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99479358"/>
        <w:docPartObj>
          <w:docPartGallery w:val="Table of Contents"/>
          <w:docPartUnique/>
        </w:docPartObj>
      </w:sdtPr>
      <w:sdtEndPr>
        <w:rPr>
          <w:b/>
          <w:bCs/>
          <w:noProof/>
        </w:rPr>
      </w:sdtEndPr>
      <w:sdtContent>
        <w:bookmarkStart w:id="0" w:name="_GoBack" w:displacedByCustomXml="prev"/>
        <w:bookmarkEnd w:id="0" w:displacedByCustomXml="prev"/>
        <w:p w:rsidR="00741F40" w:rsidRDefault="008151EC">
          <w:pPr>
            <w:pStyle w:val="TOCHeading"/>
          </w:pPr>
          <w:r>
            <w:t xml:space="preserve">Table of </w:t>
          </w:r>
          <w:r w:rsidR="00741F40">
            <w:t>Contents</w:t>
          </w:r>
        </w:p>
        <w:p w:rsidR="00856F53" w:rsidRDefault="00741F40">
          <w:pPr>
            <w:pStyle w:val="TOC1"/>
            <w:tabs>
              <w:tab w:val="right" w:leader="dot" w:pos="1079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91483810" w:history="1">
            <w:r w:rsidR="00856F53" w:rsidRPr="00CE1567">
              <w:rPr>
                <w:rStyle w:val="Hyperlink"/>
                <w:rFonts w:eastAsia="Times New Roman"/>
                <w:noProof/>
              </w:rPr>
              <w:t>Introduction and welcome notes</w:t>
            </w:r>
            <w:r w:rsidR="00856F53">
              <w:rPr>
                <w:noProof/>
                <w:webHidden/>
              </w:rPr>
              <w:tab/>
            </w:r>
            <w:r w:rsidR="00856F53">
              <w:rPr>
                <w:noProof/>
                <w:webHidden/>
              </w:rPr>
              <w:fldChar w:fldCharType="begin"/>
            </w:r>
            <w:r w:rsidR="00856F53">
              <w:rPr>
                <w:noProof/>
                <w:webHidden/>
              </w:rPr>
              <w:instrText xml:space="preserve"> PAGEREF _Toc91483810 \h </w:instrText>
            </w:r>
            <w:r w:rsidR="00856F53">
              <w:rPr>
                <w:noProof/>
                <w:webHidden/>
              </w:rPr>
            </w:r>
            <w:r w:rsidR="00856F53">
              <w:rPr>
                <w:noProof/>
                <w:webHidden/>
              </w:rPr>
              <w:fldChar w:fldCharType="separate"/>
            </w:r>
            <w:r w:rsidR="00856F53">
              <w:rPr>
                <w:noProof/>
                <w:webHidden/>
              </w:rPr>
              <w:t>2</w:t>
            </w:r>
            <w:r w:rsidR="00856F53">
              <w:rPr>
                <w:noProof/>
                <w:webHidden/>
              </w:rPr>
              <w:fldChar w:fldCharType="end"/>
            </w:r>
          </w:hyperlink>
        </w:p>
        <w:p w:rsidR="00856F53" w:rsidRDefault="00856F53">
          <w:pPr>
            <w:pStyle w:val="TOC1"/>
            <w:tabs>
              <w:tab w:val="right" w:leader="dot" w:pos="10790"/>
            </w:tabs>
            <w:rPr>
              <w:rFonts w:cstheme="minorBidi"/>
              <w:noProof/>
            </w:rPr>
          </w:pPr>
          <w:hyperlink w:anchor="_Toc91483811" w:history="1">
            <w:r w:rsidRPr="00CE1567">
              <w:rPr>
                <w:rStyle w:val="Hyperlink"/>
                <w:rFonts w:eastAsia="Times New Roman"/>
                <w:noProof/>
              </w:rPr>
              <w:t>User Defined Functions</w:t>
            </w:r>
            <w:r>
              <w:rPr>
                <w:noProof/>
                <w:webHidden/>
              </w:rPr>
              <w:tab/>
            </w:r>
            <w:r>
              <w:rPr>
                <w:noProof/>
                <w:webHidden/>
              </w:rPr>
              <w:fldChar w:fldCharType="begin"/>
            </w:r>
            <w:r>
              <w:rPr>
                <w:noProof/>
                <w:webHidden/>
              </w:rPr>
              <w:instrText xml:space="preserve"> PAGEREF _Toc91483811 \h </w:instrText>
            </w:r>
            <w:r>
              <w:rPr>
                <w:noProof/>
                <w:webHidden/>
              </w:rPr>
            </w:r>
            <w:r>
              <w:rPr>
                <w:noProof/>
                <w:webHidden/>
              </w:rPr>
              <w:fldChar w:fldCharType="separate"/>
            </w:r>
            <w:r>
              <w:rPr>
                <w:noProof/>
                <w:webHidden/>
              </w:rPr>
              <w:t>2</w:t>
            </w:r>
            <w:r>
              <w:rPr>
                <w:noProof/>
                <w:webHidden/>
              </w:rPr>
              <w:fldChar w:fldCharType="end"/>
            </w:r>
          </w:hyperlink>
        </w:p>
        <w:p w:rsidR="00856F53" w:rsidRDefault="00856F53">
          <w:pPr>
            <w:pStyle w:val="TOC2"/>
            <w:tabs>
              <w:tab w:val="right" w:leader="dot" w:pos="10790"/>
            </w:tabs>
            <w:rPr>
              <w:rFonts w:cstheme="minorBidi"/>
              <w:noProof/>
            </w:rPr>
          </w:pPr>
          <w:hyperlink w:anchor="_Toc91483812" w:history="1">
            <w:r w:rsidRPr="00CE1567">
              <w:rPr>
                <w:rStyle w:val="Hyperlink"/>
                <w:noProof/>
              </w:rPr>
              <w:t>CONCAT - concatenate string and ranges</w:t>
            </w:r>
            <w:r>
              <w:rPr>
                <w:noProof/>
                <w:webHidden/>
              </w:rPr>
              <w:tab/>
            </w:r>
            <w:r>
              <w:rPr>
                <w:noProof/>
                <w:webHidden/>
              </w:rPr>
              <w:fldChar w:fldCharType="begin"/>
            </w:r>
            <w:r>
              <w:rPr>
                <w:noProof/>
                <w:webHidden/>
              </w:rPr>
              <w:instrText xml:space="preserve"> PAGEREF _Toc91483812 \h </w:instrText>
            </w:r>
            <w:r>
              <w:rPr>
                <w:noProof/>
                <w:webHidden/>
              </w:rPr>
            </w:r>
            <w:r>
              <w:rPr>
                <w:noProof/>
                <w:webHidden/>
              </w:rPr>
              <w:fldChar w:fldCharType="separate"/>
            </w:r>
            <w:r>
              <w:rPr>
                <w:noProof/>
                <w:webHidden/>
              </w:rPr>
              <w:t>2</w:t>
            </w:r>
            <w:r>
              <w:rPr>
                <w:noProof/>
                <w:webHidden/>
              </w:rPr>
              <w:fldChar w:fldCharType="end"/>
            </w:r>
          </w:hyperlink>
        </w:p>
        <w:p w:rsidR="00856F53" w:rsidRDefault="00856F53">
          <w:pPr>
            <w:pStyle w:val="TOC2"/>
            <w:tabs>
              <w:tab w:val="right" w:leader="dot" w:pos="10790"/>
            </w:tabs>
            <w:rPr>
              <w:rFonts w:cstheme="minorBidi"/>
              <w:noProof/>
            </w:rPr>
          </w:pPr>
          <w:hyperlink w:anchor="_Toc91483813" w:history="1">
            <w:r w:rsidRPr="00CE1567">
              <w:rPr>
                <w:rStyle w:val="Hyperlink"/>
                <w:noProof/>
              </w:rPr>
              <w:t>COUNTUNIQUE - get the count of unique values from cells, ranges, arrays, formula results.</w:t>
            </w:r>
            <w:r>
              <w:rPr>
                <w:noProof/>
                <w:webHidden/>
              </w:rPr>
              <w:tab/>
            </w:r>
            <w:r>
              <w:rPr>
                <w:noProof/>
                <w:webHidden/>
              </w:rPr>
              <w:fldChar w:fldCharType="begin"/>
            </w:r>
            <w:r>
              <w:rPr>
                <w:noProof/>
                <w:webHidden/>
              </w:rPr>
              <w:instrText xml:space="preserve"> PAGEREF _Toc91483813 \h </w:instrText>
            </w:r>
            <w:r>
              <w:rPr>
                <w:noProof/>
                <w:webHidden/>
              </w:rPr>
            </w:r>
            <w:r>
              <w:rPr>
                <w:noProof/>
                <w:webHidden/>
              </w:rPr>
              <w:fldChar w:fldCharType="separate"/>
            </w:r>
            <w:r>
              <w:rPr>
                <w:noProof/>
                <w:webHidden/>
              </w:rPr>
              <w:t>4</w:t>
            </w:r>
            <w:r>
              <w:rPr>
                <w:noProof/>
                <w:webHidden/>
              </w:rPr>
              <w:fldChar w:fldCharType="end"/>
            </w:r>
          </w:hyperlink>
        </w:p>
        <w:p w:rsidR="00856F53" w:rsidRDefault="00856F53">
          <w:pPr>
            <w:pStyle w:val="TOC2"/>
            <w:tabs>
              <w:tab w:val="right" w:leader="dot" w:pos="10790"/>
            </w:tabs>
            <w:rPr>
              <w:rFonts w:cstheme="minorBidi"/>
              <w:noProof/>
            </w:rPr>
          </w:pPr>
          <w:hyperlink w:anchor="_Toc91483814" w:history="1">
            <w:r w:rsidRPr="00CE1567">
              <w:rPr>
                <w:rStyle w:val="Hyperlink"/>
                <w:noProof/>
              </w:rPr>
              <w:t>DAYS - Excel DAYS() function for pre 2013 Excel</w:t>
            </w:r>
            <w:r>
              <w:rPr>
                <w:noProof/>
                <w:webHidden/>
              </w:rPr>
              <w:tab/>
            </w:r>
            <w:r>
              <w:rPr>
                <w:noProof/>
                <w:webHidden/>
              </w:rPr>
              <w:fldChar w:fldCharType="begin"/>
            </w:r>
            <w:r>
              <w:rPr>
                <w:noProof/>
                <w:webHidden/>
              </w:rPr>
              <w:instrText xml:space="preserve"> PAGEREF _Toc91483814 \h </w:instrText>
            </w:r>
            <w:r>
              <w:rPr>
                <w:noProof/>
                <w:webHidden/>
              </w:rPr>
            </w:r>
            <w:r>
              <w:rPr>
                <w:noProof/>
                <w:webHidden/>
              </w:rPr>
              <w:fldChar w:fldCharType="separate"/>
            </w:r>
            <w:r>
              <w:rPr>
                <w:noProof/>
                <w:webHidden/>
              </w:rPr>
              <w:t>5</w:t>
            </w:r>
            <w:r>
              <w:rPr>
                <w:noProof/>
                <w:webHidden/>
              </w:rPr>
              <w:fldChar w:fldCharType="end"/>
            </w:r>
          </w:hyperlink>
        </w:p>
        <w:p w:rsidR="00856F53" w:rsidRDefault="00856F53">
          <w:pPr>
            <w:pStyle w:val="TOC2"/>
            <w:tabs>
              <w:tab w:val="right" w:leader="dot" w:pos="10790"/>
            </w:tabs>
            <w:rPr>
              <w:rFonts w:cstheme="minorBidi"/>
              <w:noProof/>
            </w:rPr>
          </w:pPr>
          <w:hyperlink w:anchor="_Toc91483815" w:history="1">
            <w:r w:rsidRPr="00CE1567">
              <w:rPr>
                <w:rStyle w:val="Hyperlink"/>
                <w:noProof/>
              </w:rPr>
              <w:t>FORMULATEXT - return the absolute value of a cell</w:t>
            </w:r>
            <w:r>
              <w:rPr>
                <w:noProof/>
                <w:webHidden/>
              </w:rPr>
              <w:tab/>
            </w:r>
            <w:r>
              <w:rPr>
                <w:noProof/>
                <w:webHidden/>
              </w:rPr>
              <w:fldChar w:fldCharType="begin"/>
            </w:r>
            <w:r>
              <w:rPr>
                <w:noProof/>
                <w:webHidden/>
              </w:rPr>
              <w:instrText xml:space="preserve"> PAGEREF _Toc91483815 \h </w:instrText>
            </w:r>
            <w:r>
              <w:rPr>
                <w:noProof/>
                <w:webHidden/>
              </w:rPr>
            </w:r>
            <w:r>
              <w:rPr>
                <w:noProof/>
                <w:webHidden/>
              </w:rPr>
              <w:fldChar w:fldCharType="separate"/>
            </w:r>
            <w:r>
              <w:rPr>
                <w:noProof/>
                <w:webHidden/>
              </w:rPr>
              <w:t>5</w:t>
            </w:r>
            <w:r>
              <w:rPr>
                <w:noProof/>
                <w:webHidden/>
              </w:rPr>
              <w:fldChar w:fldCharType="end"/>
            </w:r>
          </w:hyperlink>
        </w:p>
        <w:p w:rsidR="00856F53" w:rsidRDefault="00856F53">
          <w:pPr>
            <w:pStyle w:val="TOC2"/>
            <w:tabs>
              <w:tab w:val="right" w:leader="dot" w:pos="10790"/>
            </w:tabs>
            <w:rPr>
              <w:rFonts w:cstheme="minorBidi"/>
              <w:noProof/>
            </w:rPr>
          </w:pPr>
          <w:hyperlink w:anchor="_Toc91483816" w:history="1">
            <w:r w:rsidRPr="00CE1567">
              <w:rPr>
                <w:rStyle w:val="Hyperlink"/>
                <w:noProof/>
              </w:rPr>
              <w:t>IFS - return a value if argument is true</w:t>
            </w:r>
            <w:r>
              <w:rPr>
                <w:noProof/>
                <w:webHidden/>
              </w:rPr>
              <w:tab/>
            </w:r>
            <w:r>
              <w:rPr>
                <w:noProof/>
                <w:webHidden/>
              </w:rPr>
              <w:fldChar w:fldCharType="begin"/>
            </w:r>
            <w:r>
              <w:rPr>
                <w:noProof/>
                <w:webHidden/>
              </w:rPr>
              <w:instrText xml:space="preserve"> PAGEREF _Toc91483816 \h </w:instrText>
            </w:r>
            <w:r>
              <w:rPr>
                <w:noProof/>
                <w:webHidden/>
              </w:rPr>
            </w:r>
            <w:r>
              <w:rPr>
                <w:noProof/>
                <w:webHidden/>
              </w:rPr>
              <w:fldChar w:fldCharType="separate"/>
            </w:r>
            <w:r>
              <w:rPr>
                <w:noProof/>
                <w:webHidden/>
              </w:rPr>
              <w:t>6</w:t>
            </w:r>
            <w:r>
              <w:rPr>
                <w:noProof/>
                <w:webHidden/>
              </w:rPr>
              <w:fldChar w:fldCharType="end"/>
            </w:r>
          </w:hyperlink>
        </w:p>
        <w:p w:rsidR="00856F53" w:rsidRDefault="00856F53">
          <w:pPr>
            <w:pStyle w:val="TOC2"/>
            <w:tabs>
              <w:tab w:val="right" w:leader="dot" w:pos="10790"/>
            </w:tabs>
            <w:rPr>
              <w:rFonts w:cstheme="minorBidi"/>
              <w:noProof/>
            </w:rPr>
          </w:pPr>
          <w:hyperlink w:anchor="_Toc91483817" w:history="1">
            <w:r w:rsidRPr="00CE1567">
              <w:rPr>
                <w:rStyle w:val="Hyperlink"/>
                <w:noProof/>
              </w:rPr>
              <w:t>IFVALUES - returns a given value if the argument is equal to a given value</w:t>
            </w:r>
            <w:r>
              <w:rPr>
                <w:noProof/>
                <w:webHidden/>
              </w:rPr>
              <w:tab/>
            </w:r>
            <w:r>
              <w:rPr>
                <w:noProof/>
                <w:webHidden/>
              </w:rPr>
              <w:fldChar w:fldCharType="begin"/>
            </w:r>
            <w:r>
              <w:rPr>
                <w:noProof/>
                <w:webHidden/>
              </w:rPr>
              <w:instrText xml:space="preserve"> PAGEREF _Toc91483817 \h </w:instrText>
            </w:r>
            <w:r>
              <w:rPr>
                <w:noProof/>
                <w:webHidden/>
              </w:rPr>
            </w:r>
            <w:r>
              <w:rPr>
                <w:noProof/>
                <w:webHidden/>
              </w:rPr>
              <w:fldChar w:fldCharType="separate"/>
            </w:r>
            <w:r>
              <w:rPr>
                <w:noProof/>
                <w:webHidden/>
              </w:rPr>
              <w:t>7</w:t>
            </w:r>
            <w:r>
              <w:rPr>
                <w:noProof/>
                <w:webHidden/>
              </w:rPr>
              <w:fldChar w:fldCharType="end"/>
            </w:r>
          </w:hyperlink>
        </w:p>
        <w:p w:rsidR="00856F53" w:rsidRDefault="00856F53">
          <w:pPr>
            <w:pStyle w:val="TOC2"/>
            <w:tabs>
              <w:tab w:val="right" w:leader="dot" w:pos="10790"/>
            </w:tabs>
            <w:rPr>
              <w:rFonts w:cstheme="minorBidi"/>
              <w:noProof/>
            </w:rPr>
          </w:pPr>
          <w:hyperlink w:anchor="_Toc91483818" w:history="1">
            <w:r w:rsidRPr="00CE1567">
              <w:rPr>
                <w:rStyle w:val="Hyperlink"/>
                <w:noProof/>
              </w:rPr>
              <w:t>IFHYPERLINK - test cell for Hyperlink</w:t>
            </w:r>
            <w:r>
              <w:rPr>
                <w:noProof/>
                <w:webHidden/>
              </w:rPr>
              <w:tab/>
            </w:r>
            <w:r>
              <w:rPr>
                <w:noProof/>
                <w:webHidden/>
              </w:rPr>
              <w:fldChar w:fldCharType="begin"/>
            </w:r>
            <w:r>
              <w:rPr>
                <w:noProof/>
                <w:webHidden/>
              </w:rPr>
              <w:instrText xml:space="preserve"> PAGEREF _Toc91483818 \h </w:instrText>
            </w:r>
            <w:r>
              <w:rPr>
                <w:noProof/>
                <w:webHidden/>
              </w:rPr>
            </w:r>
            <w:r>
              <w:rPr>
                <w:noProof/>
                <w:webHidden/>
              </w:rPr>
              <w:fldChar w:fldCharType="separate"/>
            </w:r>
            <w:r>
              <w:rPr>
                <w:noProof/>
                <w:webHidden/>
              </w:rPr>
              <w:t>8</w:t>
            </w:r>
            <w:r>
              <w:rPr>
                <w:noProof/>
                <w:webHidden/>
              </w:rPr>
              <w:fldChar w:fldCharType="end"/>
            </w:r>
          </w:hyperlink>
        </w:p>
        <w:p w:rsidR="00856F53" w:rsidRDefault="00856F53">
          <w:pPr>
            <w:pStyle w:val="TOC2"/>
            <w:tabs>
              <w:tab w:val="right" w:leader="dot" w:pos="10790"/>
            </w:tabs>
            <w:rPr>
              <w:rFonts w:cstheme="minorBidi"/>
              <w:noProof/>
            </w:rPr>
          </w:pPr>
          <w:hyperlink w:anchor="_Toc91483819" w:history="1">
            <w:r w:rsidRPr="00CE1567">
              <w:rPr>
                <w:rStyle w:val="Hyperlink"/>
                <w:noProof/>
              </w:rPr>
              <w:t>IFVISIBLE - a visible or hidden row mask array - include only hidden or visible rows in calculations</w:t>
            </w:r>
            <w:r>
              <w:rPr>
                <w:noProof/>
                <w:webHidden/>
              </w:rPr>
              <w:tab/>
            </w:r>
            <w:r>
              <w:rPr>
                <w:noProof/>
                <w:webHidden/>
              </w:rPr>
              <w:fldChar w:fldCharType="begin"/>
            </w:r>
            <w:r>
              <w:rPr>
                <w:noProof/>
                <w:webHidden/>
              </w:rPr>
              <w:instrText xml:space="preserve"> PAGEREF _Toc91483819 \h </w:instrText>
            </w:r>
            <w:r>
              <w:rPr>
                <w:noProof/>
                <w:webHidden/>
              </w:rPr>
            </w:r>
            <w:r>
              <w:rPr>
                <w:noProof/>
                <w:webHidden/>
              </w:rPr>
              <w:fldChar w:fldCharType="separate"/>
            </w:r>
            <w:r>
              <w:rPr>
                <w:noProof/>
                <w:webHidden/>
              </w:rPr>
              <w:t>8</w:t>
            </w:r>
            <w:r>
              <w:rPr>
                <w:noProof/>
                <w:webHidden/>
              </w:rPr>
              <w:fldChar w:fldCharType="end"/>
            </w:r>
          </w:hyperlink>
        </w:p>
        <w:p w:rsidR="00856F53" w:rsidRDefault="00856F53">
          <w:pPr>
            <w:pStyle w:val="TOC2"/>
            <w:tabs>
              <w:tab w:val="right" w:leader="dot" w:pos="10790"/>
            </w:tabs>
            <w:rPr>
              <w:rFonts w:cstheme="minorBidi"/>
              <w:noProof/>
            </w:rPr>
          </w:pPr>
          <w:hyperlink w:anchor="_Toc91483820" w:history="1">
            <w:r w:rsidRPr="00CE1567">
              <w:rPr>
                <w:rStyle w:val="Hyperlink"/>
                <w:noProof/>
              </w:rPr>
              <w:t>MAXIFS - filter the maximum value from a range of values</w:t>
            </w:r>
            <w:r>
              <w:rPr>
                <w:noProof/>
                <w:webHidden/>
              </w:rPr>
              <w:tab/>
            </w:r>
            <w:r>
              <w:rPr>
                <w:noProof/>
                <w:webHidden/>
              </w:rPr>
              <w:fldChar w:fldCharType="begin"/>
            </w:r>
            <w:r>
              <w:rPr>
                <w:noProof/>
                <w:webHidden/>
              </w:rPr>
              <w:instrText xml:space="preserve"> PAGEREF _Toc91483820 \h </w:instrText>
            </w:r>
            <w:r>
              <w:rPr>
                <w:noProof/>
                <w:webHidden/>
              </w:rPr>
            </w:r>
            <w:r>
              <w:rPr>
                <w:noProof/>
                <w:webHidden/>
              </w:rPr>
              <w:fldChar w:fldCharType="separate"/>
            </w:r>
            <w:r>
              <w:rPr>
                <w:noProof/>
                <w:webHidden/>
              </w:rPr>
              <w:t>9</w:t>
            </w:r>
            <w:r>
              <w:rPr>
                <w:noProof/>
                <w:webHidden/>
              </w:rPr>
              <w:fldChar w:fldCharType="end"/>
            </w:r>
          </w:hyperlink>
        </w:p>
        <w:p w:rsidR="00856F53" w:rsidRDefault="00856F53">
          <w:pPr>
            <w:pStyle w:val="TOC2"/>
            <w:tabs>
              <w:tab w:val="right" w:leader="dot" w:pos="10790"/>
            </w:tabs>
            <w:rPr>
              <w:rFonts w:cstheme="minorBidi"/>
              <w:noProof/>
            </w:rPr>
          </w:pPr>
          <w:hyperlink w:anchor="_Toc91483821" w:history="1">
            <w:r w:rsidRPr="00CE1567">
              <w:rPr>
                <w:rStyle w:val="Hyperlink"/>
                <w:noProof/>
              </w:rPr>
              <w:t>MINIFS - filter the minimum value from a range of values</w:t>
            </w:r>
            <w:r>
              <w:rPr>
                <w:noProof/>
                <w:webHidden/>
              </w:rPr>
              <w:tab/>
            </w:r>
            <w:r>
              <w:rPr>
                <w:noProof/>
                <w:webHidden/>
              </w:rPr>
              <w:fldChar w:fldCharType="begin"/>
            </w:r>
            <w:r>
              <w:rPr>
                <w:noProof/>
                <w:webHidden/>
              </w:rPr>
              <w:instrText xml:space="preserve"> PAGEREF _Toc91483821 \h </w:instrText>
            </w:r>
            <w:r>
              <w:rPr>
                <w:noProof/>
                <w:webHidden/>
              </w:rPr>
            </w:r>
            <w:r>
              <w:rPr>
                <w:noProof/>
                <w:webHidden/>
              </w:rPr>
              <w:fldChar w:fldCharType="separate"/>
            </w:r>
            <w:r>
              <w:rPr>
                <w:noProof/>
                <w:webHidden/>
              </w:rPr>
              <w:t>11</w:t>
            </w:r>
            <w:r>
              <w:rPr>
                <w:noProof/>
                <w:webHidden/>
              </w:rPr>
              <w:fldChar w:fldCharType="end"/>
            </w:r>
          </w:hyperlink>
        </w:p>
        <w:p w:rsidR="00856F53" w:rsidRDefault="00856F53">
          <w:pPr>
            <w:pStyle w:val="TOC2"/>
            <w:tabs>
              <w:tab w:val="right" w:leader="dot" w:pos="10790"/>
            </w:tabs>
            <w:rPr>
              <w:rFonts w:cstheme="minorBidi"/>
              <w:noProof/>
            </w:rPr>
          </w:pPr>
          <w:hyperlink w:anchor="_Toc91483822" w:history="1">
            <w:r w:rsidRPr="00CE1567">
              <w:rPr>
                <w:rStyle w:val="Hyperlink"/>
                <w:noProof/>
              </w:rPr>
              <w:t>SWITCH - evaluates one value against a list of values and returns the result corresponding to the first matching value.</w:t>
            </w:r>
            <w:r>
              <w:rPr>
                <w:noProof/>
                <w:webHidden/>
              </w:rPr>
              <w:tab/>
            </w:r>
            <w:r>
              <w:rPr>
                <w:noProof/>
                <w:webHidden/>
              </w:rPr>
              <w:fldChar w:fldCharType="begin"/>
            </w:r>
            <w:r>
              <w:rPr>
                <w:noProof/>
                <w:webHidden/>
              </w:rPr>
              <w:instrText xml:space="preserve"> PAGEREF _Toc91483822 \h </w:instrText>
            </w:r>
            <w:r>
              <w:rPr>
                <w:noProof/>
                <w:webHidden/>
              </w:rPr>
            </w:r>
            <w:r>
              <w:rPr>
                <w:noProof/>
                <w:webHidden/>
              </w:rPr>
              <w:fldChar w:fldCharType="separate"/>
            </w:r>
            <w:r>
              <w:rPr>
                <w:noProof/>
                <w:webHidden/>
              </w:rPr>
              <w:t>12</w:t>
            </w:r>
            <w:r>
              <w:rPr>
                <w:noProof/>
                <w:webHidden/>
              </w:rPr>
              <w:fldChar w:fldCharType="end"/>
            </w:r>
          </w:hyperlink>
        </w:p>
        <w:p w:rsidR="00856F53" w:rsidRDefault="00856F53">
          <w:pPr>
            <w:pStyle w:val="TOC2"/>
            <w:tabs>
              <w:tab w:val="right" w:leader="dot" w:pos="10790"/>
            </w:tabs>
            <w:rPr>
              <w:rFonts w:cstheme="minorBidi"/>
              <w:noProof/>
            </w:rPr>
          </w:pPr>
          <w:hyperlink w:anchor="_Toc91483823" w:history="1">
            <w:r w:rsidRPr="00CE1567">
              <w:rPr>
                <w:rStyle w:val="Hyperlink"/>
                <w:noProof/>
              </w:rPr>
              <w:t>SPELLNUMBER - Returns the word equivalent for a numerical number.</w:t>
            </w:r>
            <w:r>
              <w:rPr>
                <w:noProof/>
                <w:webHidden/>
              </w:rPr>
              <w:tab/>
            </w:r>
            <w:r>
              <w:rPr>
                <w:noProof/>
                <w:webHidden/>
              </w:rPr>
              <w:fldChar w:fldCharType="begin"/>
            </w:r>
            <w:r>
              <w:rPr>
                <w:noProof/>
                <w:webHidden/>
              </w:rPr>
              <w:instrText xml:space="preserve"> PAGEREF _Toc91483823 \h </w:instrText>
            </w:r>
            <w:r>
              <w:rPr>
                <w:noProof/>
                <w:webHidden/>
              </w:rPr>
            </w:r>
            <w:r>
              <w:rPr>
                <w:noProof/>
                <w:webHidden/>
              </w:rPr>
              <w:fldChar w:fldCharType="separate"/>
            </w:r>
            <w:r>
              <w:rPr>
                <w:noProof/>
                <w:webHidden/>
              </w:rPr>
              <w:t>14</w:t>
            </w:r>
            <w:r>
              <w:rPr>
                <w:noProof/>
                <w:webHidden/>
              </w:rPr>
              <w:fldChar w:fldCharType="end"/>
            </w:r>
          </w:hyperlink>
        </w:p>
        <w:p w:rsidR="00856F53" w:rsidRDefault="00856F53">
          <w:pPr>
            <w:pStyle w:val="TOC2"/>
            <w:tabs>
              <w:tab w:val="right" w:leader="dot" w:pos="10790"/>
            </w:tabs>
            <w:rPr>
              <w:rFonts w:cstheme="minorBidi"/>
              <w:noProof/>
            </w:rPr>
          </w:pPr>
          <w:hyperlink w:anchor="_Toc91483824" w:history="1">
            <w:r w:rsidRPr="00CE1567">
              <w:rPr>
                <w:rStyle w:val="Hyperlink"/>
                <w:noProof/>
              </w:rPr>
              <w:t>SPELLNUMBERREVERSE - Returns the number equivalent for a number written as text.</w:t>
            </w:r>
            <w:r>
              <w:rPr>
                <w:noProof/>
                <w:webHidden/>
              </w:rPr>
              <w:tab/>
            </w:r>
            <w:r>
              <w:rPr>
                <w:noProof/>
                <w:webHidden/>
              </w:rPr>
              <w:fldChar w:fldCharType="begin"/>
            </w:r>
            <w:r>
              <w:rPr>
                <w:noProof/>
                <w:webHidden/>
              </w:rPr>
              <w:instrText xml:space="preserve"> PAGEREF _Toc91483824 \h </w:instrText>
            </w:r>
            <w:r>
              <w:rPr>
                <w:noProof/>
                <w:webHidden/>
              </w:rPr>
            </w:r>
            <w:r>
              <w:rPr>
                <w:noProof/>
                <w:webHidden/>
              </w:rPr>
              <w:fldChar w:fldCharType="separate"/>
            </w:r>
            <w:r>
              <w:rPr>
                <w:noProof/>
                <w:webHidden/>
              </w:rPr>
              <w:t>17</w:t>
            </w:r>
            <w:r>
              <w:rPr>
                <w:noProof/>
                <w:webHidden/>
              </w:rPr>
              <w:fldChar w:fldCharType="end"/>
            </w:r>
          </w:hyperlink>
        </w:p>
        <w:p w:rsidR="00856F53" w:rsidRDefault="00856F53">
          <w:pPr>
            <w:pStyle w:val="TOC2"/>
            <w:tabs>
              <w:tab w:val="right" w:leader="dot" w:pos="10790"/>
            </w:tabs>
            <w:rPr>
              <w:rFonts w:cstheme="minorBidi"/>
              <w:noProof/>
            </w:rPr>
          </w:pPr>
          <w:hyperlink w:anchor="_Toc91483825" w:history="1">
            <w:r w:rsidRPr="00CE1567">
              <w:rPr>
                <w:rStyle w:val="Hyperlink"/>
                <w:noProof/>
              </w:rPr>
              <w:t>TEXTJOIN - combines the text from multiple ranges and/or strings, and includes a delimiter you specify</w:t>
            </w:r>
            <w:r>
              <w:rPr>
                <w:noProof/>
                <w:webHidden/>
              </w:rPr>
              <w:tab/>
            </w:r>
            <w:r>
              <w:rPr>
                <w:noProof/>
                <w:webHidden/>
              </w:rPr>
              <w:fldChar w:fldCharType="begin"/>
            </w:r>
            <w:r>
              <w:rPr>
                <w:noProof/>
                <w:webHidden/>
              </w:rPr>
              <w:instrText xml:space="preserve"> PAGEREF _Toc91483825 \h </w:instrText>
            </w:r>
            <w:r>
              <w:rPr>
                <w:noProof/>
                <w:webHidden/>
              </w:rPr>
            </w:r>
            <w:r>
              <w:rPr>
                <w:noProof/>
                <w:webHidden/>
              </w:rPr>
              <w:fldChar w:fldCharType="separate"/>
            </w:r>
            <w:r>
              <w:rPr>
                <w:noProof/>
                <w:webHidden/>
              </w:rPr>
              <w:t>21</w:t>
            </w:r>
            <w:r>
              <w:rPr>
                <w:noProof/>
                <w:webHidden/>
              </w:rPr>
              <w:fldChar w:fldCharType="end"/>
            </w:r>
          </w:hyperlink>
        </w:p>
        <w:p w:rsidR="00856F53" w:rsidRDefault="00856F53">
          <w:pPr>
            <w:pStyle w:val="TOC2"/>
            <w:tabs>
              <w:tab w:val="right" w:leader="dot" w:pos="10790"/>
            </w:tabs>
            <w:rPr>
              <w:rFonts w:cstheme="minorBidi"/>
              <w:noProof/>
            </w:rPr>
          </w:pPr>
          <w:hyperlink w:anchor="_Toc91483826" w:history="1">
            <w:r w:rsidRPr="00CE1567">
              <w:rPr>
                <w:rStyle w:val="Hyperlink"/>
                <w:noProof/>
              </w:rPr>
              <w:t>TXLOOKUP - XLOOKUP for Tables/ranges using column names for dynamic column referencing</w:t>
            </w:r>
            <w:r>
              <w:rPr>
                <w:noProof/>
                <w:webHidden/>
              </w:rPr>
              <w:tab/>
            </w:r>
            <w:r>
              <w:rPr>
                <w:noProof/>
                <w:webHidden/>
              </w:rPr>
              <w:fldChar w:fldCharType="begin"/>
            </w:r>
            <w:r>
              <w:rPr>
                <w:noProof/>
                <w:webHidden/>
              </w:rPr>
              <w:instrText xml:space="preserve"> PAGEREF _Toc91483826 \h </w:instrText>
            </w:r>
            <w:r>
              <w:rPr>
                <w:noProof/>
                <w:webHidden/>
              </w:rPr>
            </w:r>
            <w:r>
              <w:rPr>
                <w:noProof/>
                <w:webHidden/>
              </w:rPr>
              <w:fldChar w:fldCharType="separate"/>
            </w:r>
            <w:r>
              <w:rPr>
                <w:noProof/>
                <w:webHidden/>
              </w:rPr>
              <w:t>23</w:t>
            </w:r>
            <w:r>
              <w:rPr>
                <w:noProof/>
                <w:webHidden/>
              </w:rPr>
              <w:fldChar w:fldCharType="end"/>
            </w:r>
          </w:hyperlink>
        </w:p>
        <w:p w:rsidR="00856F53" w:rsidRDefault="00856F53">
          <w:pPr>
            <w:pStyle w:val="TOC2"/>
            <w:tabs>
              <w:tab w:val="right" w:leader="dot" w:pos="10790"/>
            </w:tabs>
            <w:rPr>
              <w:rFonts w:cstheme="minorBidi"/>
              <w:noProof/>
            </w:rPr>
          </w:pPr>
          <w:hyperlink w:anchor="_Toc91483827" w:history="1">
            <w:r w:rsidRPr="00CE1567">
              <w:rPr>
                <w:rStyle w:val="Hyperlink"/>
                <w:noProof/>
              </w:rPr>
              <w:t>UNIQUE - return an array of unique values, or a count of unique values</w:t>
            </w:r>
            <w:r>
              <w:rPr>
                <w:noProof/>
                <w:webHidden/>
              </w:rPr>
              <w:tab/>
            </w:r>
            <w:r>
              <w:rPr>
                <w:noProof/>
                <w:webHidden/>
              </w:rPr>
              <w:fldChar w:fldCharType="begin"/>
            </w:r>
            <w:r>
              <w:rPr>
                <w:noProof/>
                <w:webHidden/>
              </w:rPr>
              <w:instrText xml:space="preserve"> PAGEREF _Toc91483827 \h </w:instrText>
            </w:r>
            <w:r>
              <w:rPr>
                <w:noProof/>
                <w:webHidden/>
              </w:rPr>
            </w:r>
            <w:r>
              <w:rPr>
                <w:noProof/>
                <w:webHidden/>
              </w:rPr>
              <w:fldChar w:fldCharType="separate"/>
            </w:r>
            <w:r>
              <w:rPr>
                <w:noProof/>
                <w:webHidden/>
              </w:rPr>
              <w:t>29</w:t>
            </w:r>
            <w:r>
              <w:rPr>
                <w:noProof/>
                <w:webHidden/>
              </w:rPr>
              <w:fldChar w:fldCharType="end"/>
            </w:r>
          </w:hyperlink>
        </w:p>
        <w:p w:rsidR="00856F53" w:rsidRDefault="00856F53">
          <w:pPr>
            <w:pStyle w:val="TOC2"/>
            <w:tabs>
              <w:tab w:val="right" w:leader="dot" w:pos="10790"/>
            </w:tabs>
            <w:rPr>
              <w:rFonts w:cstheme="minorBidi"/>
              <w:noProof/>
            </w:rPr>
          </w:pPr>
          <w:hyperlink w:anchor="_Toc91483828" w:history="1">
            <w:r w:rsidRPr="00CE1567">
              <w:rPr>
                <w:rStyle w:val="Hyperlink"/>
                <w:noProof/>
              </w:rPr>
              <w:t>XLOOKUP - the poor man’s version of the Microsoft XLOOKUP function for Excel 365</w:t>
            </w:r>
            <w:r>
              <w:rPr>
                <w:noProof/>
                <w:webHidden/>
              </w:rPr>
              <w:tab/>
            </w:r>
            <w:r>
              <w:rPr>
                <w:noProof/>
                <w:webHidden/>
              </w:rPr>
              <w:fldChar w:fldCharType="begin"/>
            </w:r>
            <w:r>
              <w:rPr>
                <w:noProof/>
                <w:webHidden/>
              </w:rPr>
              <w:instrText xml:space="preserve"> PAGEREF _Toc91483828 \h </w:instrText>
            </w:r>
            <w:r>
              <w:rPr>
                <w:noProof/>
                <w:webHidden/>
              </w:rPr>
            </w:r>
            <w:r>
              <w:rPr>
                <w:noProof/>
                <w:webHidden/>
              </w:rPr>
              <w:fldChar w:fldCharType="separate"/>
            </w:r>
            <w:r>
              <w:rPr>
                <w:noProof/>
                <w:webHidden/>
              </w:rPr>
              <w:t>30</w:t>
            </w:r>
            <w:r>
              <w:rPr>
                <w:noProof/>
                <w:webHidden/>
              </w:rPr>
              <w:fldChar w:fldCharType="end"/>
            </w:r>
          </w:hyperlink>
        </w:p>
        <w:p w:rsidR="00856F53" w:rsidRDefault="00856F53">
          <w:pPr>
            <w:pStyle w:val="TOC1"/>
            <w:tabs>
              <w:tab w:val="right" w:leader="dot" w:pos="10790"/>
            </w:tabs>
            <w:rPr>
              <w:rFonts w:cstheme="minorBidi"/>
              <w:noProof/>
            </w:rPr>
          </w:pPr>
          <w:hyperlink w:anchor="_Toc91483829" w:history="1">
            <w:r w:rsidRPr="00CE1567">
              <w:rPr>
                <w:rStyle w:val="Hyperlink"/>
                <w:noProof/>
              </w:rPr>
              <w:t>Array Functions</w:t>
            </w:r>
            <w:r>
              <w:rPr>
                <w:noProof/>
                <w:webHidden/>
              </w:rPr>
              <w:tab/>
            </w:r>
            <w:r>
              <w:rPr>
                <w:noProof/>
                <w:webHidden/>
              </w:rPr>
              <w:fldChar w:fldCharType="begin"/>
            </w:r>
            <w:r>
              <w:rPr>
                <w:noProof/>
                <w:webHidden/>
              </w:rPr>
              <w:instrText xml:space="preserve"> PAGEREF _Toc91483829 \h </w:instrText>
            </w:r>
            <w:r>
              <w:rPr>
                <w:noProof/>
                <w:webHidden/>
              </w:rPr>
            </w:r>
            <w:r>
              <w:rPr>
                <w:noProof/>
                <w:webHidden/>
              </w:rPr>
              <w:fldChar w:fldCharType="separate"/>
            </w:r>
            <w:r>
              <w:rPr>
                <w:noProof/>
                <w:webHidden/>
              </w:rPr>
              <w:t>34</w:t>
            </w:r>
            <w:r>
              <w:rPr>
                <w:noProof/>
                <w:webHidden/>
              </w:rPr>
              <w:fldChar w:fldCharType="end"/>
            </w:r>
          </w:hyperlink>
        </w:p>
        <w:p w:rsidR="00856F53" w:rsidRDefault="00856F53">
          <w:pPr>
            <w:pStyle w:val="TOC2"/>
            <w:tabs>
              <w:tab w:val="right" w:leader="dot" w:pos="10790"/>
            </w:tabs>
            <w:rPr>
              <w:rFonts w:cstheme="minorBidi"/>
              <w:noProof/>
            </w:rPr>
          </w:pPr>
          <w:hyperlink w:anchor="_Toc91483830" w:history="1">
            <w:r w:rsidRPr="00CE1567">
              <w:rPr>
                <w:rStyle w:val="Hyperlink"/>
                <w:noProof/>
              </w:rPr>
              <w:t>ARRAYIFS - IFS functionality for arrays</w:t>
            </w:r>
            <w:r>
              <w:rPr>
                <w:noProof/>
                <w:webHidden/>
              </w:rPr>
              <w:tab/>
            </w:r>
            <w:r>
              <w:rPr>
                <w:noProof/>
                <w:webHidden/>
              </w:rPr>
              <w:fldChar w:fldCharType="begin"/>
            </w:r>
            <w:r>
              <w:rPr>
                <w:noProof/>
                <w:webHidden/>
              </w:rPr>
              <w:instrText xml:space="preserve"> PAGEREF _Toc91483830 \h </w:instrText>
            </w:r>
            <w:r>
              <w:rPr>
                <w:noProof/>
                <w:webHidden/>
              </w:rPr>
            </w:r>
            <w:r>
              <w:rPr>
                <w:noProof/>
                <w:webHidden/>
              </w:rPr>
              <w:fldChar w:fldCharType="separate"/>
            </w:r>
            <w:r>
              <w:rPr>
                <w:noProof/>
                <w:webHidden/>
              </w:rPr>
              <w:t>34</w:t>
            </w:r>
            <w:r>
              <w:rPr>
                <w:noProof/>
                <w:webHidden/>
              </w:rPr>
              <w:fldChar w:fldCharType="end"/>
            </w:r>
          </w:hyperlink>
        </w:p>
        <w:p w:rsidR="00856F53" w:rsidRDefault="00856F53">
          <w:pPr>
            <w:pStyle w:val="TOC2"/>
            <w:tabs>
              <w:tab w:val="right" w:leader="dot" w:pos="10790"/>
            </w:tabs>
            <w:rPr>
              <w:rFonts w:cstheme="minorBidi"/>
              <w:noProof/>
            </w:rPr>
          </w:pPr>
          <w:hyperlink w:anchor="_Toc91483831" w:history="1">
            <w:r w:rsidRPr="00CE1567">
              <w:rPr>
                <w:rStyle w:val="Hyperlink"/>
                <w:noProof/>
              </w:rPr>
              <w:t>ASG - array Sequence Generator - generate custom sequence arrays with ease</w:t>
            </w:r>
            <w:r>
              <w:rPr>
                <w:noProof/>
                <w:webHidden/>
              </w:rPr>
              <w:tab/>
            </w:r>
            <w:r>
              <w:rPr>
                <w:noProof/>
                <w:webHidden/>
              </w:rPr>
              <w:fldChar w:fldCharType="begin"/>
            </w:r>
            <w:r>
              <w:rPr>
                <w:noProof/>
                <w:webHidden/>
              </w:rPr>
              <w:instrText xml:space="preserve"> PAGEREF _Toc91483831 \h </w:instrText>
            </w:r>
            <w:r>
              <w:rPr>
                <w:noProof/>
                <w:webHidden/>
              </w:rPr>
            </w:r>
            <w:r>
              <w:rPr>
                <w:noProof/>
                <w:webHidden/>
              </w:rPr>
              <w:fldChar w:fldCharType="separate"/>
            </w:r>
            <w:r>
              <w:rPr>
                <w:noProof/>
                <w:webHidden/>
              </w:rPr>
              <w:t>37</w:t>
            </w:r>
            <w:r>
              <w:rPr>
                <w:noProof/>
                <w:webHidden/>
              </w:rPr>
              <w:fldChar w:fldCharType="end"/>
            </w:r>
          </w:hyperlink>
        </w:p>
        <w:p w:rsidR="00856F53" w:rsidRDefault="00856F53">
          <w:pPr>
            <w:pStyle w:val="TOC2"/>
            <w:tabs>
              <w:tab w:val="right" w:leader="dot" w:pos="10790"/>
            </w:tabs>
            <w:rPr>
              <w:rFonts w:cstheme="minorBidi"/>
              <w:noProof/>
            </w:rPr>
          </w:pPr>
          <w:hyperlink w:anchor="_Toc91483832" w:history="1">
            <w:r w:rsidRPr="00CE1567">
              <w:rPr>
                <w:rStyle w:val="Hyperlink"/>
                <w:noProof/>
              </w:rPr>
              <w:t>CELLARRAY - return multi delimited cell(s) values as array, switch for horizontal array and/or return unique values</w:t>
            </w:r>
            <w:r>
              <w:rPr>
                <w:noProof/>
                <w:webHidden/>
              </w:rPr>
              <w:tab/>
            </w:r>
            <w:r>
              <w:rPr>
                <w:noProof/>
                <w:webHidden/>
              </w:rPr>
              <w:fldChar w:fldCharType="begin"/>
            </w:r>
            <w:r>
              <w:rPr>
                <w:noProof/>
                <w:webHidden/>
              </w:rPr>
              <w:instrText xml:space="preserve"> PAGEREF _Toc91483832 \h </w:instrText>
            </w:r>
            <w:r>
              <w:rPr>
                <w:noProof/>
                <w:webHidden/>
              </w:rPr>
            </w:r>
            <w:r>
              <w:rPr>
                <w:noProof/>
                <w:webHidden/>
              </w:rPr>
              <w:fldChar w:fldCharType="separate"/>
            </w:r>
            <w:r>
              <w:rPr>
                <w:noProof/>
                <w:webHidden/>
              </w:rPr>
              <w:t>38</w:t>
            </w:r>
            <w:r>
              <w:rPr>
                <w:noProof/>
                <w:webHidden/>
              </w:rPr>
              <w:fldChar w:fldCharType="end"/>
            </w:r>
          </w:hyperlink>
        </w:p>
        <w:p w:rsidR="00856F53" w:rsidRDefault="00856F53">
          <w:pPr>
            <w:pStyle w:val="TOC2"/>
            <w:tabs>
              <w:tab w:val="right" w:leader="dot" w:pos="10790"/>
            </w:tabs>
            <w:rPr>
              <w:rFonts w:cstheme="minorBidi"/>
              <w:noProof/>
            </w:rPr>
          </w:pPr>
          <w:hyperlink w:anchor="_Toc91483833" w:history="1">
            <w:r w:rsidRPr="00CE1567">
              <w:rPr>
                <w:rStyle w:val="Hyperlink"/>
                <w:noProof/>
              </w:rPr>
              <w:t>CRNG - return non-contiguous ranges as contiguous for Excel functions</w:t>
            </w:r>
            <w:r>
              <w:rPr>
                <w:noProof/>
                <w:webHidden/>
              </w:rPr>
              <w:tab/>
            </w:r>
            <w:r>
              <w:rPr>
                <w:noProof/>
                <w:webHidden/>
              </w:rPr>
              <w:fldChar w:fldCharType="begin"/>
            </w:r>
            <w:r>
              <w:rPr>
                <w:noProof/>
                <w:webHidden/>
              </w:rPr>
              <w:instrText xml:space="preserve"> PAGEREF _Toc91483833 \h </w:instrText>
            </w:r>
            <w:r>
              <w:rPr>
                <w:noProof/>
                <w:webHidden/>
              </w:rPr>
            </w:r>
            <w:r>
              <w:rPr>
                <w:noProof/>
                <w:webHidden/>
              </w:rPr>
              <w:fldChar w:fldCharType="separate"/>
            </w:r>
            <w:r>
              <w:rPr>
                <w:noProof/>
                <w:webHidden/>
              </w:rPr>
              <w:t>43</w:t>
            </w:r>
            <w:r>
              <w:rPr>
                <w:noProof/>
                <w:webHidden/>
              </w:rPr>
              <w:fldChar w:fldCharType="end"/>
            </w:r>
          </w:hyperlink>
        </w:p>
        <w:p w:rsidR="00856F53" w:rsidRDefault="00856F53">
          <w:pPr>
            <w:pStyle w:val="TOC2"/>
            <w:tabs>
              <w:tab w:val="right" w:leader="dot" w:pos="10790"/>
            </w:tabs>
            <w:rPr>
              <w:rFonts w:cstheme="minorBidi"/>
              <w:noProof/>
            </w:rPr>
          </w:pPr>
          <w:hyperlink w:anchor="_Toc91483834" w:history="1">
            <w:r w:rsidRPr="00CE1567">
              <w:rPr>
                <w:rStyle w:val="Hyperlink"/>
                <w:noProof/>
              </w:rPr>
              <w:t>FRNG - return a filtered range of values for IFS functionality in standard functions</w:t>
            </w:r>
            <w:r>
              <w:rPr>
                <w:noProof/>
                <w:webHidden/>
              </w:rPr>
              <w:tab/>
            </w:r>
            <w:r>
              <w:rPr>
                <w:noProof/>
                <w:webHidden/>
              </w:rPr>
              <w:fldChar w:fldCharType="begin"/>
            </w:r>
            <w:r>
              <w:rPr>
                <w:noProof/>
                <w:webHidden/>
              </w:rPr>
              <w:instrText xml:space="preserve"> PAGEREF _Toc91483834 \h </w:instrText>
            </w:r>
            <w:r>
              <w:rPr>
                <w:noProof/>
                <w:webHidden/>
              </w:rPr>
            </w:r>
            <w:r>
              <w:rPr>
                <w:noProof/>
                <w:webHidden/>
              </w:rPr>
              <w:fldChar w:fldCharType="separate"/>
            </w:r>
            <w:r>
              <w:rPr>
                <w:noProof/>
                <w:webHidden/>
              </w:rPr>
              <w:t>44</w:t>
            </w:r>
            <w:r>
              <w:rPr>
                <w:noProof/>
                <w:webHidden/>
              </w:rPr>
              <w:fldChar w:fldCharType="end"/>
            </w:r>
          </w:hyperlink>
        </w:p>
        <w:p w:rsidR="00856F53" w:rsidRDefault="00856F53">
          <w:pPr>
            <w:pStyle w:val="TOC2"/>
            <w:tabs>
              <w:tab w:val="right" w:leader="dot" w:pos="10790"/>
            </w:tabs>
            <w:rPr>
              <w:rFonts w:cstheme="minorBidi"/>
              <w:noProof/>
            </w:rPr>
          </w:pPr>
          <w:hyperlink w:anchor="_Toc91483835" w:history="1">
            <w:r w:rsidRPr="00CE1567">
              <w:rPr>
                <w:rStyle w:val="Hyperlink"/>
                <w:noProof/>
              </w:rPr>
              <w:t>RETURNCOLUMNS - return chosen columns from dataset in any order, with optional limit on rows returned</w:t>
            </w:r>
            <w:r>
              <w:rPr>
                <w:noProof/>
                <w:webHidden/>
              </w:rPr>
              <w:tab/>
            </w:r>
            <w:r>
              <w:rPr>
                <w:noProof/>
                <w:webHidden/>
              </w:rPr>
              <w:fldChar w:fldCharType="begin"/>
            </w:r>
            <w:r>
              <w:rPr>
                <w:noProof/>
                <w:webHidden/>
              </w:rPr>
              <w:instrText xml:space="preserve"> PAGEREF _Toc91483835 \h </w:instrText>
            </w:r>
            <w:r>
              <w:rPr>
                <w:noProof/>
                <w:webHidden/>
              </w:rPr>
            </w:r>
            <w:r>
              <w:rPr>
                <w:noProof/>
                <w:webHidden/>
              </w:rPr>
              <w:fldChar w:fldCharType="separate"/>
            </w:r>
            <w:r>
              <w:rPr>
                <w:noProof/>
                <w:webHidden/>
              </w:rPr>
              <w:t>46</w:t>
            </w:r>
            <w:r>
              <w:rPr>
                <w:noProof/>
                <w:webHidden/>
              </w:rPr>
              <w:fldChar w:fldCharType="end"/>
            </w:r>
          </w:hyperlink>
        </w:p>
        <w:p w:rsidR="00856F53" w:rsidRDefault="00856F53">
          <w:pPr>
            <w:pStyle w:val="TOC2"/>
            <w:tabs>
              <w:tab w:val="right" w:leader="dot" w:pos="10790"/>
            </w:tabs>
            <w:rPr>
              <w:rFonts w:cstheme="minorBidi"/>
              <w:noProof/>
            </w:rPr>
          </w:pPr>
          <w:hyperlink w:anchor="_Toc91483836" w:history="1">
            <w:r w:rsidRPr="00CE1567">
              <w:rPr>
                <w:rStyle w:val="Hyperlink"/>
                <w:noProof/>
              </w:rPr>
              <w:t>REPTX - Repeat given values to an output array.</w:t>
            </w:r>
            <w:r>
              <w:rPr>
                <w:noProof/>
                <w:webHidden/>
              </w:rPr>
              <w:tab/>
            </w:r>
            <w:r>
              <w:rPr>
                <w:noProof/>
                <w:webHidden/>
              </w:rPr>
              <w:fldChar w:fldCharType="begin"/>
            </w:r>
            <w:r>
              <w:rPr>
                <w:noProof/>
                <w:webHidden/>
              </w:rPr>
              <w:instrText xml:space="preserve"> PAGEREF _Toc91483836 \h </w:instrText>
            </w:r>
            <w:r>
              <w:rPr>
                <w:noProof/>
                <w:webHidden/>
              </w:rPr>
            </w:r>
            <w:r>
              <w:rPr>
                <w:noProof/>
                <w:webHidden/>
              </w:rPr>
              <w:fldChar w:fldCharType="separate"/>
            </w:r>
            <w:r>
              <w:rPr>
                <w:noProof/>
                <w:webHidden/>
              </w:rPr>
              <w:t>50</w:t>
            </w:r>
            <w:r>
              <w:rPr>
                <w:noProof/>
                <w:webHidden/>
              </w:rPr>
              <w:fldChar w:fldCharType="end"/>
            </w:r>
          </w:hyperlink>
        </w:p>
        <w:p w:rsidR="00856F53" w:rsidRDefault="00856F53">
          <w:pPr>
            <w:pStyle w:val="TOC2"/>
            <w:tabs>
              <w:tab w:val="right" w:leader="dot" w:pos="10790"/>
            </w:tabs>
            <w:rPr>
              <w:rFonts w:cstheme="minorBidi"/>
              <w:noProof/>
            </w:rPr>
          </w:pPr>
          <w:hyperlink w:anchor="_Toc91483837" w:history="1">
            <w:r w:rsidRPr="00CE1567">
              <w:rPr>
                <w:rStyle w:val="Hyperlink"/>
                <w:noProof/>
              </w:rPr>
              <w:t>SEQUENCE – Microsoft’s new sequence generator</w:t>
            </w:r>
            <w:r>
              <w:rPr>
                <w:noProof/>
                <w:webHidden/>
              </w:rPr>
              <w:tab/>
            </w:r>
            <w:r>
              <w:rPr>
                <w:noProof/>
                <w:webHidden/>
              </w:rPr>
              <w:fldChar w:fldCharType="begin"/>
            </w:r>
            <w:r>
              <w:rPr>
                <w:noProof/>
                <w:webHidden/>
              </w:rPr>
              <w:instrText xml:space="preserve"> PAGEREF _Toc91483837 \h </w:instrText>
            </w:r>
            <w:r>
              <w:rPr>
                <w:noProof/>
                <w:webHidden/>
              </w:rPr>
            </w:r>
            <w:r>
              <w:rPr>
                <w:noProof/>
                <w:webHidden/>
              </w:rPr>
              <w:fldChar w:fldCharType="separate"/>
            </w:r>
            <w:r>
              <w:rPr>
                <w:noProof/>
                <w:webHidden/>
              </w:rPr>
              <w:t>53</w:t>
            </w:r>
            <w:r>
              <w:rPr>
                <w:noProof/>
                <w:webHidden/>
              </w:rPr>
              <w:fldChar w:fldCharType="end"/>
            </w:r>
          </w:hyperlink>
        </w:p>
        <w:p w:rsidR="00856F53" w:rsidRDefault="00856F53">
          <w:pPr>
            <w:pStyle w:val="TOC2"/>
            <w:tabs>
              <w:tab w:val="right" w:leader="dot" w:pos="10790"/>
            </w:tabs>
            <w:rPr>
              <w:rFonts w:cstheme="minorBidi"/>
              <w:noProof/>
            </w:rPr>
          </w:pPr>
          <w:hyperlink w:anchor="_Toc91483838" w:history="1">
            <w:r w:rsidRPr="00CE1567">
              <w:rPr>
                <w:rStyle w:val="Hyperlink"/>
                <w:noProof/>
              </w:rPr>
              <w:t>SEQUENCER - sequence with more options, dynamic range match to other range, vertical value population in array</w:t>
            </w:r>
            <w:r>
              <w:rPr>
                <w:noProof/>
                <w:webHidden/>
              </w:rPr>
              <w:tab/>
            </w:r>
            <w:r>
              <w:rPr>
                <w:noProof/>
                <w:webHidden/>
              </w:rPr>
              <w:fldChar w:fldCharType="begin"/>
            </w:r>
            <w:r>
              <w:rPr>
                <w:noProof/>
                <w:webHidden/>
              </w:rPr>
              <w:instrText xml:space="preserve"> PAGEREF _Toc91483838 \h </w:instrText>
            </w:r>
            <w:r>
              <w:rPr>
                <w:noProof/>
                <w:webHidden/>
              </w:rPr>
            </w:r>
            <w:r>
              <w:rPr>
                <w:noProof/>
                <w:webHidden/>
              </w:rPr>
              <w:fldChar w:fldCharType="separate"/>
            </w:r>
            <w:r>
              <w:rPr>
                <w:noProof/>
                <w:webHidden/>
              </w:rPr>
              <w:t>54</w:t>
            </w:r>
            <w:r>
              <w:rPr>
                <w:noProof/>
                <w:webHidden/>
              </w:rPr>
              <w:fldChar w:fldCharType="end"/>
            </w:r>
          </w:hyperlink>
        </w:p>
        <w:p w:rsidR="00856F53" w:rsidRDefault="00856F53">
          <w:pPr>
            <w:pStyle w:val="TOC2"/>
            <w:tabs>
              <w:tab w:val="right" w:leader="dot" w:pos="10790"/>
            </w:tabs>
            <w:rPr>
              <w:rFonts w:cstheme="minorBidi"/>
              <w:noProof/>
            </w:rPr>
          </w:pPr>
          <w:hyperlink w:anchor="_Toc91483839" w:history="1">
            <w:r w:rsidRPr="00CE1567">
              <w:rPr>
                <w:rStyle w:val="Hyperlink"/>
                <w:noProof/>
              </w:rPr>
              <w:t>SPLITIT - return element value from text array, or array location of text.</w:t>
            </w:r>
            <w:r>
              <w:rPr>
                <w:noProof/>
                <w:webHidden/>
              </w:rPr>
              <w:tab/>
            </w:r>
            <w:r>
              <w:rPr>
                <w:noProof/>
                <w:webHidden/>
              </w:rPr>
              <w:fldChar w:fldCharType="begin"/>
            </w:r>
            <w:r>
              <w:rPr>
                <w:noProof/>
                <w:webHidden/>
              </w:rPr>
              <w:instrText xml:space="preserve"> PAGEREF _Toc91483839 \h </w:instrText>
            </w:r>
            <w:r>
              <w:rPr>
                <w:noProof/>
                <w:webHidden/>
              </w:rPr>
            </w:r>
            <w:r>
              <w:rPr>
                <w:noProof/>
                <w:webHidden/>
              </w:rPr>
              <w:fldChar w:fldCharType="separate"/>
            </w:r>
            <w:r>
              <w:rPr>
                <w:noProof/>
                <w:webHidden/>
              </w:rPr>
              <w:t>59</w:t>
            </w:r>
            <w:r>
              <w:rPr>
                <w:noProof/>
                <w:webHidden/>
              </w:rPr>
              <w:fldChar w:fldCharType="end"/>
            </w:r>
          </w:hyperlink>
        </w:p>
        <w:p w:rsidR="00856F53" w:rsidRDefault="00856F53">
          <w:pPr>
            <w:pStyle w:val="TOC2"/>
            <w:tabs>
              <w:tab w:val="right" w:leader="dot" w:pos="10790"/>
            </w:tabs>
            <w:rPr>
              <w:rFonts w:cstheme="minorBidi"/>
              <w:noProof/>
            </w:rPr>
          </w:pPr>
          <w:hyperlink w:anchor="_Toc91483840" w:history="1">
            <w:r w:rsidRPr="00CE1567">
              <w:rPr>
                <w:rStyle w:val="Hyperlink"/>
                <w:noProof/>
              </w:rPr>
              <w:t>STACKCOLUMNS - stack referenced ranges into columns of your width choice</w:t>
            </w:r>
            <w:r>
              <w:rPr>
                <w:noProof/>
                <w:webHidden/>
              </w:rPr>
              <w:tab/>
            </w:r>
            <w:r>
              <w:rPr>
                <w:noProof/>
                <w:webHidden/>
              </w:rPr>
              <w:fldChar w:fldCharType="begin"/>
            </w:r>
            <w:r>
              <w:rPr>
                <w:noProof/>
                <w:webHidden/>
              </w:rPr>
              <w:instrText xml:space="preserve"> PAGEREF _Toc91483840 \h </w:instrText>
            </w:r>
            <w:r>
              <w:rPr>
                <w:noProof/>
                <w:webHidden/>
              </w:rPr>
            </w:r>
            <w:r>
              <w:rPr>
                <w:noProof/>
                <w:webHidden/>
              </w:rPr>
              <w:fldChar w:fldCharType="separate"/>
            </w:r>
            <w:r>
              <w:rPr>
                <w:noProof/>
                <w:webHidden/>
              </w:rPr>
              <w:t>61</w:t>
            </w:r>
            <w:r>
              <w:rPr>
                <w:noProof/>
                <w:webHidden/>
              </w:rPr>
              <w:fldChar w:fldCharType="end"/>
            </w:r>
          </w:hyperlink>
        </w:p>
        <w:p w:rsidR="00856F53" w:rsidRDefault="00856F53">
          <w:pPr>
            <w:pStyle w:val="TOC2"/>
            <w:tabs>
              <w:tab w:val="right" w:leader="dot" w:pos="10790"/>
            </w:tabs>
            <w:rPr>
              <w:rFonts w:cstheme="minorBidi"/>
              <w:noProof/>
            </w:rPr>
          </w:pPr>
          <w:hyperlink w:anchor="_Toc91483841" w:history="1">
            <w:r w:rsidRPr="00CE1567">
              <w:rPr>
                <w:rStyle w:val="Hyperlink"/>
                <w:noProof/>
              </w:rPr>
              <w:t>UNPIVOTCOLUMNS - an unpivot function. Unpivot data to an array for use in formulas or output to a table.</w:t>
            </w:r>
            <w:r>
              <w:rPr>
                <w:noProof/>
                <w:webHidden/>
              </w:rPr>
              <w:tab/>
            </w:r>
            <w:r>
              <w:rPr>
                <w:noProof/>
                <w:webHidden/>
              </w:rPr>
              <w:fldChar w:fldCharType="begin"/>
            </w:r>
            <w:r>
              <w:rPr>
                <w:noProof/>
                <w:webHidden/>
              </w:rPr>
              <w:instrText xml:space="preserve"> PAGEREF _Toc91483841 \h </w:instrText>
            </w:r>
            <w:r>
              <w:rPr>
                <w:noProof/>
                <w:webHidden/>
              </w:rPr>
            </w:r>
            <w:r>
              <w:rPr>
                <w:noProof/>
                <w:webHidden/>
              </w:rPr>
              <w:fldChar w:fldCharType="separate"/>
            </w:r>
            <w:r>
              <w:rPr>
                <w:noProof/>
                <w:webHidden/>
              </w:rPr>
              <w:t>66</w:t>
            </w:r>
            <w:r>
              <w:rPr>
                <w:noProof/>
                <w:webHidden/>
              </w:rPr>
              <w:fldChar w:fldCharType="end"/>
            </w:r>
          </w:hyperlink>
        </w:p>
        <w:p w:rsidR="00856F53" w:rsidRDefault="00856F53">
          <w:pPr>
            <w:pStyle w:val="TOC2"/>
            <w:tabs>
              <w:tab w:val="right" w:leader="dot" w:pos="10790"/>
            </w:tabs>
            <w:rPr>
              <w:rFonts w:cstheme="minorBidi"/>
              <w:noProof/>
            </w:rPr>
          </w:pPr>
          <w:hyperlink w:anchor="_Toc91483842" w:history="1">
            <w:r w:rsidRPr="00CE1567">
              <w:rPr>
                <w:rStyle w:val="Hyperlink"/>
                <w:noProof/>
              </w:rPr>
              <w:t>VRNG - return array of columns from range as a single array</w:t>
            </w:r>
            <w:r>
              <w:rPr>
                <w:noProof/>
                <w:webHidden/>
              </w:rPr>
              <w:tab/>
            </w:r>
            <w:r>
              <w:rPr>
                <w:noProof/>
                <w:webHidden/>
              </w:rPr>
              <w:fldChar w:fldCharType="begin"/>
            </w:r>
            <w:r>
              <w:rPr>
                <w:noProof/>
                <w:webHidden/>
              </w:rPr>
              <w:instrText xml:space="preserve"> PAGEREF _Toc91483842 \h </w:instrText>
            </w:r>
            <w:r>
              <w:rPr>
                <w:noProof/>
                <w:webHidden/>
              </w:rPr>
            </w:r>
            <w:r>
              <w:rPr>
                <w:noProof/>
                <w:webHidden/>
              </w:rPr>
              <w:fldChar w:fldCharType="separate"/>
            </w:r>
            <w:r>
              <w:rPr>
                <w:noProof/>
                <w:webHidden/>
              </w:rPr>
              <w:t>71</w:t>
            </w:r>
            <w:r>
              <w:rPr>
                <w:noProof/>
                <w:webHidden/>
              </w:rPr>
              <w:fldChar w:fldCharType="end"/>
            </w:r>
          </w:hyperlink>
        </w:p>
        <w:p w:rsidR="00856F53" w:rsidRDefault="00856F53">
          <w:pPr>
            <w:pStyle w:val="TOC1"/>
            <w:tabs>
              <w:tab w:val="right" w:leader="dot" w:pos="10790"/>
            </w:tabs>
            <w:rPr>
              <w:rFonts w:cstheme="minorBidi"/>
              <w:noProof/>
            </w:rPr>
          </w:pPr>
          <w:hyperlink w:anchor="_Toc91483843" w:history="1">
            <w:r w:rsidRPr="00CE1567">
              <w:rPr>
                <w:rStyle w:val="Hyperlink"/>
                <w:noProof/>
              </w:rPr>
              <w:t>IF Functions</w:t>
            </w:r>
            <w:r>
              <w:rPr>
                <w:noProof/>
                <w:webHidden/>
              </w:rPr>
              <w:tab/>
            </w:r>
            <w:r>
              <w:rPr>
                <w:noProof/>
                <w:webHidden/>
              </w:rPr>
              <w:fldChar w:fldCharType="begin"/>
            </w:r>
            <w:r>
              <w:rPr>
                <w:noProof/>
                <w:webHidden/>
              </w:rPr>
              <w:instrText xml:space="preserve"> PAGEREF _Toc91483843 \h </w:instrText>
            </w:r>
            <w:r>
              <w:rPr>
                <w:noProof/>
                <w:webHidden/>
              </w:rPr>
            </w:r>
            <w:r>
              <w:rPr>
                <w:noProof/>
                <w:webHidden/>
              </w:rPr>
              <w:fldChar w:fldCharType="separate"/>
            </w:r>
            <w:r>
              <w:rPr>
                <w:noProof/>
                <w:webHidden/>
              </w:rPr>
              <w:t>72</w:t>
            </w:r>
            <w:r>
              <w:rPr>
                <w:noProof/>
                <w:webHidden/>
              </w:rPr>
              <w:fldChar w:fldCharType="end"/>
            </w:r>
          </w:hyperlink>
        </w:p>
        <w:p w:rsidR="00856F53" w:rsidRDefault="00856F53">
          <w:pPr>
            <w:pStyle w:val="TOC2"/>
            <w:tabs>
              <w:tab w:val="right" w:leader="dot" w:pos="10790"/>
            </w:tabs>
            <w:rPr>
              <w:rFonts w:cstheme="minorBidi"/>
              <w:noProof/>
            </w:rPr>
          </w:pPr>
          <w:hyperlink w:anchor="_Toc91483844" w:history="1">
            <w:r w:rsidRPr="00CE1567">
              <w:rPr>
                <w:rStyle w:val="Hyperlink"/>
                <w:noProof/>
              </w:rPr>
              <w:t>FUNCIFS - IFS criteria for all suitable functions!</w:t>
            </w:r>
            <w:r>
              <w:rPr>
                <w:noProof/>
                <w:webHidden/>
              </w:rPr>
              <w:tab/>
            </w:r>
            <w:r>
              <w:rPr>
                <w:noProof/>
                <w:webHidden/>
              </w:rPr>
              <w:fldChar w:fldCharType="begin"/>
            </w:r>
            <w:r>
              <w:rPr>
                <w:noProof/>
                <w:webHidden/>
              </w:rPr>
              <w:instrText xml:space="preserve"> PAGEREF _Toc91483844 \h </w:instrText>
            </w:r>
            <w:r>
              <w:rPr>
                <w:noProof/>
                <w:webHidden/>
              </w:rPr>
            </w:r>
            <w:r>
              <w:rPr>
                <w:noProof/>
                <w:webHidden/>
              </w:rPr>
              <w:fldChar w:fldCharType="separate"/>
            </w:r>
            <w:r>
              <w:rPr>
                <w:noProof/>
                <w:webHidden/>
              </w:rPr>
              <w:t>72</w:t>
            </w:r>
            <w:r>
              <w:rPr>
                <w:noProof/>
                <w:webHidden/>
              </w:rPr>
              <w:fldChar w:fldCharType="end"/>
            </w:r>
          </w:hyperlink>
        </w:p>
        <w:p w:rsidR="00856F53" w:rsidRDefault="00856F53">
          <w:pPr>
            <w:pStyle w:val="TOC2"/>
            <w:tabs>
              <w:tab w:val="right" w:leader="dot" w:pos="10790"/>
            </w:tabs>
            <w:rPr>
              <w:rFonts w:cstheme="minorBidi"/>
              <w:noProof/>
            </w:rPr>
          </w:pPr>
          <w:hyperlink w:anchor="_Toc91483845" w:history="1">
            <w:r w:rsidRPr="00CE1567">
              <w:rPr>
                <w:rStyle w:val="Hyperlink"/>
                <w:noProof/>
              </w:rPr>
              <w:t>IFEQUAL - returns expected result when formula returns expected result.</w:t>
            </w:r>
            <w:r>
              <w:rPr>
                <w:noProof/>
                <w:webHidden/>
              </w:rPr>
              <w:tab/>
            </w:r>
            <w:r>
              <w:rPr>
                <w:noProof/>
                <w:webHidden/>
              </w:rPr>
              <w:fldChar w:fldCharType="begin"/>
            </w:r>
            <w:r>
              <w:rPr>
                <w:noProof/>
                <w:webHidden/>
              </w:rPr>
              <w:instrText xml:space="preserve"> PAGEREF _Toc91483845 \h </w:instrText>
            </w:r>
            <w:r>
              <w:rPr>
                <w:noProof/>
                <w:webHidden/>
              </w:rPr>
            </w:r>
            <w:r>
              <w:rPr>
                <w:noProof/>
                <w:webHidden/>
              </w:rPr>
              <w:fldChar w:fldCharType="separate"/>
            </w:r>
            <w:r>
              <w:rPr>
                <w:noProof/>
                <w:webHidden/>
              </w:rPr>
              <w:t>74</w:t>
            </w:r>
            <w:r>
              <w:rPr>
                <w:noProof/>
                <w:webHidden/>
              </w:rPr>
              <w:fldChar w:fldCharType="end"/>
            </w:r>
          </w:hyperlink>
        </w:p>
        <w:p w:rsidR="00856F53" w:rsidRDefault="00856F53">
          <w:pPr>
            <w:pStyle w:val="TOC1"/>
            <w:tabs>
              <w:tab w:val="right" w:leader="dot" w:pos="10790"/>
            </w:tabs>
            <w:rPr>
              <w:rFonts w:cstheme="minorBidi"/>
              <w:noProof/>
            </w:rPr>
          </w:pPr>
          <w:hyperlink w:anchor="_Toc91483846" w:history="1">
            <w:r w:rsidRPr="00CE1567">
              <w:rPr>
                <w:rStyle w:val="Hyperlink"/>
                <w:noProof/>
              </w:rPr>
              <w:t>Appendix A – Links to various solutions on Reddit</w:t>
            </w:r>
            <w:r>
              <w:rPr>
                <w:noProof/>
                <w:webHidden/>
              </w:rPr>
              <w:tab/>
            </w:r>
            <w:r>
              <w:rPr>
                <w:noProof/>
                <w:webHidden/>
              </w:rPr>
              <w:fldChar w:fldCharType="begin"/>
            </w:r>
            <w:r>
              <w:rPr>
                <w:noProof/>
                <w:webHidden/>
              </w:rPr>
              <w:instrText xml:space="preserve"> PAGEREF _Toc91483846 \h </w:instrText>
            </w:r>
            <w:r>
              <w:rPr>
                <w:noProof/>
                <w:webHidden/>
              </w:rPr>
            </w:r>
            <w:r>
              <w:rPr>
                <w:noProof/>
                <w:webHidden/>
              </w:rPr>
              <w:fldChar w:fldCharType="separate"/>
            </w:r>
            <w:r>
              <w:rPr>
                <w:noProof/>
                <w:webHidden/>
              </w:rPr>
              <w:t>76</w:t>
            </w:r>
            <w:r>
              <w:rPr>
                <w:noProof/>
                <w:webHidden/>
              </w:rPr>
              <w:fldChar w:fldCharType="end"/>
            </w:r>
          </w:hyperlink>
        </w:p>
        <w:p w:rsidR="00856F53" w:rsidRDefault="00856F53">
          <w:pPr>
            <w:pStyle w:val="TOC2"/>
            <w:tabs>
              <w:tab w:val="right" w:leader="dot" w:pos="10790"/>
            </w:tabs>
            <w:rPr>
              <w:rFonts w:cstheme="minorBidi"/>
              <w:noProof/>
            </w:rPr>
          </w:pPr>
          <w:hyperlink w:anchor="_Toc91483847" w:history="1">
            <w:r w:rsidRPr="00CE1567">
              <w:rPr>
                <w:rStyle w:val="Hyperlink"/>
                <w:noProof/>
              </w:rPr>
              <w:t>General info</w:t>
            </w:r>
            <w:r>
              <w:rPr>
                <w:noProof/>
                <w:webHidden/>
              </w:rPr>
              <w:tab/>
            </w:r>
            <w:r>
              <w:rPr>
                <w:noProof/>
                <w:webHidden/>
              </w:rPr>
              <w:fldChar w:fldCharType="begin"/>
            </w:r>
            <w:r>
              <w:rPr>
                <w:noProof/>
                <w:webHidden/>
              </w:rPr>
              <w:instrText xml:space="preserve"> PAGEREF _Toc91483847 \h </w:instrText>
            </w:r>
            <w:r>
              <w:rPr>
                <w:noProof/>
                <w:webHidden/>
              </w:rPr>
            </w:r>
            <w:r>
              <w:rPr>
                <w:noProof/>
                <w:webHidden/>
              </w:rPr>
              <w:fldChar w:fldCharType="separate"/>
            </w:r>
            <w:r>
              <w:rPr>
                <w:noProof/>
                <w:webHidden/>
              </w:rPr>
              <w:t>76</w:t>
            </w:r>
            <w:r>
              <w:rPr>
                <w:noProof/>
                <w:webHidden/>
              </w:rPr>
              <w:fldChar w:fldCharType="end"/>
            </w:r>
          </w:hyperlink>
        </w:p>
        <w:p w:rsidR="00856F53" w:rsidRDefault="00856F53">
          <w:pPr>
            <w:pStyle w:val="TOC2"/>
            <w:tabs>
              <w:tab w:val="right" w:leader="dot" w:pos="10790"/>
            </w:tabs>
            <w:rPr>
              <w:rFonts w:cstheme="minorBidi"/>
              <w:noProof/>
            </w:rPr>
          </w:pPr>
          <w:hyperlink w:anchor="_Toc91483848" w:history="1">
            <w:r w:rsidRPr="00CE1567">
              <w:rPr>
                <w:rStyle w:val="Hyperlink"/>
                <w:noProof/>
              </w:rPr>
              <w:t>User defined functions</w:t>
            </w:r>
            <w:r>
              <w:rPr>
                <w:noProof/>
                <w:webHidden/>
              </w:rPr>
              <w:tab/>
            </w:r>
            <w:r>
              <w:rPr>
                <w:noProof/>
                <w:webHidden/>
              </w:rPr>
              <w:fldChar w:fldCharType="begin"/>
            </w:r>
            <w:r>
              <w:rPr>
                <w:noProof/>
                <w:webHidden/>
              </w:rPr>
              <w:instrText xml:space="preserve"> PAGEREF _Toc91483848 \h </w:instrText>
            </w:r>
            <w:r>
              <w:rPr>
                <w:noProof/>
                <w:webHidden/>
              </w:rPr>
            </w:r>
            <w:r>
              <w:rPr>
                <w:noProof/>
                <w:webHidden/>
              </w:rPr>
              <w:fldChar w:fldCharType="separate"/>
            </w:r>
            <w:r>
              <w:rPr>
                <w:noProof/>
                <w:webHidden/>
              </w:rPr>
              <w:t>76</w:t>
            </w:r>
            <w:r>
              <w:rPr>
                <w:noProof/>
                <w:webHidden/>
              </w:rPr>
              <w:fldChar w:fldCharType="end"/>
            </w:r>
          </w:hyperlink>
        </w:p>
        <w:p w:rsidR="00856F53" w:rsidRDefault="00856F53">
          <w:pPr>
            <w:pStyle w:val="TOC3"/>
            <w:tabs>
              <w:tab w:val="right" w:leader="dot" w:pos="10790"/>
            </w:tabs>
            <w:rPr>
              <w:rFonts w:cstheme="minorBidi"/>
              <w:noProof/>
            </w:rPr>
          </w:pPr>
          <w:hyperlink w:anchor="_Toc91483849" w:history="1">
            <w:r w:rsidRPr="00CE1567">
              <w:rPr>
                <w:rStyle w:val="Hyperlink"/>
                <w:noProof/>
              </w:rPr>
              <w:t>365 Functions and similar</w:t>
            </w:r>
            <w:r>
              <w:rPr>
                <w:noProof/>
                <w:webHidden/>
              </w:rPr>
              <w:tab/>
            </w:r>
            <w:r>
              <w:rPr>
                <w:noProof/>
                <w:webHidden/>
              </w:rPr>
              <w:fldChar w:fldCharType="begin"/>
            </w:r>
            <w:r>
              <w:rPr>
                <w:noProof/>
                <w:webHidden/>
              </w:rPr>
              <w:instrText xml:space="preserve"> PAGEREF _Toc91483849 \h </w:instrText>
            </w:r>
            <w:r>
              <w:rPr>
                <w:noProof/>
                <w:webHidden/>
              </w:rPr>
            </w:r>
            <w:r>
              <w:rPr>
                <w:noProof/>
                <w:webHidden/>
              </w:rPr>
              <w:fldChar w:fldCharType="separate"/>
            </w:r>
            <w:r>
              <w:rPr>
                <w:noProof/>
                <w:webHidden/>
              </w:rPr>
              <w:t>76</w:t>
            </w:r>
            <w:r>
              <w:rPr>
                <w:noProof/>
                <w:webHidden/>
              </w:rPr>
              <w:fldChar w:fldCharType="end"/>
            </w:r>
          </w:hyperlink>
        </w:p>
        <w:p w:rsidR="00856F53" w:rsidRDefault="00856F53">
          <w:pPr>
            <w:pStyle w:val="TOC3"/>
            <w:tabs>
              <w:tab w:val="right" w:leader="dot" w:pos="10790"/>
            </w:tabs>
            <w:rPr>
              <w:rFonts w:cstheme="minorBidi"/>
              <w:noProof/>
            </w:rPr>
          </w:pPr>
          <w:hyperlink w:anchor="_Toc91483850" w:history="1">
            <w:r w:rsidRPr="00CE1567">
              <w:rPr>
                <w:rStyle w:val="Hyperlink"/>
                <w:noProof/>
              </w:rPr>
              <w:t>Array functions</w:t>
            </w:r>
            <w:r>
              <w:rPr>
                <w:noProof/>
                <w:webHidden/>
              </w:rPr>
              <w:tab/>
            </w:r>
            <w:r>
              <w:rPr>
                <w:noProof/>
                <w:webHidden/>
              </w:rPr>
              <w:fldChar w:fldCharType="begin"/>
            </w:r>
            <w:r>
              <w:rPr>
                <w:noProof/>
                <w:webHidden/>
              </w:rPr>
              <w:instrText xml:space="preserve"> PAGEREF _Toc91483850 \h </w:instrText>
            </w:r>
            <w:r>
              <w:rPr>
                <w:noProof/>
                <w:webHidden/>
              </w:rPr>
            </w:r>
            <w:r>
              <w:rPr>
                <w:noProof/>
                <w:webHidden/>
              </w:rPr>
              <w:fldChar w:fldCharType="separate"/>
            </w:r>
            <w:r>
              <w:rPr>
                <w:noProof/>
                <w:webHidden/>
              </w:rPr>
              <w:t>76</w:t>
            </w:r>
            <w:r>
              <w:rPr>
                <w:noProof/>
                <w:webHidden/>
              </w:rPr>
              <w:fldChar w:fldCharType="end"/>
            </w:r>
          </w:hyperlink>
        </w:p>
        <w:p w:rsidR="00856F53" w:rsidRDefault="00856F53">
          <w:pPr>
            <w:pStyle w:val="TOC3"/>
            <w:tabs>
              <w:tab w:val="right" w:leader="dot" w:pos="10790"/>
            </w:tabs>
            <w:rPr>
              <w:rFonts w:cstheme="minorBidi"/>
              <w:noProof/>
            </w:rPr>
          </w:pPr>
          <w:hyperlink w:anchor="_Toc91483851" w:history="1">
            <w:r w:rsidRPr="00CE1567">
              <w:rPr>
                <w:rStyle w:val="Hyperlink"/>
                <w:noProof/>
              </w:rPr>
              <w:t>IF functions</w:t>
            </w:r>
            <w:r>
              <w:rPr>
                <w:noProof/>
                <w:webHidden/>
              </w:rPr>
              <w:tab/>
            </w:r>
            <w:r>
              <w:rPr>
                <w:noProof/>
                <w:webHidden/>
              </w:rPr>
              <w:fldChar w:fldCharType="begin"/>
            </w:r>
            <w:r>
              <w:rPr>
                <w:noProof/>
                <w:webHidden/>
              </w:rPr>
              <w:instrText xml:space="preserve"> PAGEREF _Toc91483851 \h </w:instrText>
            </w:r>
            <w:r>
              <w:rPr>
                <w:noProof/>
                <w:webHidden/>
              </w:rPr>
            </w:r>
            <w:r>
              <w:rPr>
                <w:noProof/>
                <w:webHidden/>
              </w:rPr>
              <w:fldChar w:fldCharType="separate"/>
            </w:r>
            <w:r>
              <w:rPr>
                <w:noProof/>
                <w:webHidden/>
              </w:rPr>
              <w:t>77</w:t>
            </w:r>
            <w:r>
              <w:rPr>
                <w:noProof/>
                <w:webHidden/>
              </w:rPr>
              <w:fldChar w:fldCharType="end"/>
            </w:r>
          </w:hyperlink>
        </w:p>
        <w:p w:rsidR="00856F53" w:rsidRDefault="00856F53">
          <w:pPr>
            <w:pStyle w:val="TOC3"/>
            <w:tabs>
              <w:tab w:val="right" w:leader="dot" w:pos="10790"/>
            </w:tabs>
            <w:rPr>
              <w:rFonts w:cstheme="minorBidi"/>
              <w:noProof/>
            </w:rPr>
          </w:pPr>
          <w:hyperlink w:anchor="_Toc91483852" w:history="1">
            <w:r w:rsidRPr="00CE1567">
              <w:rPr>
                <w:rStyle w:val="Hyperlink"/>
                <w:noProof/>
              </w:rPr>
              <w:t>Lookup functions</w:t>
            </w:r>
            <w:r>
              <w:rPr>
                <w:noProof/>
                <w:webHidden/>
              </w:rPr>
              <w:tab/>
            </w:r>
            <w:r>
              <w:rPr>
                <w:noProof/>
                <w:webHidden/>
              </w:rPr>
              <w:fldChar w:fldCharType="begin"/>
            </w:r>
            <w:r>
              <w:rPr>
                <w:noProof/>
                <w:webHidden/>
              </w:rPr>
              <w:instrText xml:space="preserve"> PAGEREF _Toc91483852 \h </w:instrText>
            </w:r>
            <w:r>
              <w:rPr>
                <w:noProof/>
                <w:webHidden/>
              </w:rPr>
            </w:r>
            <w:r>
              <w:rPr>
                <w:noProof/>
                <w:webHidden/>
              </w:rPr>
              <w:fldChar w:fldCharType="separate"/>
            </w:r>
            <w:r>
              <w:rPr>
                <w:noProof/>
                <w:webHidden/>
              </w:rPr>
              <w:t>77</w:t>
            </w:r>
            <w:r>
              <w:rPr>
                <w:noProof/>
                <w:webHidden/>
              </w:rPr>
              <w:fldChar w:fldCharType="end"/>
            </w:r>
          </w:hyperlink>
        </w:p>
        <w:p w:rsidR="00856F53" w:rsidRDefault="00856F53">
          <w:pPr>
            <w:pStyle w:val="TOC3"/>
            <w:tabs>
              <w:tab w:val="right" w:leader="dot" w:pos="10790"/>
            </w:tabs>
            <w:rPr>
              <w:rFonts w:cstheme="minorBidi"/>
              <w:noProof/>
            </w:rPr>
          </w:pPr>
          <w:hyperlink w:anchor="_Toc91483853" w:history="1">
            <w:r w:rsidRPr="00CE1567">
              <w:rPr>
                <w:rStyle w:val="Hyperlink"/>
                <w:noProof/>
              </w:rPr>
              <w:t>Text return and formatting functions</w:t>
            </w:r>
            <w:r>
              <w:rPr>
                <w:noProof/>
                <w:webHidden/>
              </w:rPr>
              <w:tab/>
            </w:r>
            <w:r>
              <w:rPr>
                <w:noProof/>
                <w:webHidden/>
              </w:rPr>
              <w:fldChar w:fldCharType="begin"/>
            </w:r>
            <w:r>
              <w:rPr>
                <w:noProof/>
                <w:webHidden/>
              </w:rPr>
              <w:instrText xml:space="preserve"> PAGEREF _Toc91483853 \h </w:instrText>
            </w:r>
            <w:r>
              <w:rPr>
                <w:noProof/>
                <w:webHidden/>
              </w:rPr>
            </w:r>
            <w:r>
              <w:rPr>
                <w:noProof/>
                <w:webHidden/>
              </w:rPr>
              <w:fldChar w:fldCharType="separate"/>
            </w:r>
            <w:r>
              <w:rPr>
                <w:noProof/>
                <w:webHidden/>
              </w:rPr>
              <w:t>77</w:t>
            </w:r>
            <w:r>
              <w:rPr>
                <w:noProof/>
                <w:webHidden/>
              </w:rPr>
              <w:fldChar w:fldCharType="end"/>
            </w:r>
          </w:hyperlink>
        </w:p>
        <w:p w:rsidR="00856F53" w:rsidRDefault="00856F53">
          <w:pPr>
            <w:pStyle w:val="TOC3"/>
            <w:tabs>
              <w:tab w:val="right" w:leader="dot" w:pos="10790"/>
            </w:tabs>
            <w:rPr>
              <w:rFonts w:cstheme="minorBidi"/>
              <w:noProof/>
            </w:rPr>
          </w:pPr>
          <w:hyperlink w:anchor="_Toc91483854" w:history="1">
            <w:r w:rsidRPr="00CE1567">
              <w:rPr>
                <w:rStyle w:val="Hyperlink"/>
                <w:noProof/>
              </w:rPr>
              <w:t>Timesheet functions</w:t>
            </w:r>
            <w:r>
              <w:rPr>
                <w:noProof/>
                <w:webHidden/>
              </w:rPr>
              <w:tab/>
            </w:r>
            <w:r>
              <w:rPr>
                <w:noProof/>
                <w:webHidden/>
              </w:rPr>
              <w:fldChar w:fldCharType="begin"/>
            </w:r>
            <w:r>
              <w:rPr>
                <w:noProof/>
                <w:webHidden/>
              </w:rPr>
              <w:instrText xml:space="preserve"> PAGEREF _Toc91483854 \h </w:instrText>
            </w:r>
            <w:r>
              <w:rPr>
                <w:noProof/>
                <w:webHidden/>
              </w:rPr>
            </w:r>
            <w:r>
              <w:rPr>
                <w:noProof/>
                <w:webHidden/>
              </w:rPr>
              <w:fldChar w:fldCharType="separate"/>
            </w:r>
            <w:r>
              <w:rPr>
                <w:noProof/>
                <w:webHidden/>
              </w:rPr>
              <w:t>78</w:t>
            </w:r>
            <w:r>
              <w:rPr>
                <w:noProof/>
                <w:webHidden/>
              </w:rPr>
              <w:fldChar w:fldCharType="end"/>
            </w:r>
          </w:hyperlink>
        </w:p>
        <w:p w:rsidR="00856F53" w:rsidRDefault="00856F53">
          <w:pPr>
            <w:pStyle w:val="TOC3"/>
            <w:tabs>
              <w:tab w:val="right" w:leader="dot" w:pos="10790"/>
            </w:tabs>
            <w:rPr>
              <w:rFonts w:cstheme="minorBidi"/>
              <w:noProof/>
            </w:rPr>
          </w:pPr>
          <w:hyperlink w:anchor="_Toc91483855" w:history="1">
            <w:r w:rsidRPr="00CE1567">
              <w:rPr>
                <w:rStyle w:val="Hyperlink"/>
                <w:noProof/>
              </w:rPr>
              <w:t>Conditional functions</w:t>
            </w:r>
            <w:r>
              <w:rPr>
                <w:noProof/>
                <w:webHidden/>
              </w:rPr>
              <w:tab/>
            </w:r>
            <w:r>
              <w:rPr>
                <w:noProof/>
                <w:webHidden/>
              </w:rPr>
              <w:fldChar w:fldCharType="begin"/>
            </w:r>
            <w:r>
              <w:rPr>
                <w:noProof/>
                <w:webHidden/>
              </w:rPr>
              <w:instrText xml:space="preserve"> PAGEREF _Toc91483855 \h </w:instrText>
            </w:r>
            <w:r>
              <w:rPr>
                <w:noProof/>
                <w:webHidden/>
              </w:rPr>
            </w:r>
            <w:r>
              <w:rPr>
                <w:noProof/>
                <w:webHidden/>
              </w:rPr>
              <w:fldChar w:fldCharType="separate"/>
            </w:r>
            <w:r>
              <w:rPr>
                <w:noProof/>
                <w:webHidden/>
              </w:rPr>
              <w:t>78</w:t>
            </w:r>
            <w:r>
              <w:rPr>
                <w:noProof/>
                <w:webHidden/>
              </w:rPr>
              <w:fldChar w:fldCharType="end"/>
            </w:r>
          </w:hyperlink>
        </w:p>
        <w:p w:rsidR="00856F53" w:rsidRDefault="00856F53">
          <w:pPr>
            <w:pStyle w:val="TOC2"/>
            <w:tabs>
              <w:tab w:val="right" w:leader="dot" w:pos="10790"/>
            </w:tabs>
            <w:rPr>
              <w:rFonts w:cstheme="minorBidi"/>
              <w:noProof/>
            </w:rPr>
          </w:pPr>
          <w:hyperlink w:anchor="_Toc91483856" w:history="1">
            <w:r w:rsidRPr="00CE1567">
              <w:rPr>
                <w:rStyle w:val="Hyperlink"/>
                <w:noProof/>
              </w:rPr>
              <w:t>VBA solutions</w:t>
            </w:r>
            <w:r>
              <w:rPr>
                <w:noProof/>
                <w:webHidden/>
              </w:rPr>
              <w:tab/>
            </w:r>
            <w:r>
              <w:rPr>
                <w:noProof/>
                <w:webHidden/>
              </w:rPr>
              <w:fldChar w:fldCharType="begin"/>
            </w:r>
            <w:r>
              <w:rPr>
                <w:noProof/>
                <w:webHidden/>
              </w:rPr>
              <w:instrText xml:space="preserve"> PAGEREF _Toc91483856 \h </w:instrText>
            </w:r>
            <w:r>
              <w:rPr>
                <w:noProof/>
                <w:webHidden/>
              </w:rPr>
            </w:r>
            <w:r>
              <w:rPr>
                <w:noProof/>
                <w:webHidden/>
              </w:rPr>
              <w:fldChar w:fldCharType="separate"/>
            </w:r>
            <w:r>
              <w:rPr>
                <w:noProof/>
                <w:webHidden/>
              </w:rPr>
              <w:t>78</w:t>
            </w:r>
            <w:r>
              <w:rPr>
                <w:noProof/>
                <w:webHidden/>
              </w:rPr>
              <w:fldChar w:fldCharType="end"/>
            </w:r>
          </w:hyperlink>
        </w:p>
        <w:p w:rsidR="00856F53" w:rsidRDefault="00856F53">
          <w:pPr>
            <w:pStyle w:val="TOC1"/>
            <w:tabs>
              <w:tab w:val="right" w:leader="dot" w:pos="10790"/>
            </w:tabs>
            <w:rPr>
              <w:rFonts w:cstheme="minorBidi"/>
              <w:noProof/>
            </w:rPr>
          </w:pPr>
          <w:hyperlink w:anchor="_Toc91483857" w:history="1">
            <w:r w:rsidRPr="00CE1567">
              <w:rPr>
                <w:rStyle w:val="Hyperlink"/>
                <w:noProof/>
              </w:rPr>
              <w:t>Appendix B – Misc. Notes that apply to all UDFs</w:t>
            </w:r>
            <w:r>
              <w:rPr>
                <w:noProof/>
                <w:webHidden/>
              </w:rPr>
              <w:tab/>
            </w:r>
            <w:r>
              <w:rPr>
                <w:noProof/>
                <w:webHidden/>
              </w:rPr>
              <w:fldChar w:fldCharType="begin"/>
            </w:r>
            <w:r>
              <w:rPr>
                <w:noProof/>
                <w:webHidden/>
              </w:rPr>
              <w:instrText xml:space="preserve"> PAGEREF _Toc91483857 \h </w:instrText>
            </w:r>
            <w:r>
              <w:rPr>
                <w:noProof/>
                <w:webHidden/>
              </w:rPr>
            </w:r>
            <w:r>
              <w:rPr>
                <w:noProof/>
                <w:webHidden/>
              </w:rPr>
              <w:fldChar w:fldCharType="separate"/>
            </w:r>
            <w:r>
              <w:rPr>
                <w:noProof/>
                <w:webHidden/>
              </w:rPr>
              <w:t>79</w:t>
            </w:r>
            <w:r>
              <w:rPr>
                <w:noProof/>
                <w:webHidden/>
              </w:rPr>
              <w:fldChar w:fldCharType="end"/>
            </w:r>
          </w:hyperlink>
        </w:p>
        <w:p w:rsidR="00856F53" w:rsidRDefault="00856F53">
          <w:pPr>
            <w:pStyle w:val="TOC1"/>
            <w:tabs>
              <w:tab w:val="right" w:leader="dot" w:pos="10790"/>
            </w:tabs>
            <w:rPr>
              <w:rFonts w:cstheme="minorBidi"/>
              <w:noProof/>
            </w:rPr>
          </w:pPr>
          <w:hyperlink w:anchor="_Toc91483858" w:history="1">
            <w:r w:rsidRPr="00CE1567">
              <w:rPr>
                <w:rStyle w:val="Hyperlink"/>
                <w:rFonts w:eastAsia="Times New Roman"/>
                <w:noProof/>
              </w:rPr>
              <w:t>Appendix C – non-VBA/UDF tips and tricks</w:t>
            </w:r>
            <w:r>
              <w:rPr>
                <w:noProof/>
                <w:webHidden/>
              </w:rPr>
              <w:tab/>
            </w:r>
            <w:r>
              <w:rPr>
                <w:noProof/>
                <w:webHidden/>
              </w:rPr>
              <w:fldChar w:fldCharType="begin"/>
            </w:r>
            <w:r>
              <w:rPr>
                <w:noProof/>
                <w:webHidden/>
              </w:rPr>
              <w:instrText xml:space="preserve"> PAGEREF _Toc91483858 \h </w:instrText>
            </w:r>
            <w:r>
              <w:rPr>
                <w:noProof/>
                <w:webHidden/>
              </w:rPr>
            </w:r>
            <w:r>
              <w:rPr>
                <w:noProof/>
                <w:webHidden/>
              </w:rPr>
              <w:fldChar w:fldCharType="separate"/>
            </w:r>
            <w:r>
              <w:rPr>
                <w:noProof/>
                <w:webHidden/>
              </w:rPr>
              <w:t>79</w:t>
            </w:r>
            <w:r>
              <w:rPr>
                <w:noProof/>
                <w:webHidden/>
              </w:rPr>
              <w:fldChar w:fldCharType="end"/>
            </w:r>
          </w:hyperlink>
        </w:p>
        <w:p w:rsidR="00856F53" w:rsidRDefault="00856F53">
          <w:pPr>
            <w:pStyle w:val="TOC2"/>
            <w:tabs>
              <w:tab w:val="right" w:leader="dot" w:pos="10790"/>
            </w:tabs>
            <w:rPr>
              <w:rFonts w:cstheme="minorBidi"/>
              <w:noProof/>
            </w:rPr>
          </w:pPr>
          <w:hyperlink w:anchor="_Toc91483859" w:history="1">
            <w:r w:rsidRPr="00CE1567">
              <w:rPr>
                <w:rStyle w:val="Hyperlink"/>
                <w:noProof/>
              </w:rPr>
              <w:t>Acronyms, initialisms, abbreviations, contractions, and other phrases which expand to something larger:</w:t>
            </w:r>
            <w:r>
              <w:rPr>
                <w:noProof/>
                <w:webHidden/>
              </w:rPr>
              <w:tab/>
            </w:r>
            <w:r>
              <w:rPr>
                <w:noProof/>
                <w:webHidden/>
              </w:rPr>
              <w:fldChar w:fldCharType="begin"/>
            </w:r>
            <w:r>
              <w:rPr>
                <w:noProof/>
                <w:webHidden/>
              </w:rPr>
              <w:instrText xml:space="preserve"> PAGEREF _Toc91483859 \h </w:instrText>
            </w:r>
            <w:r>
              <w:rPr>
                <w:noProof/>
                <w:webHidden/>
              </w:rPr>
            </w:r>
            <w:r>
              <w:rPr>
                <w:noProof/>
                <w:webHidden/>
              </w:rPr>
              <w:fldChar w:fldCharType="separate"/>
            </w:r>
            <w:r>
              <w:rPr>
                <w:noProof/>
                <w:webHidden/>
              </w:rPr>
              <w:t>79</w:t>
            </w:r>
            <w:r>
              <w:rPr>
                <w:noProof/>
                <w:webHidden/>
              </w:rPr>
              <w:fldChar w:fldCharType="end"/>
            </w:r>
          </w:hyperlink>
        </w:p>
        <w:p w:rsidR="00856F53" w:rsidRDefault="00856F53">
          <w:pPr>
            <w:pStyle w:val="TOC2"/>
            <w:tabs>
              <w:tab w:val="right" w:leader="dot" w:pos="10790"/>
            </w:tabs>
            <w:rPr>
              <w:rFonts w:cstheme="minorBidi"/>
              <w:noProof/>
            </w:rPr>
          </w:pPr>
          <w:hyperlink w:anchor="_Toc91483860" w:history="1">
            <w:r w:rsidRPr="00CE1567">
              <w:rPr>
                <w:rStyle w:val="Hyperlink"/>
                <w:noProof/>
              </w:rPr>
              <w:t>Formulas for solving interesting problems</w:t>
            </w:r>
            <w:r>
              <w:rPr>
                <w:noProof/>
                <w:webHidden/>
              </w:rPr>
              <w:tab/>
            </w:r>
            <w:r>
              <w:rPr>
                <w:noProof/>
                <w:webHidden/>
              </w:rPr>
              <w:fldChar w:fldCharType="begin"/>
            </w:r>
            <w:r>
              <w:rPr>
                <w:noProof/>
                <w:webHidden/>
              </w:rPr>
              <w:instrText xml:space="preserve"> PAGEREF _Toc91483860 \h </w:instrText>
            </w:r>
            <w:r>
              <w:rPr>
                <w:noProof/>
                <w:webHidden/>
              </w:rPr>
            </w:r>
            <w:r>
              <w:rPr>
                <w:noProof/>
                <w:webHidden/>
              </w:rPr>
              <w:fldChar w:fldCharType="separate"/>
            </w:r>
            <w:r>
              <w:rPr>
                <w:noProof/>
                <w:webHidden/>
              </w:rPr>
              <w:t>80</w:t>
            </w:r>
            <w:r>
              <w:rPr>
                <w:noProof/>
                <w:webHidden/>
              </w:rPr>
              <w:fldChar w:fldCharType="end"/>
            </w:r>
          </w:hyperlink>
        </w:p>
        <w:p w:rsidR="00856F53" w:rsidRDefault="00856F53">
          <w:pPr>
            <w:pStyle w:val="TOC3"/>
            <w:tabs>
              <w:tab w:val="right" w:leader="dot" w:pos="10790"/>
            </w:tabs>
            <w:rPr>
              <w:rFonts w:cstheme="minorBidi"/>
              <w:noProof/>
            </w:rPr>
          </w:pPr>
          <w:hyperlink w:anchor="_Toc91483861" w:history="1">
            <w:r w:rsidRPr="00CE1567">
              <w:rPr>
                <w:rStyle w:val="Hyperlink"/>
                <w:noProof/>
              </w:rPr>
              <w:t>Formulas that deal with doing time tricks</w:t>
            </w:r>
            <w:r>
              <w:rPr>
                <w:noProof/>
                <w:webHidden/>
              </w:rPr>
              <w:tab/>
            </w:r>
            <w:r>
              <w:rPr>
                <w:noProof/>
                <w:webHidden/>
              </w:rPr>
              <w:fldChar w:fldCharType="begin"/>
            </w:r>
            <w:r>
              <w:rPr>
                <w:noProof/>
                <w:webHidden/>
              </w:rPr>
              <w:instrText xml:space="preserve"> PAGEREF _Toc91483861 \h </w:instrText>
            </w:r>
            <w:r>
              <w:rPr>
                <w:noProof/>
                <w:webHidden/>
              </w:rPr>
            </w:r>
            <w:r>
              <w:rPr>
                <w:noProof/>
                <w:webHidden/>
              </w:rPr>
              <w:fldChar w:fldCharType="separate"/>
            </w:r>
            <w:r>
              <w:rPr>
                <w:noProof/>
                <w:webHidden/>
              </w:rPr>
              <w:t>80</w:t>
            </w:r>
            <w:r>
              <w:rPr>
                <w:noProof/>
                <w:webHidden/>
              </w:rPr>
              <w:fldChar w:fldCharType="end"/>
            </w:r>
          </w:hyperlink>
        </w:p>
        <w:p w:rsidR="00741F40" w:rsidRDefault="00741F40">
          <w:r>
            <w:rPr>
              <w:b/>
              <w:bCs/>
              <w:noProof/>
            </w:rPr>
            <w:fldChar w:fldCharType="end"/>
          </w:r>
        </w:p>
      </w:sdtContent>
    </w:sdt>
    <w:p w:rsidR="00E521CF" w:rsidRDefault="00E521CF" w:rsidP="00741F40">
      <w:pPr>
        <w:pStyle w:val="Heading1"/>
        <w:rPr>
          <w:rFonts w:eastAsia="Times New Roman"/>
        </w:rPr>
      </w:pPr>
    </w:p>
    <w:p w:rsidR="00650244" w:rsidRDefault="00650244" w:rsidP="00741F40">
      <w:pPr>
        <w:pStyle w:val="Heading1"/>
        <w:rPr>
          <w:rFonts w:eastAsia="Times New Roman"/>
        </w:rPr>
      </w:pPr>
      <w:bookmarkStart w:id="1" w:name="_Toc91483810"/>
      <w:r>
        <w:rPr>
          <w:rFonts w:eastAsia="Times New Roman"/>
        </w:rPr>
        <w:t>Introduction and welcome notes</w:t>
      </w:r>
      <w:bookmarkEnd w:id="1"/>
    </w:p>
    <w:p w:rsidR="00650244" w:rsidRDefault="00650244" w:rsidP="00650244">
      <w:pPr>
        <w:spacing w:after="0" w:line="343" w:lineRule="atLeast"/>
        <w:rPr>
          <w:rFonts w:ascii="Verdana" w:eastAsia="Times New Roman" w:hAnsi="Verdana" w:cs="Times New Roman"/>
          <w:color w:val="222222"/>
          <w:sz w:val="21"/>
          <w:szCs w:val="21"/>
        </w:rPr>
      </w:pPr>
      <w:r>
        <w:rPr>
          <w:rFonts w:ascii="Verdana" w:eastAsia="Times New Roman" w:hAnsi="Verdana" w:cs="Times New Roman"/>
          <w:color w:val="222222"/>
          <w:sz w:val="21"/>
          <w:szCs w:val="21"/>
        </w:rPr>
        <w:t>User Defined Functions Created by /u/excelevator</w:t>
      </w:r>
    </w:p>
    <w:p w:rsidR="00650244" w:rsidRDefault="00856F53" w:rsidP="00650244">
      <w:pPr>
        <w:spacing w:after="0" w:line="343" w:lineRule="atLeast"/>
        <w:rPr>
          <w:rStyle w:val="Hyperlink"/>
          <w:rFonts w:ascii="Verdana" w:eastAsia="Times New Roman" w:hAnsi="Verdana" w:cs="Times New Roman"/>
          <w:sz w:val="21"/>
          <w:szCs w:val="21"/>
        </w:rPr>
      </w:pPr>
      <w:hyperlink r:id="rId6" w:history="1">
        <w:r w:rsidR="00650244" w:rsidRPr="00950117">
          <w:rPr>
            <w:rStyle w:val="Hyperlink"/>
            <w:rFonts w:ascii="Verdana" w:eastAsia="Times New Roman" w:hAnsi="Verdana" w:cs="Times New Roman"/>
            <w:sz w:val="21"/>
            <w:szCs w:val="21"/>
          </w:rPr>
          <w:t>https://old.reddit.com/r/excelevator/comments/aniwgu/an_index_of_excelevator_solutions/</w:t>
        </w:r>
      </w:hyperlink>
    </w:p>
    <w:p w:rsidR="00E57DC3" w:rsidRDefault="00E57DC3" w:rsidP="00650244">
      <w:pPr>
        <w:spacing w:after="0" w:line="343" w:lineRule="atLeast"/>
        <w:rPr>
          <w:rFonts w:ascii="Verdana" w:eastAsia="Times New Roman" w:hAnsi="Verdana" w:cs="Times New Roman"/>
          <w:color w:val="222222"/>
          <w:sz w:val="21"/>
          <w:szCs w:val="21"/>
        </w:rPr>
      </w:pPr>
      <w:r>
        <w:rPr>
          <w:rFonts w:ascii="Verdana" w:eastAsia="Times New Roman" w:hAnsi="Verdana" w:cs="Times New Roman"/>
          <w:color w:val="222222"/>
          <w:sz w:val="21"/>
          <w:szCs w:val="21"/>
        </w:rPr>
        <w:t>Additional Functions from Better Solutions</w:t>
      </w:r>
    </w:p>
    <w:p w:rsidR="00E57DC3" w:rsidRDefault="00856F53" w:rsidP="00650244">
      <w:pPr>
        <w:spacing w:after="0" w:line="343" w:lineRule="atLeast"/>
        <w:rPr>
          <w:rFonts w:ascii="Verdana" w:eastAsia="Times New Roman" w:hAnsi="Verdana" w:cs="Times New Roman"/>
          <w:color w:val="222222"/>
          <w:sz w:val="21"/>
          <w:szCs w:val="21"/>
        </w:rPr>
      </w:pPr>
      <w:hyperlink r:id="rId7" w:history="1">
        <w:r w:rsidR="00E57DC3" w:rsidRPr="00E57DC3">
          <w:rPr>
            <w:rStyle w:val="Hyperlink"/>
            <w:rFonts w:ascii="Verdana" w:eastAsia="Times New Roman" w:hAnsi="Verdana" w:cs="Times New Roman"/>
            <w:sz w:val="21"/>
            <w:szCs w:val="21"/>
          </w:rPr>
          <w:t>https://bettersolutions.com/excel/functions/index.htm</w:t>
        </w:r>
      </w:hyperlink>
    </w:p>
    <w:p w:rsidR="00650244" w:rsidRDefault="00650244" w:rsidP="00650244">
      <w:pPr>
        <w:pStyle w:val="Heading1"/>
        <w:rPr>
          <w:rFonts w:eastAsia="Times New Roman"/>
        </w:rPr>
      </w:pPr>
      <w:bookmarkStart w:id="2" w:name="_Toc91483811"/>
      <w:r>
        <w:rPr>
          <w:rFonts w:eastAsia="Times New Roman"/>
        </w:rPr>
        <w:t>User Defined Functions</w:t>
      </w:r>
      <w:bookmarkEnd w:id="2"/>
    </w:p>
    <w:p w:rsidR="00283277" w:rsidRDefault="00283277" w:rsidP="00283277">
      <w:pPr>
        <w:pStyle w:val="Heading2"/>
      </w:pPr>
      <w:bookmarkStart w:id="3" w:name="_Toc91483812"/>
      <w:r w:rsidRPr="00283277">
        <w:t>CONCAT - concatenate string and ranges</w:t>
      </w:r>
      <w:bookmarkEnd w:id="3"/>
    </w:p>
    <w:p w:rsidR="000F577E" w:rsidRPr="000F577E" w:rsidRDefault="000F577E" w:rsidP="000F577E">
      <w:pPr>
        <w:spacing w:after="0" w:line="343" w:lineRule="atLeast"/>
        <w:rPr>
          <w:rFonts w:ascii="Verdana" w:eastAsia="Times New Roman" w:hAnsi="Verdana" w:cs="Times New Roman"/>
          <w:color w:val="222222"/>
          <w:sz w:val="21"/>
          <w:szCs w:val="21"/>
        </w:rPr>
      </w:pPr>
      <w:proofErr w:type="gramStart"/>
      <w:r w:rsidRPr="000F577E">
        <w:rPr>
          <w:rFonts w:ascii="Courier New" w:eastAsia="Times New Roman" w:hAnsi="Courier New" w:cs="Courier New"/>
          <w:color w:val="222222"/>
          <w:sz w:val="20"/>
          <w:szCs w:val="20"/>
          <w:bdr w:val="single" w:sz="6" w:space="0" w:color="EBEBEB" w:frame="1"/>
          <w:shd w:val="clear" w:color="auto" w:fill="FFFFFF"/>
        </w:rPr>
        <w:t>CONCAT(</w:t>
      </w:r>
      <w:proofErr w:type="gramEnd"/>
      <w:r w:rsidRPr="000F577E">
        <w:rPr>
          <w:rFonts w:ascii="Courier New" w:eastAsia="Times New Roman" w:hAnsi="Courier New" w:cs="Courier New"/>
          <w:color w:val="222222"/>
          <w:sz w:val="20"/>
          <w:szCs w:val="20"/>
          <w:bdr w:val="single" w:sz="6" w:space="0" w:color="EBEBEB" w:frame="1"/>
          <w:shd w:val="clear" w:color="auto" w:fill="FFFFFF"/>
        </w:rPr>
        <w:t xml:space="preserve"> text/range1 , [text/range2], .. )</w:t>
      </w:r>
    </w:p>
    <w:p w:rsidR="000F577E" w:rsidRPr="000F577E" w:rsidRDefault="00856F53" w:rsidP="000F577E">
      <w:pPr>
        <w:spacing w:after="0" w:line="343" w:lineRule="atLeast"/>
        <w:rPr>
          <w:rFonts w:ascii="Verdana" w:eastAsia="Times New Roman" w:hAnsi="Verdana" w:cs="Times New Roman"/>
          <w:color w:val="222222"/>
          <w:sz w:val="21"/>
          <w:szCs w:val="21"/>
        </w:rPr>
      </w:pPr>
      <w:hyperlink r:id="rId8" w:history="1">
        <w:r w:rsidR="000F577E" w:rsidRPr="000F577E">
          <w:rPr>
            <w:rFonts w:ascii="Verdana" w:eastAsia="Times New Roman" w:hAnsi="Verdana" w:cs="Times New Roman"/>
            <w:color w:val="0079D3"/>
            <w:sz w:val="21"/>
            <w:szCs w:val="21"/>
            <w:u w:val="single"/>
          </w:rPr>
          <w:t>CONCAT</w:t>
        </w:r>
      </w:hyperlink>
      <w:r w:rsidR="000F577E" w:rsidRPr="000F577E">
        <w:rPr>
          <w:rFonts w:ascii="Verdana" w:eastAsia="Times New Roman" w:hAnsi="Verdana" w:cs="Times New Roman"/>
          <w:color w:val="222222"/>
          <w:sz w:val="21"/>
          <w:szCs w:val="21"/>
        </w:rPr>
        <w:t> is an Excel 365 /Excel 2019 function to concatenate text and/or range values, reproduced here for compatibility.</w:t>
      </w:r>
      <w:r w:rsidR="00741F40">
        <w:rPr>
          <w:rFonts w:ascii="Verdana" w:eastAsia="Times New Roman" w:hAnsi="Verdana" w:cs="Times New Roman"/>
          <w:color w:val="222222"/>
          <w:sz w:val="21"/>
          <w:szCs w:val="21"/>
        </w:rPr>
        <w:t xml:space="preserve"> </w:t>
      </w:r>
    </w:p>
    <w:tbl>
      <w:tblPr>
        <w:tblW w:w="0" w:type="auto"/>
        <w:tblCellMar>
          <w:left w:w="0" w:type="dxa"/>
          <w:right w:w="0" w:type="dxa"/>
        </w:tblCellMar>
        <w:tblLook w:val="04A0" w:firstRow="1" w:lastRow="0" w:firstColumn="1" w:lastColumn="0" w:noHBand="0" w:noVBand="1"/>
      </w:tblPr>
      <w:tblGrid>
        <w:gridCol w:w="1309"/>
        <w:gridCol w:w="1309"/>
        <w:gridCol w:w="1309"/>
      </w:tblGrid>
      <w:tr w:rsidR="000F577E" w:rsidRPr="000F577E" w:rsidTr="000F577E">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Column1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Column2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Column3</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red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yellow</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blue</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orange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brown</w:t>
            </w:r>
          </w:p>
        </w:tc>
      </w:tr>
    </w:tbl>
    <w:p w:rsidR="000F577E" w:rsidRPr="000F577E" w:rsidRDefault="000F577E" w:rsidP="000F577E">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5634"/>
      </w:tblGrid>
      <w:tr w:rsidR="000F577E" w:rsidRPr="000F577E" w:rsidTr="000F577E">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lastRenderedPageBreak/>
              <w:t>Formula</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=CONCAT("Jon","Peter","Bill",A1:C2,123,456,789)</w:t>
            </w:r>
          </w:p>
        </w:tc>
      </w:tr>
    </w:tbl>
    <w:p w:rsidR="000F577E" w:rsidRPr="000F577E" w:rsidRDefault="000F577E" w:rsidP="000F577E">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6956"/>
      </w:tblGrid>
      <w:tr w:rsidR="000F577E" w:rsidRPr="000F577E" w:rsidTr="000F577E">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Result</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JonPeterBillColumn1Column2Column3redyellowblue123456789</w:t>
            </w:r>
          </w:p>
        </w:tc>
      </w:tr>
    </w:tbl>
    <w:p w:rsidR="000F577E" w:rsidRPr="000F577E" w:rsidRDefault="000F577E" w:rsidP="008151EC">
      <w:r w:rsidRPr="000F577E">
        <w:t>For Arr</w:t>
      </w:r>
      <w:hyperlink r:id="rId9" w:history="1">
        <w:r w:rsidRPr="000F577E">
          <w:rPr>
            <w:color w:val="0079D3"/>
            <w:u w:val="single"/>
          </w:rPr>
          <w:t>a</w:t>
        </w:r>
      </w:hyperlink>
      <w:r w:rsidRPr="000F577E">
        <w:t>ys - enter with ctrl+shift+enter</w:t>
      </w:r>
    </w:p>
    <w:tbl>
      <w:tblPr>
        <w:tblW w:w="0" w:type="auto"/>
        <w:tblCellMar>
          <w:left w:w="0" w:type="dxa"/>
          <w:right w:w="0" w:type="dxa"/>
        </w:tblCellMar>
        <w:tblLook w:val="04A0" w:firstRow="1" w:lastRow="0" w:firstColumn="1" w:lastColumn="0" w:noHBand="0" w:noVBand="1"/>
      </w:tblPr>
      <w:tblGrid>
        <w:gridCol w:w="1073"/>
        <w:gridCol w:w="1314"/>
      </w:tblGrid>
      <w:tr w:rsidR="000F577E" w:rsidRPr="000F577E" w:rsidTr="000F577E">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Return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FilterOut</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yes</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no</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no</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no</w:t>
            </w:r>
          </w:p>
        </w:tc>
      </w:tr>
    </w:tbl>
    <w:p w:rsidR="000F577E" w:rsidRPr="000F577E" w:rsidRDefault="000F577E" w:rsidP="000F577E">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216"/>
      </w:tblGrid>
      <w:tr w:rsidR="000F577E" w:rsidRPr="000F577E" w:rsidTr="000F577E">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Formula</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=CONCAT(IF(B2:B5="No",A2:A5,""))</w:t>
            </w:r>
          </w:p>
        </w:tc>
      </w:tr>
    </w:tbl>
    <w:p w:rsidR="000F577E" w:rsidRPr="000F577E" w:rsidRDefault="000F577E" w:rsidP="000F577E">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1016"/>
      </w:tblGrid>
      <w:tr w:rsidR="000F577E" w:rsidRPr="000F577E" w:rsidTr="000F577E">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Result</w:t>
            </w:r>
          </w:p>
        </w:tc>
      </w:tr>
      <w:tr w:rsidR="000F577E" w:rsidRPr="000F577E" w:rsidTr="000F577E">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BCD</w:t>
            </w:r>
          </w:p>
        </w:tc>
      </w:tr>
    </w:tbl>
    <w:p w:rsidR="000F577E" w:rsidRPr="000F577E" w:rsidRDefault="00856F53" w:rsidP="000F57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0F577E" w:rsidRPr="000F577E" w:rsidRDefault="00856F53" w:rsidP="000F577E">
      <w:pPr>
        <w:spacing w:after="0" w:line="343" w:lineRule="atLeast"/>
        <w:rPr>
          <w:rFonts w:ascii="Verdana" w:eastAsia="Times New Roman" w:hAnsi="Verdana" w:cs="Times New Roman"/>
          <w:color w:val="222222"/>
          <w:sz w:val="21"/>
          <w:szCs w:val="21"/>
        </w:rPr>
      </w:pPr>
      <w:hyperlink r:id="rId10" w:history="1">
        <w:r w:rsidR="000F577E" w:rsidRPr="000F577E">
          <w:rPr>
            <w:rFonts w:ascii="Verdana" w:eastAsia="Times New Roman" w:hAnsi="Verdana" w:cs="Times New Roman"/>
            <w:color w:val="0079D3"/>
            <w:sz w:val="21"/>
            <w:szCs w:val="21"/>
            <w:u w:val="single"/>
          </w:rPr>
          <w:t>Follow these instructions</w:t>
        </w:r>
      </w:hyperlink>
      <w:r w:rsidR="000F577E" w:rsidRPr="000F577E">
        <w:rPr>
          <w:rFonts w:ascii="Verdana" w:eastAsia="Times New Roman" w:hAnsi="Verdana" w:cs="Times New Roman"/>
          <w:color w:val="222222"/>
          <w:sz w:val="21"/>
          <w:szCs w:val="21"/>
        </w:rPr>
        <w:t> for making the UDF available, using the code below.</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Function </w:t>
      </w:r>
      <w:proofErr w:type="gramStart"/>
      <w:r w:rsidRPr="000F577E">
        <w:rPr>
          <w:rFonts w:ascii="Courier New" w:eastAsia="Times New Roman" w:hAnsi="Courier New" w:cs="Courier New"/>
          <w:color w:val="222222"/>
          <w:sz w:val="20"/>
          <w:szCs w:val="20"/>
          <w:bdr w:val="none" w:sz="0" w:space="0" w:color="auto" w:frame="1"/>
        </w:rPr>
        <w:t>CONCAT(</w:t>
      </w:r>
      <w:proofErr w:type="gramEnd"/>
      <w:r w:rsidRPr="000F577E">
        <w:rPr>
          <w:rFonts w:ascii="Courier New" w:eastAsia="Times New Roman" w:hAnsi="Courier New" w:cs="Courier New"/>
          <w:color w:val="222222"/>
          <w:sz w:val="20"/>
          <w:szCs w:val="20"/>
          <w:bdr w:val="none" w:sz="0" w:space="0" w:color="auto" w:frame="1"/>
        </w:rPr>
        <w:t>ParamArray arguments() As Variant) As Variant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://www.reddit.com/u/excelevator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://old.reddit.com/r/excelevator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://www.reddit.com/r/excel - for all your Spreadsheet questions!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Dim tmpStr As String 'build cell contents for conversion to array</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Dim argType As String, uB As Double, arg As Double, cell As Variant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uB</w:t>
      </w:r>
      <w:proofErr w:type="gramEnd"/>
      <w:r w:rsidRPr="000F577E">
        <w:rPr>
          <w:rFonts w:ascii="Courier New" w:eastAsia="Times New Roman" w:hAnsi="Courier New" w:cs="Courier New"/>
          <w:color w:val="222222"/>
          <w:sz w:val="20"/>
          <w:szCs w:val="20"/>
          <w:bdr w:val="none" w:sz="0" w:space="0" w:color="auto" w:frame="1"/>
        </w:rPr>
        <w:t xml:space="preserve"> = UBound(arguments)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arg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uB</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argType</w:t>
      </w:r>
      <w:proofErr w:type="gramEnd"/>
      <w:r w:rsidRPr="000F577E">
        <w:rPr>
          <w:rFonts w:ascii="Courier New" w:eastAsia="Times New Roman" w:hAnsi="Courier New" w:cs="Courier New"/>
          <w:color w:val="222222"/>
          <w:sz w:val="20"/>
          <w:szCs w:val="20"/>
          <w:bdr w:val="none" w:sz="0" w:space="0" w:color="auto" w:frame="1"/>
        </w:rPr>
        <w:t xml:space="preserve"> = TypeName(arguments(arg))</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If argType = "Range" Or argType = "</w:t>
      </w:r>
      <w:proofErr w:type="gramStart"/>
      <w:r w:rsidRPr="000F577E">
        <w:rPr>
          <w:rFonts w:ascii="Courier New" w:eastAsia="Times New Roman" w:hAnsi="Courier New" w:cs="Courier New"/>
          <w:color w:val="222222"/>
          <w:sz w:val="20"/>
          <w:szCs w:val="20"/>
          <w:bdr w:val="none" w:sz="0" w:space="0" w:color="auto" w:frame="1"/>
        </w:rPr>
        <w:t>Variant(</w:t>
      </w:r>
      <w:proofErr w:type="gramEnd"/>
      <w:r w:rsidRPr="000F577E">
        <w:rPr>
          <w:rFonts w:ascii="Courier New" w:eastAsia="Times New Roman" w:hAnsi="Courier New" w:cs="Courier New"/>
          <w:color w:val="222222"/>
          <w:sz w:val="20"/>
          <w:szCs w:val="20"/>
          <w:bdr w:val="none" w:sz="0" w:space="0" w:color="auto" w:frame="1"/>
        </w:rPr>
        <w:t>)"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For Each cell In </w:t>
      </w:r>
      <w:proofErr w:type="gramStart"/>
      <w:r w:rsidRPr="000F577E">
        <w:rPr>
          <w:rFonts w:ascii="Courier New" w:eastAsia="Times New Roman" w:hAnsi="Courier New" w:cs="Courier New"/>
          <w:color w:val="222222"/>
          <w:sz w:val="20"/>
          <w:szCs w:val="20"/>
          <w:bdr w:val="none" w:sz="0" w:space="0" w:color="auto" w:frame="1"/>
        </w:rPr>
        <w:t>arguments(</w:t>
      </w:r>
      <w:proofErr w:type="gramEnd"/>
      <w:r w:rsidRPr="000F577E">
        <w:rPr>
          <w:rFonts w:ascii="Courier New" w:eastAsia="Times New Roman" w:hAnsi="Courier New" w:cs="Courier New"/>
          <w:color w:val="222222"/>
          <w:sz w:val="20"/>
          <w:szCs w:val="20"/>
          <w:bdr w:val="none" w:sz="0" w:space="0" w:color="auto" w:frame="1"/>
        </w:rPr>
        <w:t>arg)</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tmpStr</w:t>
      </w:r>
      <w:proofErr w:type="gramEnd"/>
      <w:r w:rsidRPr="000F577E">
        <w:rPr>
          <w:rFonts w:ascii="Courier New" w:eastAsia="Times New Roman" w:hAnsi="Courier New" w:cs="Courier New"/>
          <w:color w:val="222222"/>
          <w:sz w:val="20"/>
          <w:szCs w:val="20"/>
          <w:bdr w:val="none" w:sz="0" w:space="0" w:color="auto" w:frame="1"/>
        </w:rPr>
        <w:t xml:space="preserve"> = tmpStr &amp; CStr(cell)</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tmpStr</w:t>
      </w:r>
      <w:proofErr w:type="gramEnd"/>
      <w:r w:rsidRPr="000F577E">
        <w:rPr>
          <w:rFonts w:ascii="Courier New" w:eastAsia="Times New Roman" w:hAnsi="Courier New" w:cs="Courier New"/>
          <w:color w:val="222222"/>
          <w:sz w:val="20"/>
          <w:szCs w:val="20"/>
          <w:bdr w:val="none" w:sz="0" w:space="0" w:color="auto" w:frame="1"/>
        </w:rPr>
        <w:t xml:space="preserve"> = tmpStr &amp; CStr(arguments(arg))</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If argType = "Error"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CONCAT = </w:t>
      </w:r>
      <w:proofErr w:type="gramStart"/>
      <w:r w:rsidRPr="000F577E">
        <w:rPr>
          <w:rFonts w:ascii="Courier New" w:eastAsia="Times New Roman" w:hAnsi="Courier New" w:cs="Courier New"/>
          <w:color w:val="222222"/>
          <w:sz w:val="20"/>
          <w:szCs w:val="20"/>
          <w:bdr w:val="none" w:sz="0" w:space="0" w:color="auto" w:frame="1"/>
        </w:rPr>
        <w:t>CVErr(</w:t>
      </w:r>
      <w:proofErr w:type="gramEnd"/>
      <w:r w:rsidRPr="000F577E">
        <w:rPr>
          <w:rFonts w:ascii="Courier New" w:eastAsia="Times New Roman" w:hAnsi="Courier New" w:cs="Courier New"/>
          <w:color w:val="222222"/>
          <w:sz w:val="20"/>
          <w:szCs w:val="20"/>
          <w:bdr w:val="none" w:sz="0" w:space="0" w:color="auto" w:frame="1"/>
        </w:rPr>
        <w:t>xlErrNA)</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lastRenderedPageBreak/>
        <w:t xml:space="preserve">    CONCAT = tmpStr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End Function</w:t>
      </w:r>
    </w:p>
    <w:p w:rsidR="000F577E" w:rsidRPr="000F577E" w:rsidRDefault="00856F53" w:rsidP="000F57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t" fillcolor="#a0a0a0" stroked="f"/>
        </w:pict>
      </w:r>
    </w:p>
    <w:p w:rsidR="000F577E" w:rsidRPr="000F577E" w:rsidRDefault="000F577E" w:rsidP="000F577E">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xml:space="preserve"> 20181013 - added array functionality</w:t>
      </w:r>
    </w:p>
    <w:p w:rsidR="000F577E" w:rsidRPr="000F577E" w:rsidRDefault="000F577E" w:rsidP="000F577E">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xml:space="preserve"> 20191025 - minor edit for appending in line with coding recommendations</w:t>
      </w:r>
    </w:p>
    <w:p w:rsidR="00B905EB" w:rsidRDefault="00B905EB" w:rsidP="00650244">
      <w:pPr>
        <w:pStyle w:val="Heading2"/>
      </w:pPr>
      <w:bookmarkStart w:id="4" w:name="_Toc91483813"/>
      <w:r>
        <w:t>COUNTUNIQUE</w:t>
      </w:r>
      <w:r w:rsidR="00283277" w:rsidRPr="00283277">
        <w:t xml:space="preserve"> </w:t>
      </w:r>
      <w:r w:rsidR="00283277">
        <w:t xml:space="preserve">- </w:t>
      </w:r>
      <w:r w:rsidR="00283277" w:rsidRPr="00283277">
        <w:t>get the count of unique values from cells, ranges, arrays, formula results.</w:t>
      </w:r>
      <w:bookmarkEnd w:id="4"/>
    </w:p>
    <w:p w:rsidR="00B905EB" w:rsidRDefault="00B905EB" w:rsidP="00B905EB">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COUNTUNIQUE</w:t>
      </w:r>
      <w:r>
        <w:rPr>
          <w:rFonts w:ascii="Verdana" w:hAnsi="Verdana"/>
          <w:color w:val="222222"/>
          <w:sz w:val="21"/>
          <w:szCs w:val="21"/>
        </w:rPr>
        <w:t> returns the count of unique values from all arguments.</w:t>
      </w:r>
    </w:p>
    <w:p w:rsidR="00B905EB" w:rsidRDefault="00B905EB" w:rsidP="00B905EB">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Arguments can be values, ranges, formulas, or arrays.</w:t>
      </w:r>
    </w:p>
    <w:p w:rsidR="00B905EB" w:rsidRDefault="00B905EB" w:rsidP="00B905EB">
      <w:r>
        <w:t>Examples:</w:t>
      </w:r>
    </w:p>
    <w:p w:rsidR="00B905EB" w:rsidRDefault="00B905EB" w:rsidP="00B905EB">
      <w:pPr>
        <w:pStyle w:val="NormalWeb"/>
        <w:numPr>
          <w:ilvl w:val="0"/>
          <w:numId w:val="3"/>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COUNTUNIQUE(1,1,2,3,4,"a") = 5</w:t>
      </w:r>
    </w:p>
    <w:p w:rsidR="00B905EB" w:rsidRDefault="00B905EB" w:rsidP="00B905EB">
      <w:pPr>
        <w:pStyle w:val="NormalWeb"/>
        <w:numPr>
          <w:ilvl w:val="0"/>
          <w:numId w:val="3"/>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COUNTUNIQUE(A1:A6) = 5 (where the range covers the values in the first example)</w:t>
      </w:r>
    </w:p>
    <w:p w:rsidR="00B905EB" w:rsidRDefault="00B905EB" w:rsidP="00B905EB">
      <w:pPr>
        <w:pStyle w:val="NormalWeb"/>
        <w:numPr>
          <w:ilvl w:val="0"/>
          <w:numId w:val="3"/>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COUNTUNIQUE(IF(A1:A10="Yes",B1:B10,"")) array formula enter with ctrl+shift+enter</w:t>
      </w:r>
    </w:p>
    <w:p w:rsidR="00B905EB" w:rsidRDefault="00B905EB" w:rsidP="00B905EB">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There is a minor difference from the </w:t>
      </w:r>
      <w:hyperlink r:id="rId11" w:history="1">
        <w:r>
          <w:rPr>
            <w:rStyle w:val="Hyperlink"/>
            <w:rFonts w:ascii="Verdana" w:hAnsi="Verdana"/>
            <w:color w:val="0079D3"/>
            <w:sz w:val="21"/>
            <w:szCs w:val="21"/>
          </w:rPr>
          <w:t>Google sheets implementation</w:t>
        </w:r>
      </w:hyperlink>
      <w:r>
        <w:rPr>
          <w:rFonts w:ascii="Verdana" w:hAnsi="Verdana"/>
          <w:color w:val="222222"/>
          <w:sz w:val="21"/>
          <w:szCs w:val="21"/>
        </w:rPr>
        <w:t> in that a null cell is rendered as 0 by the Excel parser in an array, and so is counted as the value 0. Google Sheet ignores a null value in the same scenario.</w:t>
      </w:r>
    </w:p>
    <w:p w:rsidR="00B905EB" w:rsidRDefault="00856F53" w:rsidP="00B905EB">
      <w:pPr>
        <w:rPr>
          <w:rFonts w:ascii="Times New Roman" w:hAnsi="Times New Roman"/>
          <w:sz w:val="24"/>
          <w:szCs w:val="24"/>
        </w:rPr>
      </w:pPr>
      <w:r>
        <w:pict>
          <v:rect id="_x0000_i1027" style="width:0;height:.75pt" o:hralign="center" o:hrstd="t" o:hr="t" fillcolor="#a0a0a0" stroked="f"/>
        </w:pict>
      </w:r>
    </w:p>
    <w:p w:rsidR="00B905EB" w:rsidRDefault="00856F53" w:rsidP="00B905EB">
      <w:pPr>
        <w:pStyle w:val="NormalWeb"/>
        <w:spacing w:before="0" w:beforeAutospacing="0" w:after="0" w:afterAutospacing="0" w:line="343" w:lineRule="atLeast"/>
        <w:rPr>
          <w:rFonts w:ascii="Verdana" w:hAnsi="Verdana"/>
          <w:color w:val="222222"/>
          <w:sz w:val="21"/>
          <w:szCs w:val="21"/>
        </w:rPr>
      </w:pPr>
      <w:hyperlink r:id="rId12" w:history="1">
        <w:r w:rsidR="00B905EB">
          <w:rPr>
            <w:rStyle w:val="Hyperlink"/>
            <w:rFonts w:ascii="Verdana" w:hAnsi="Verdana"/>
            <w:color w:val="0079D3"/>
            <w:sz w:val="21"/>
            <w:szCs w:val="21"/>
          </w:rPr>
          <w:t>Follow these instructions</w:t>
        </w:r>
      </w:hyperlink>
      <w:r w:rsidR="00B905EB">
        <w:rPr>
          <w:rFonts w:ascii="Verdana" w:hAnsi="Verdana"/>
          <w:color w:val="222222"/>
          <w:sz w:val="21"/>
          <w:szCs w:val="21"/>
        </w:rPr>
        <w:t> for making the UDF available, using the code below.</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COUNTUNIQUE(</w:t>
      </w:r>
      <w:proofErr w:type="gramEnd"/>
      <w:r>
        <w:rPr>
          <w:rStyle w:val="HTMLCode"/>
          <w:color w:val="222222"/>
          <w:bdr w:val="none" w:sz="0" w:space="0" w:color="auto" w:frame="1"/>
        </w:rPr>
        <w:t>ParamArray arguments() As Variant) As Double</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'COUNTUNIQUE </w:t>
      </w:r>
      <w:proofErr w:type="gramStart"/>
      <w:r>
        <w:rPr>
          <w:rStyle w:val="HTMLCode"/>
          <w:color w:val="222222"/>
          <w:bdr w:val="none" w:sz="0" w:space="0" w:color="auto" w:frame="1"/>
        </w:rPr>
        <w:t>( value</w:t>
      </w:r>
      <w:proofErr w:type="gramEnd"/>
      <w:r>
        <w:rPr>
          <w:rStyle w:val="HTMLCode"/>
          <w:color w:val="222222"/>
          <w:bdr w:val="none" w:sz="0" w:space="0" w:color="auto" w:frame="1"/>
        </w:rPr>
        <w:t>/range/array , [value/range/array] ... ) v1.1</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On Error Resume Next</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i As Double, tName As String, uB As Integer, cell As Variant</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uB</w:t>
      </w:r>
      <w:proofErr w:type="gramEnd"/>
      <w:r>
        <w:rPr>
          <w:rStyle w:val="HTMLCode"/>
          <w:color w:val="222222"/>
          <w:bdr w:val="none" w:sz="0" w:space="0" w:color="auto" w:frame="1"/>
        </w:rPr>
        <w:t xml:space="preserve"> = UBound(arguments)</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coll As Collection</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cl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Long</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Set coll = New Collection</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On Error Resume Next</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tName</w:t>
      </w:r>
      <w:proofErr w:type="gramEnd"/>
      <w:r>
        <w:rPr>
          <w:rStyle w:val="HTMLCode"/>
          <w:color w:val="222222"/>
          <w:bdr w:val="none" w:sz="0" w:space="0" w:color="auto" w:frame="1"/>
        </w:rPr>
        <w:t xml:space="preserve"> = TypeName(arguments(i))</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tName = "</w:t>
      </w:r>
      <w:proofErr w:type="gramStart"/>
      <w:r>
        <w:rPr>
          <w:rStyle w:val="HTMLCode"/>
          <w:color w:val="222222"/>
          <w:bdr w:val="none" w:sz="0" w:space="0" w:color="auto" w:frame="1"/>
        </w:rPr>
        <w:t>Variant(</w:t>
      </w:r>
      <w:proofErr w:type="gramEnd"/>
      <w:r>
        <w:rPr>
          <w:rStyle w:val="HTMLCode"/>
          <w:color w:val="222222"/>
          <w:bdr w:val="none" w:sz="0" w:space="0" w:color="auto" w:frame="1"/>
        </w:rPr>
        <w:t>)" or  tName = "Range"  Then</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In </w:t>
      </w:r>
      <w:proofErr w:type="gramStart"/>
      <w:r>
        <w:rPr>
          <w:rStyle w:val="HTMLCode"/>
          <w:color w:val="222222"/>
          <w:bdr w:val="none" w:sz="0" w:space="0" w:color="auto" w:frame="1"/>
        </w:rPr>
        <w:t>arguments(</w:t>
      </w:r>
      <w:proofErr w:type="gramEnd"/>
      <w:r>
        <w:rPr>
          <w:rStyle w:val="HTMLCode"/>
          <w:color w:val="222222"/>
          <w:bdr w:val="none" w:sz="0" w:space="0" w:color="auto" w:frame="1"/>
        </w:rPr>
        <w:t>i)</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cell &lt;&gt; "" Then coll.Add cell, </w:t>
      </w:r>
      <w:proofErr w:type="gramStart"/>
      <w:r>
        <w:rPr>
          <w:rStyle w:val="HTMLCode"/>
          <w:color w:val="222222"/>
          <w:bdr w:val="none" w:sz="0" w:space="0" w:color="auto" w:frame="1"/>
        </w:rPr>
        <w:t>CStr(</w:t>
      </w:r>
      <w:proofErr w:type="gramEnd"/>
      <w:r>
        <w:rPr>
          <w:rStyle w:val="HTMLCode"/>
          <w:color w:val="222222"/>
          <w:bdr w:val="none" w:sz="0" w:space="0" w:color="auto" w:frame="1"/>
        </w:rPr>
        <w:t>cell)</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Next</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arguments(</w:t>
      </w:r>
      <w:proofErr w:type="gramEnd"/>
      <w:r>
        <w:rPr>
          <w:rStyle w:val="HTMLCode"/>
          <w:color w:val="222222"/>
          <w:bdr w:val="none" w:sz="0" w:space="0" w:color="auto" w:frame="1"/>
        </w:rPr>
        <w:t>i) &lt;&gt; "" Then coll.Add arguments(i), CStr(arguments(i))</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COUNTUNIQUE = coll.Count</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B905EB" w:rsidRPr="00B905EB" w:rsidRDefault="00B905EB" w:rsidP="00B905EB"/>
    <w:p w:rsidR="00B905EB" w:rsidRDefault="00B905EB" w:rsidP="00650244">
      <w:pPr>
        <w:pStyle w:val="Heading2"/>
      </w:pPr>
      <w:bookmarkStart w:id="5" w:name="_Toc91483814"/>
      <w:r>
        <w:t>DAYS</w:t>
      </w:r>
      <w:r w:rsidR="00283277" w:rsidRPr="00283277">
        <w:t xml:space="preserve"> - Excel </w:t>
      </w:r>
      <w:proofErr w:type="gramStart"/>
      <w:r w:rsidR="00283277" w:rsidRPr="00283277">
        <w:t>DAYS(</w:t>
      </w:r>
      <w:proofErr w:type="gramEnd"/>
      <w:r w:rsidR="00283277" w:rsidRPr="00283277">
        <w:t>) fun</w:t>
      </w:r>
      <w:r w:rsidR="00283277">
        <w:t>c</w:t>
      </w:r>
      <w:r w:rsidR="00283277" w:rsidRPr="00283277">
        <w:t>tion for pre 2013 Excel</w:t>
      </w:r>
      <w:bookmarkEnd w:id="5"/>
    </w:p>
    <w:p w:rsidR="00B905EB" w:rsidRDefault="00B905EB" w:rsidP="00B905EB">
      <w:pPr>
        <w:pStyle w:val="NormalWeb"/>
        <w:spacing w:before="0" w:beforeAutospacing="0" w:after="86" w:afterAutospacing="0" w:line="343" w:lineRule="atLeast"/>
        <w:rPr>
          <w:rFonts w:ascii="Verdana" w:hAnsi="Verdana"/>
          <w:color w:val="222222"/>
          <w:sz w:val="21"/>
          <w:szCs w:val="21"/>
        </w:rPr>
      </w:pPr>
      <w:r>
        <w:rPr>
          <w:rFonts w:ascii="Verdana" w:hAnsi="Verdana"/>
          <w:color w:val="222222"/>
          <w:sz w:val="21"/>
          <w:szCs w:val="21"/>
        </w:rPr>
        <w:t>Add this function into your worksheet module.</w:t>
      </w:r>
    </w:p>
    <w:p w:rsidR="00B905EB" w:rsidRDefault="00B905EB" w:rsidP="00B905EB">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 gives the count of days between the two dates.</w:t>
      </w:r>
    </w:p>
    <w:p w:rsidR="00B905EB" w:rsidRDefault="00B905EB" w:rsidP="00B905EB">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Useage </w:t>
      </w: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DAYS(</w:t>
      </w:r>
      <w:proofErr w:type="gramEnd"/>
      <w:r>
        <w:rPr>
          <w:rStyle w:val="HTMLCode"/>
          <w:color w:val="222222"/>
          <w:bdr w:val="single" w:sz="6" w:space="0" w:color="EBEBEB" w:frame="1"/>
          <w:shd w:val="clear" w:color="auto" w:fill="FFFFFF"/>
        </w:rPr>
        <w:t>[start_date],[end_date])</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days(</w:t>
      </w:r>
      <w:proofErr w:type="gramEnd"/>
      <w:r>
        <w:rPr>
          <w:rStyle w:val="HTMLCode"/>
          <w:color w:val="222222"/>
          <w:bdr w:val="none" w:sz="0" w:space="0" w:color="auto" w:frame="1"/>
        </w:rPr>
        <w:t>done As Long, dtwo As Long)</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Application.Volatile</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rtn As Long</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rtn</w:t>
      </w:r>
      <w:proofErr w:type="gramEnd"/>
      <w:r>
        <w:rPr>
          <w:rStyle w:val="HTMLCode"/>
          <w:color w:val="222222"/>
          <w:bdr w:val="none" w:sz="0" w:space="0" w:color="auto" w:frame="1"/>
        </w:rPr>
        <w:t xml:space="preserve"> = dtwo - done </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days</w:t>
      </w:r>
      <w:proofErr w:type="gramEnd"/>
      <w:r>
        <w:rPr>
          <w:rStyle w:val="HTMLCode"/>
          <w:color w:val="222222"/>
          <w:bdr w:val="none" w:sz="0" w:space="0" w:color="auto" w:frame="1"/>
        </w:rPr>
        <w:t xml:space="preserve"> = rtn</w:t>
      </w:r>
    </w:p>
    <w:p w:rsidR="00B905EB" w:rsidRDefault="00B905EB" w:rsidP="00B905E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Function</w:t>
      </w:r>
    </w:p>
    <w:p w:rsidR="00B905EB" w:rsidRPr="00B905EB" w:rsidRDefault="00B905EB" w:rsidP="00B905EB"/>
    <w:p w:rsidR="00283277" w:rsidRDefault="00283277" w:rsidP="00650244">
      <w:pPr>
        <w:pStyle w:val="Heading2"/>
      </w:pPr>
      <w:bookmarkStart w:id="6" w:name="_Toc91483815"/>
      <w:r w:rsidRPr="00283277">
        <w:t>FORMULATEXT - return the absolute value of a cell</w:t>
      </w:r>
      <w:bookmarkEnd w:id="6"/>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FORMULATEXT </w:t>
      </w:r>
      <w:proofErr w:type="gramStart"/>
      <w:r>
        <w:rPr>
          <w:rStyle w:val="HTMLCode"/>
          <w:color w:val="222222"/>
          <w:bdr w:val="single" w:sz="6" w:space="0" w:color="EBEBEB" w:frame="1"/>
          <w:shd w:val="clear" w:color="auto" w:fill="FFFFFF"/>
        </w:rPr>
        <w:t>( range</w:t>
      </w:r>
      <w:proofErr w:type="gramEnd"/>
      <w:r>
        <w:rPr>
          <w:rStyle w:val="HTMLCode"/>
          <w:color w:val="222222"/>
          <w:bdr w:val="single" w:sz="6" w:space="0" w:color="EBEBEB" w:frame="1"/>
          <w:shd w:val="clear" w:color="auto" w:fill="FFFFFF"/>
        </w:rPr>
        <w:t xml:space="preserve"> )</w:t>
      </w:r>
      <w:r>
        <w:rPr>
          <w:rFonts w:ascii="Verdana" w:hAnsi="Verdana"/>
          <w:color w:val="222222"/>
          <w:sz w:val="21"/>
          <w:szCs w:val="21"/>
        </w:rPr>
        <w:t> - return the absolute value in the given cell. Good for looking at formulas in cells, or the pre-formatted value.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FORMULATEXT</w:t>
      </w:r>
      <w:r>
        <w:rPr>
          <w:rFonts w:ascii="Verdana" w:hAnsi="Verdana"/>
          <w:color w:val="222222"/>
          <w:sz w:val="21"/>
          <w:szCs w:val="21"/>
        </w:rPr>
        <w:t> is an Excel 2013+ function to allow easy viewing of the absolute value of a cell</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See </w:t>
      </w:r>
      <w:hyperlink r:id="rId13" w:history="1">
        <w:r>
          <w:rPr>
            <w:rStyle w:val="Hyperlink"/>
            <w:rFonts w:ascii="Verdana" w:hAnsi="Verdana"/>
            <w:color w:val="0079D3"/>
            <w:sz w:val="21"/>
            <w:szCs w:val="21"/>
            <w:u w:val="none"/>
          </w:rPr>
          <w:t>Microsoft help</w:t>
        </w:r>
      </w:hyperlink>
    </w:p>
    <w:p w:rsidR="00283277" w:rsidRDefault="00856F53" w:rsidP="00283277">
      <w:pPr>
        <w:rPr>
          <w:rFonts w:ascii="Times New Roman" w:hAnsi="Times New Roman"/>
          <w:sz w:val="24"/>
          <w:szCs w:val="24"/>
        </w:rPr>
      </w:pPr>
      <w:r>
        <w:pict>
          <v:rect id="_x0000_i1028" style="width:0;height:.75pt" o:hralign="center" o:hrstd="t" o:hr="t" fillcolor="#a0a0a0" stroked="f"/>
        </w:pict>
      </w:r>
    </w:p>
    <w:tbl>
      <w:tblPr>
        <w:tblW w:w="0" w:type="auto"/>
        <w:tblCellMar>
          <w:left w:w="0" w:type="dxa"/>
          <w:right w:w="0" w:type="dxa"/>
        </w:tblCellMar>
        <w:tblLook w:val="04A0" w:firstRow="1" w:lastRow="0" w:firstColumn="1" w:lastColumn="0" w:noHBand="0" w:noVBand="1"/>
      </w:tblPr>
      <w:tblGrid>
        <w:gridCol w:w="2325"/>
        <w:gridCol w:w="2221"/>
        <w:gridCol w:w="2012"/>
      </w:tblGrid>
      <w:tr w:rsidR="00283277" w:rsidTr="00283277">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b/>
                <w:bCs/>
                <w:color w:val="222222"/>
                <w:sz w:val="21"/>
                <w:szCs w:val="21"/>
              </w:rPr>
            </w:pPr>
            <w:r>
              <w:rPr>
                <w:rStyle w:val="Strong"/>
                <w:rFonts w:ascii="Verdana" w:hAnsi="Verdana"/>
                <w:color w:val="222222"/>
                <w:sz w:val="21"/>
                <w:szCs w:val="21"/>
              </w:rPr>
              <w:t>Cell display value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b/>
                <w:bCs/>
                <w:color w:val="222222"/>
                <w:sz w:val="21"/>
                <w:szCs w:val="21"/>
              </w:rPr>
            </w:pPr>
            <w:r>
              <w:rPr>
                <w:rStyle w:val="Strong"/>
                <w:rFonts w:ascii="Verdana" w:hAnsi="Verdana"/>
                <w:color w:val="222222"/>
                <w:sz w:val="21"/>
                <w:szCs w:val="21"/>
              </w:rPr>
              <w:t>FORMULATEXT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b/>
                <w:bCs/>
                <w:color w:val="222222"/>
                <w:sz w:val="21"/>
                <w:szCs w:val="21"/>
              </w:rPr>
            </w:pPr>
            <w:r>
              <w:rPr>
                <w:rStyle w:val="Strong"/>
                <w:rFonts w:ascii="Verdana" w:hAnsi="Verdana"/>
                <w:color w:val="222222"/>
                <w:sz w:val="21"/>
                <w:szCs w:val="21"/>
              </w:rPr>
              <w:t>Result</w:t>
            </w:r>
          </w:p>
        </w:tc>
      </w:tr>
      <w:tr w:rsidR="00283277" w:rsidTr="00283277">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Fonts w:ascii="Verdana" w:hAnsi="Verdana"/>
                <w:color w:val="222222"/>
                <w:sz w:val="21"/>
                <w:szCs w:val="21"/>
              </w:rPr>
              <w:t>19/02/2019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=FORMULATEXT(A2)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Fonts w:ascii="Verdana" w:hAnsi="Verdana"/>
                <w:color w:val="222222"/>
                <w:sz w:val="21"/>
                <w:szCs w:val="21"/>
              </w:rPr>
              <w:t>=TODAY()</w:t>
            </w:r>
          </w:p>
        </w:tc>
      </w:tr>
      <w:tr w:rsidR="00283277" w:rsidTr="00283277">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Fonts w:ascii="Verdana" w:hAnsi="Verdana"/>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=FORMULATEXT(A3)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Fonts w:ascii="Verdana" w:hAnsi="Verdana"/>
                <w:color w:val="222222"/>
                <w:sz w:val="21"/>
                <w:szCs w:val="21"/>
              </w:rPr>
              <w:t>=10+10</w:t>
            </w:r>
          </w:p>
        </w:tc>
      </w:tr>
      <w:tr w:rsidR="00283277" w:rsidTr="00283277">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Fonts w:ascii="Verdana" w:hAnsi="Verdana"/>
                <w:color w:val="222222"/>
                <w:sz w:val="21"/>
                <w:szCs w:val="21"/>
              </w:rPr>
              <w:t>HELLO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=FORMULATEXT(A4)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pPr>
              <w:spacing w:line="343" w:lineRule="atLeast"/>
              <w:rPr>
                <w:rFonts w:ascii="Verdana" w:hAnsi="Verdana"/>
                <w:color w:val="222222"/>
                <w:sz w:val="21"/>
                <w:szCs w:val="21"/>
              </w:rPr>
            </w:pPr>
            <w:r>
              <w:rPr>
                <w:rFonts w:ascii="Verdana" w:hAnsi="Verdana"/>
                <w:color w:val="222222"/>
                <w:sz w:val="21"/>
                <w:szCs w:val="21"/>
              </w:rPr>
              <w:t>=UPPER("hello")</w:t>
            </w:r>
          </w:p>
        </w:tc>
      </w:tr>
    </w:tbl>
    <w:p w:rsidR="00283277" w:rsidRDefault="00856F53" w:rsidP="00283277">
      <w:pPr>
        <w:spacing w:line="240" w:lineRule="auto"/>
        <w:rPr>
          <w:rFonts w:ascii="Times New Roman" w:hAnsi="Times New Roman"/>
          <w:sz w:val="24"/>
          <w:szCs w:val="24"/>
        </w:rPr>
      </w:pPr>
      <w:r>
        <w:pict>
          <v:rect id="_x0000_i1029" style="width:0;height:.75pt" o:hralign="center" o:hrstd="t" o:hr="t" fillcolor="#a0a0a0" stroked="f"/>
        </w:pic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lastRenderedPageBreak/>
        <w:t>Paste the following code into a </w:t>
      </w:r>
      <w:hyperlink r:id="rId14" w:history="1">
        <w:r>
          <w:rPr>
            <w:rStyle w:val="Hyperlink"/>
            <w:rFonts w:ascii="Verdana" w:hAnsi="Verdana"/>
            <w:color w:val="0079D3"/>
            <w:sz w:val="21"/>
            <w:szCs w:val="21"/>
            <w:u w:val="none"/>
          </w:rPr>
          <w:t>worksheet module</w:t>
        </w:r>
      </w:hyperlink>
      <w:r>
        <w:rPr>
          <w:rFonts w:ascii="Verdana" w:hAnsi="Verdana"/>
          <w:color w:val="222222"/>
          <w:sz w:val="21"/>
          <w:szCs w:val="21"/>
        </w:rPr>
        <w:t> for it to be available for use.</w:t>
      </w:r>
    </w:p>
    <w:p w:rsidR="00283277" w:rsidRDefault="00856F53" w:rsidP="00283277">
      <w:pPr>
        <w:rPr>
          <w:rFonts w:ascii="Times New Roman" w:hAnsi="Times New Roman"/>
          <w:sz w:val="24"/>
          <w:szCs w:val="24"/>
        </w:rPr>
      </w:pPr>
      <w:r>
        <w:pict>
          <v:rect id="_x0000_i1030" style="width:0;height:.75pt" o:hralign="center" o:hrstd="t" o:hr="t" fillcolor="#a0a0a0" stroked="f"/>
        </w:pic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FORMULATEXT(</w:t>
      </w:r>
      <w:proofErr w:type="gramEnd"/>
      <w:r>
        <w:rPr>
          <w:rStyle w:val="HTMLCode"/>
          <w:color w:val="222222"/>
          <w:bdr w:val="none" w:sz="0" w:space="0" w:color="auto" w:frame="1"/>
        </w:rPr>
        <w:t>rng As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FORMULATEXT = rng.Formula</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741F40" w:rsidRDefault="00741F40" w:rsidP="00650244">
      <w:pPr>
        <w:pStyle w:val="Heading2"/>
      </w:pPr>
      <w:bookmarkStart w:id="7" w:name="_Toc91483816"/>
      <w:r>
        <w:t>IFS</w:t>
      </w:r>
      <w:r w:rsidR="00283277" w:rsidRPr="00283277">
        <w:t xml:space="preserve"> - return a value if argument is true</w:t>
      </w:r>
      <w:bookmarkEnd w:id="7"/>
    </w:p>
    <w:p w:rsidR="000F577E" w:rsidRDefault="000F577E" w:rsidP="000F577E">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In Excel 365/2016 Microsoft introduced the </w:t>
      </w:r>
      <w:hyperlink r:id="rId15" w:history="1">
        <w:r>
          <w:rPr>
            <w:rStyle w:val="Hyperlink"/>
            <w:rFonts w:ascii="Verdana" w:hAnsi="Verdana"/>
            <w:color w:val="0079D3"/>
            <w:sz w:val="21"/>
            <w:szCs w:val="21"/>
          </w:rPr>
          <w:t>IFS function</w:t>
        </w:r>
      </w:hyperlink>
      <w:r>
        <w:rPr>
          <w:rFonts w:ascii="Verdana" w:hAnsi="Verdana"/>
          <w:color w:val="222222"/>
          <w:sz w:val="21"/>
          <w:szCs w:val="21"/>
        </w:rPr>
        <w:t> that is a shortener for nested IF's.</w:t>
      </w:r>
    </w:p>
    <w:p w:rsidR="000F577E" w:rsidRDefault="000F577E" w:rsidP="000F577E">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 seemed a good enough idea to develop into a UDF for lesser versions of Excel.</w:t>
      </w:r>
    </w:p>
    <w:p w:rsidR="000F577E" w:rsidRDefault="000F577E" w:rsidP="000F577E">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IFS(</w:t>
      </w:r>
      <w:proofErr w:type="gramEnd"/>
      <w:r>
        <w:rPr>
          <w:rStyle w:val="HTMLCode"/>
          <w:color w:val="222222"/>
          <w:bdr w:val="single" w:sz="6" w:space="0" w:color="EBEBEB" w:frame="1"/>
          <w:shd w:val="clear" w:color="auto" w:fill="FFFFFF"/>
        </w:rPr>
        <w:t xml:space="preserve"> arg1, arg1_if_true ([, arg2 , arg2_if_true , arg3 , arg3_if_true,.. ..])</w:t>
      </w:r>
    </w:p>
    <w:p w:rsidR="000F577E" w:rsidRDefault="000F577E" w:rsidP="000F577E">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See </w:t>
      </w:r>
      <w:hyperlink r:id="rId16" w:history="1">
        <w:r>
          <w:rPr>
            <w:rStyle w:val="Hyperlink"/>
            <w:rFonts w:ascii="Verdana" w:hAnsi="Verdana"/>
            <w:color w:val="0079D3"/>
            <w:sz w:val="21"/>
            <w:szCs w:val="21"/>
          </w:rPr>
          <w:t>Help file</w:t>
        </w:r>
      </w:hyperlink>
      <w:r>
        <w:rPr>
          <w:rFonts w:ascii="Verdana" w:hAnsi="Verdana"/>
          <w:color w:val="222222"/>
          <w:sz w:val="21"/>
          <w:szCs w:val="21"/>
        </w:rPr>
        <w:t> for use.</w:t>
      </w:r>
    </w:p>
    <w:p w:rsidR="000F577E" w:rsidRDefault="000F577E" w:rsidP="000F577E">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See also similar </w:t>
      </w:r>
      <w:hyperlink r:id="rId17" w:history="1">
        <w:r>
          <w:rPr>
            <w:rStyle w:val="Hyperlink"/>
            <w:rFonts w:ascii="Verdana" w:hAnsi="Verdana"/>
            <w:color w:val="0079D3"/>
            <w:sz w:val="21"/>
            <w:szCs w:val="21"/>
          </w:rPr>
          <w:t>IFEQUAL function</w:t>
        </w:r>
      </w:hyperlink>
      <w:r>
        <w:rPr>
          <w:rFonts w:ascii="Verdana" w:hAnsi="Verdana"/>
          <w:color w:val="222222"/>
          <w:sz w:val="21"/>
          <w:szCs w:val="21"/>
        </w:rPr>
        <w:t> for testing if values are equal.</w:t>
      </w:r>
    </w:p>
    <w:p w:rsidR="000F577E" w:rsidRDefault="000F577E" w:rsidP="000F577E">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18" w:history="1">
        <w:r>
          <w:rPr>
            <w:rStyle w:val="Hyperlink"/>
            <w:rFonts w:ascii="Verdana" w:hAnsi="Verdana"/>
            <w:color w:val="0079D3"/>
            <w:sz w:val="21"/>
            <w:szCs w:val="21"/>
          </w:rPr>
          <w:t>worksheet module</w:t>
        </w:r>
      </w:hyperlink>
      <w:r>
        <w:rPr>
          <w:rFonts w:ascii="Verdana" w:hAnsi="Verdana"/>
          <w:color w:val="222222"/>
          <w:sz w:val="21"/>
          <w:szCs w:val="21"/>
        </w:rPr>
        <w:t> for it to be available for use.</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IFS(</w:t>
      </w:r>
      <w:proofErr w:type="gramEnd"/>
      <w:r>
        <w:rPr>
          <w:rStyle w:val="HTMLCode"/>
          <w:color w:val="222222"/>
          <w:bdr w:val="none" w:sz="0" w:space="0" w:color="auto" w:frame="1"/>
        </w:rPr>
        <w:t>ParamArray arguments() As Variant)</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i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Long</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j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Long</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 As Long</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c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Integer</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k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Integer</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 = </w:t>
      </w:r>
      <w:proofErr w:type="gramStart"/>
      <w:r>
        <w:rPr>
          <w:rStyle w:val="HTMLCode"/>
          <w:color w:val="222222"/>
          <w:bdr w:val="none" w:sz="0" w:space="0" w:color="auto" w:frame="1"/>
        </w:rPr>
        <w:t>LBound(</w:t>
      </w:r>
      <w:proofErr w:type="gramEnd"/>
      <w:r>
        <w:rPr>
          <w:rStyle w:val="HTMLCode"/>
          <w:color w:val="222222"/>
          <w:bdr w:val="none" w:sz="0" w:space="0" w:color="auto" w:frame="1"/>
        </w:rPr>
        <w:t>arguments)</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j = </w:t>
      </w:r>
      <w:proofErr w:type="gramStart"/>
      <w:r>
        <w:rPr>
          <w:rStyle w:val="HTMLCode"/>
          <w:color w:val="222222"/>
          <w:bdr w:val="none" w:sz="0" w:space="0" w:color="auto" w:frame="1"/>
        </w:rPr>
        <w:t>UBound(</w:t>
      </w:r>
      <w:proofErr w:type="gramEnd"/>
      <w:r>
        <w:rPr>
          <w:rStyle w:val="HTMLCode"/>
          <w:color w:val="222222"/>
          <w:bdr w:val="none" w:sz="0" w:space="0" w:color="auto" w:frame="1"/>
        </w:rPr>
        <w:t>arguments)</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k = (j + 1) / 2</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c = 1</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WorksheetFunction.IsOdd(</w:t>
      </w:r>
      <w:proofErr w:type="gramEnd"/>
      <w:r>
        <w:rPr>
          <w:rStyle w:val="HTMLCode"/>
          <w:color w:val="222222"/>
          <w:bdr w:val="none" w:sz="0" w:space="0" w:color="auto" w:frame="1"/>
        </w:rPr>
        <w:t>j + 1) Then</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IFS = </w:t>
      </w:r>
      <w:proofErr w:type="gramStart"/>
      <w:r>
        <w:rPr>
          <w:rStyle w:val="HTMLCode"/>
          <w:color w:val="222222"/>
          <w:bdr w:val="none" w:sz="0" w:space="0" w:color="auto" w:frame="1"/>
        </w:rPr>
        <w:t>CVErr(</w:t>
      </w:r>
      <w:proofErr w:type="gramEnd"/>
      <w:r>
        <w:rPr>
          <w:rStyle w:val="HTMLCode"/>
          <w:color w:val="222222"/>
          <w:bdr w:val="none" w:sz="0" w:space="0" w:color="auto" w:frame="1"/>
        </w:rPr>
        <w:t>xlErrValue)</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 = 1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k</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arguments(c - 1) Then</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IFS = arguments(c)</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c = c + 2</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 a</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IFS = </w:t>
      </w:r>
      <w:proofErr w:type="gramStart"/>
      <w:r>
        <w:rPr>
          <w:rStyle w:val="HTMLCode"/>
          <w:color w:val="222222"/>
          <w:bdr w:val="none" w:sz="0" w:space="0" w:color="auto" w:frame="1"/>
        </w:rPr>
        <w:t>CVErr(</w:t>
      </w:r>
      <w:proofErr w:type="gramEnd"/>
      <w:r>
        <w:rPr>
          <w:rStyle w:val="HTMLCode"/>
          <w:color w:val="222222"/>
          <w:bdr w:val="none" w:sz="0" w:space="0" w:color="auto" w:frame="1"/>
        </w:rPr>
        <w:t>xlErrNA)</w:t>
      </w:r>
    </w:p>
    <w:p w:rsidR="000F577E" w:rsidRDefault="000F577E" w:rsidP="000F577E">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650244" w:rsidRDefault="00650244" w:rsidP="00650244">
      <w:pPr>
        <w:pStyle w:val="Heading2"/>
      </w:pPr>
      <w:bookmarkStart w:id="8" w:name="_Toc91483817"/>
      <w:r>
        <w:lastRenderedPageBreak/>
        <w:t>IFVALUES</w:t>
      </w:r>
      <w:r w:rsidR="00283277">
        <w:t xml:space="preserve"> </w:t>
      </w:r>
      <w:r w:rsidR="00283277" w:rsidRPr="00283277">
        <w:t>- returns a given value if the argument is equal to a given value</w:t>
      </w:r>
      <w:bookmarkEnd w:id="8"/>
    </w:p>
    <w:p w:rsidR="00650244" w:rsidRDefault="00650244" w:rsidP="00650244">
      <w:r>
        <w:t>UPDATED </w:t>
      </w:r>
      <w:hyperlink r:id="rId19" w:history="1">
        <w:r>
          <w:rPr>
            <w:rStyle w:val="Hyperlink"/>
            <w:rFonts w:ascii="Verdana" w:hAnsi="Verdana"/>
            <w:color w:val="0079D3"/>
            <w:sz w:val="31"/>
            <w:szCs w:val="31"/>
          </w:rPr>
          <w:t>here</w:t>
        </w:r>
      </w:hyperlink>
      <w:r>
        <w:t> with SWITCH for forward compatibility with the new Excel 365 function. Includes a default return value where no match is found and return of ranges as an option.</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IFVALUES</w:t>
      </w:r>
      <w:r>
        <w:rPr>
          <w:rFonts w:ascii="Verdana" w:hAnsi="Verdana"/>
          <w:color w:val="222222"/>
          <w:sz w:val="21"/>
          <w:szCs w:val="21"/>
        </w:rPr>
        <w:t> returns a given value if the argument is equal to a given value. Otherwise it returns the argument value.</w: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Allows for test and return of multiple values entered in pairs.</w: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Examples:</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IFVALUES(</w:t>
      </w:r>
      <w:proofErr w:type="gramEnd"/>
      <w:r>
        <w:rPr>
          <w:rStyle w:val="HTMLCode"/>
          <w:color w:val="222222"/>
          <w:bdr w:val="none" w:sz="0" w:space="0" w:color="auto" w:frame="1"/>
        </w:rPr>
        <w:t xml:space="preserve"> A1 , 10 ,"ten" , 20 , "twenty") 'returns "ten" if A1 is 10, "twenty" if A1 is 20, otherwise return A1</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IFVALUES(</w:t>
      </w:r>
      <w:proofErr w:type="gramEnd"/>
      <w:r>
        <w:rPr>
          <w:rStyle w:val="HTMLCode"/>
          <w:color w:val="222222"/>
          <w:bdr w:val="none" w:sz="0" w:space="0" w:color="auto" w:frame="1"/>
        </w:rPr>
        <w:t xml:space="preserve"> VLOOKUP( A1, B1:C20 , 2, FALSE ) , 0 , "ZERO" ) 'return "zero" when lookup is 0, other returns lookup value</w:t>
      </w:r>
    </w:p>
    <w:p w:rsidR="00650244" w:rsidRDefault="00856F53" w:rsidP="00650244">
      <w:pPr>
        <w:rPr>
          <w:rFonts w:ascii="Times New Roman" w:hAnsi="Times New Roman"/>
          <w:sz w:val="24"/>
          <w:szCs w:val="24"/>
        </w:rPr>
      </w:pPr>
      <w:r>
        <w:pict>
          <v:rect id="_x0000_i1031" style="width:0;height:.75pt" o:hralign="center" o:hrstd="t" o:hr="t" fillcolor="#a0a0a0" stroked="f"/>
        </w:pic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20" w:history="1">
        <w:r>
          <w:rPr>
            <w:rStyle w:val="Hyperlink"/>
            <w:rFonts w:ascii="Verdana" w:hAnsi="Verdana"/>
            <w:color w:val="0079D3"/>
            <w:sz w:val="21"/>
            <w:szCs w:val="21"/>
          </w:rPr>
          <w:t>worksheet module</w:t>
        </w:r>
      </w:hyperlink>
      <w:r>
        <w:rPr>
          <w:rFonts w:ascii="Verdana" w:hAnsi="Verdana"/>
          <w:color w:val="222222"/>
          <w:sz w:val="21"/>
          <w:szCs w:val="21"/>
        </w:rPr>
        <w:t> for it to be available for use.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IFVALUES(</w:t>
      </w:r>
      <w:proofErr w:type="gramEnd"/>
      <w:r>
        <w:rPr>
          <w:rStyle w:val="HTMLCode"/>
          <w:color w:val="222222"/>
          <w:bdr w:val="none" w:sz="0" w:space="0" w:color="auto" w:frame="1"/>
        </w:rPr>
        <w:t>arg As String, ParamArray arguments() As Variant)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'IFVALUES </w:t>
      </w:r>
      <w:proofErr w:type="gramStart"/>
      <w:r>
        <w:rPr>
          <w:rStyle w:val="HTMLCode"/>
          <w:color w:val="222222"/>
          <w:bdr w:val="none" w:sz="0" w:space="0" w:color="auto" w:frame="1"/>
        </w:rPr>
        <w:t>( arg</w:t>
      </w:r>
      <w:proofErr w:type="gramEnd"/>
      <w:r>
        <w:rPr>
          <w:rStyle w:val="HTMLCode"/>
          <w:color w:val="222222"/>
          <w:bdr w:val="none" w:sz="0" w:space="0" w:color="auto" w:frame="1"/>
        </w:rPr>
        <w:t xml:space="preserve"> , if_value , this_value , [if_value, this value]..) </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j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Long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 As Long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c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Integer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k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Integer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j = </w:t>
      </w:r>
      <w:proofErr w:type="gramStart"/>
      <w:r>
        <w:rPr>
          <w:rStyle w:val="HTMLCode"/>
          <w:color w:val="222222"/>
          <w:bdr w:val="none" w:sz="0" w:space="0" w:color="auto" w:frame="1"/>
        </w:rPr>
        <w:t>UBound(</w:t>
      </w:r>
      <w:proofErr w:type="gramEnd"/>
      <w:r>
        <w:rPr>
          <w:rStyle w:val="HTMLCode"/>
          <w:color w:val="222222"/>
          <w:bdr w:val="none" w:sz="0" w:space="0" w:color="auto" w:frame="1"/>
        </w:rPr>
        <w:t>arguments)</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k = (j + 1) / 2</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c = 1</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WorksheetFunction.IsOdd(</w:t>
      </w:r>
      <w:proofErr w:type="gramEnd"/>
      <w:r>
        <w:rPr>
          <w:rStyle w:val="HTMLCode"/>
          <w:color w:val="222222"/>
          <w:bdr w:val="none" w:sz="0" w:space="0" w:color="auto" w:frame="1"/>
        </w:rPr>
        <w:t>j + 1)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GoTo Err_Handler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 = 1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k</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[arg] = arguments(c - 1)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IFVALUES = arguments(c)</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c = c + 2</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 a</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IFVALUES = [arg]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Exit Function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Err_Handler: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IFVALUES = </w:t>
      </w:r>
      <w:proofErr w:type="gramStart"/>
      <w:r>
        <w:rPr>
          <w:rStyle w:val="HTMLCode"/>
          <w:color w:val="222222"/>
          <w:bdr w:val="none" w:sz="0" w:space="0" w:color="auto" w:frame="1"/>
        </w:rPr>
        <w:t>CVErr(</w:t>
      </w:r>
      <w:proofErr w:type="gramEnd"/>
      <w:r>
        <w:rPr>
          <w:rStyle w:val="HTMLCode"/>
          <w:color w:val="222222"/>
          <w:bdr w:val="none" w:sz="0" w:space="0" w:color="auto" w:frame="1"/>
        </w:rPr>
        <w:t>xlErrValue)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650244" w:rsidRPr="00650244" w:rsidRDefault="00650244" w:rsidP="00650244"/>
    <w:p w:rsidR="00650244" w:rsidRDefault="00650244" w:rsidP="00650244">
      <w:pPr>
        <w:pStyle w:val="Heading2"/>
      </w:pPr>
      <w:bookmarkStart w:id="9" w:name="_Toc91483818"/>
      <w:r>
        <w:t>IFHYPERLINK</w:t>
      </w:r>
      <w:r w:rsidR="00283277" w:rsidRPr="00283277">
        <w:t xml:space="preserve"> - test cell for Hyperlink</w:t>
      </w:r>
      <w:bookmarkEnd w:id="9"/>
    </w:p>
    <w:p w:rsidR="00650244" w:rsidRPr="00650244" w:rsidRDefault="00650244" w:rsidP="00650244">
      <w:pPr>
        <w:spacing w:after="86" w:line="343" w:lineRule="atLeast"/>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Returns test for Hyperlink in target cell.</w:t>
      </w:r>
    </w:p>
    <w:p w:rsidR="00650244" w:rsidRPr="00650244" w:rsidRDefault="00650244" w:rsidP="00650244">
      <w:pPr>
        <w:spacing w:before="86" w:after="86" w:line="343" w:lineRule="atLeast"/>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Use a UDF - User Defined Function</w:t>
      </w:r>
      <w:proofErr w:type="gramStart"/>
      <w:r w:rsidRPr="00650244">
        <w:rPr>
          <w:rFonts w:ascii="Verdana" w:eastAsia="Times New Roman" w:hAnsi="Verdana" w:cs="Times New Roman"/>
          <w:color w:val="222222"/>
          <w:sz w:val="21"/>
          <w:szCs w:val="21"/>
        </w:rPr>
        <w:t>..</w:t>
      </w:r>
      <w:proofErr w:type="gramEnd"/>
      <w:r w:rsidRPr="00650244">
        <w:rPr>
          <w:rFonts w:ascii="Verdana" w:eastAsia="Times New Roman" w:hAnsi="Verdana" w:cs="Times New Roman"/>
          <w:color w:val="222222"/>
          <w:sz w:val="21"/>
          <w:szCs w:val="21"/>
        </w:rPr>
        <w:t xml:space="preserve"> </w:t>
      </w:r>
      <w:proofErr w:type="gramStart"/>
      <w:r w:rsidRPr="00650244">
        <w:rPr>
          <w:rFonts w:ascii="Verdana" w:eastAsia="Times New Roman" w:hAnsi="Verdana" w:cs="Times New Roman"/>
          <w:color w:val="222222"/>
          <w:sz w:val="21"/>
          <w:szCs w:val="21"/>
        </w:rPr>
        <w:t>like</w:t>
      </w:r>
      <w:proofErr w:type="gramEnd"/>
      <w:r w:rsidRPr="00650244">
        <w:rPr>
          <w:rFonts w:ascii="Verdana" w:eastAsia="Times New Roman" w:hAnsi="Verdana" w:cs="Times New Roman"/>
          <w:color w:val="222222"/>
          <w:sz w:val="21"/>
          <w:szCs w:val="21"/>
        </w:rPr>
        <w:t xml:space="preserve"> this one..</w:t>
      </w:r>
    </w:p>
    <w:p w:rsidR="00650244" w:rsidRPr="00650244" w:rsidRDefault="00650244" w:rsidP="00650244">
      <w:pPr>
        <w:spacing w:before="86" w:after="86" w:line="343" w:lineRule="atLeast"/>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Copy into the worksheet Module.</w:t>
      </w:r>
    </w:p>
    <w:p w:rsidR="00650244" w:rsidRPr="00650244" w:rsidRDefault="00650244" w:rsidP="00650244">
      <w:pPr>
        <w:numPr>
          <w:ilvl w:val="0"/>
          <w:numId w:val="4"/>
        </w:numPr>
        <w:spacing w:after="0" w:line="343" w:lineRule="atLeast"/>
        <w:ind w:left="0"/>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press alt+F11</w:t>
      </w:r>
    </w:p>
    <w:p w:rsidR="00650244" w:rsidRPr="00650244" w:rsidRDefault="00650244" w:rsidP="00650244">
      <w:pPr>
        <w:numPr>
          <w:ilvl w:val="0"/>
          <w:numId w:val="4"/>
        </w:numPr>
        <w:spacing w:after="0" w:line="343" w:lineRule="atLeast"/>
        <w:ind w:left="0"/>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select your sheet from the list in the left side pane</w:t>
      </w:r>
    </w:p>
    <w:p w:rsidR="00650244" w:rsidRPr="00650244" w:rsidRDefault="00650244" w:rsidP="00650244">
      <w:pPr>
        <w:numPr>
          <w:ilvl w:val="0"/>
          <w:numId w:val="4"/>
        </w:numPr>
        <w:spacing w:after="0" w:line="343" w:lineRule="atLeast"/>
        <w:ind w:left="0"/>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From the menu, Insert Module</w:t>
      </w:r>
    </w:p>
    <w:p w:rsidR="00650244" w:rsidRPr="00650244" w:rsidRDefault="00650244" w:rsidP="00650244">
      <w:pPr>
        <w:numPr>
          <w:ilvl w:val="0"/>
          <w:numId w:val="4"/>
        </w:numPr>
        <w:spacing w:after="0" w:line="343" w:lineRule="atLeast"/>
        <w:ind w:left="0"/>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Open the Module folder for your spreadsheet and click on Module1</w:t>
      </w:r>
    </w:p>
    <w:p w:rsidR="00650244" w:rsidRPr="00650244" w:rsidRDefault="00650244" w:rsidP="00650244">
      <w:pPr>
        <w:numPr>
          <w:ilvl w:val="0"/>
          <w:numId w:val="4"/>
        </w:numPr>
        <w:spacing w:after="0" w:line="343" w:lineRule="atLeast"/>
        <w:ind w:left="0"/>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Paste the following code into the module, save.</w:t>
      </w:r>
    </w:p>
    <w:p w:rsidR="00650244" w:rsidRPr="00650244" w:rsidRDefault="00650244" w:rsidP="00650244">
      <w:pPr>
        <w:numPr>
          <w:ilvl w:val="0"/>
          <w:numId w:val="4"/>
        </w:numPr>
        <w:spacing w:after="0" w:line="343" w:lineRule="atLeast"/>
        <w:ind w:left="0"/>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Use your new function in any cell to add the same cell across all visible worksheets.</w:t>
      </w:r>
    </w:p>
    <w:p w:rsidR="00650244" w:rsidRPr="00650244" w:rsidRDefault="00650244" w:rsidP="00650244">
      <w:pPr>
        <w:numPr>
          <w:ilvl w:val="0"/>
          <w:numId w:val="4"/>
        </w:numPr>
        <w:spacing w:after="0" w:line="343" w:lineRule="atLeast"/>
        <w:ind w:left="0"/>
        <w:rPr>
          <w:rFonts w:ascii="Verdana" w:eastAsia="Times New Roman" w:hAnsi="Verdana" w:cs="Times New Roman"/>
          <w:color w:val="222222"/>
          <w:sz w:val="21"/>
          <w:szCs w:val="21"/>
        </w:rPr>
      </w:pPr>
      <w:r w:rsidRPr="00650244">
        <w:rPr>
          <w:rFonts w:ascii="Courier New" w:eastAsia="Times New Roman" w:hAnsi="Courier New" w:cs="Courier New"/>
          <w:color w:val="222222"/>
          <w:sz w:val="20"/>
          <w:szCs w:val="20"/>
          <w:bdr w:val="single" w:sz="6" w:space="0" w:color="EBEBEB" w:frame="1"/>
          <w:shd w:val="clear" w:color="auto" w:fill="FFFFFF"/>
        </w:rPr>
        <w:t>=isHyperlink(B15)</w:t>
      </w:r>
    </w:p>
    <w:p w:rsidR="00650244" w:rsidRPr="00650244" w:rsidRDefault="00650244" w:rsidP="00650244">
      <w:pPr>
        <w:spacing w:before="86" w:after="86" w:line="343" w:lineRule="atLeast"/>
        <w:rPr>
          <w:rFonts w:ascii="Verdana" w:eastAsia="Times New Roman" w:hAnsi="Verdana" w:cs="Times New Roman"/>
          <w:color w:val="222222"/>
          <w:sz w:val="21"/>
          <w:szCs w:val="21"/>
        </w:rPr>
      </w:pPr>
      <w:r w:rsidRPr="00650244">
        <w:rPr>
          <w:rFonts w:ascii="Verdana" w:eastAsia="Times New Roman" w:hAnsi="Verdana" w:cs="Times New Roman"/>
          <w:color w:val="222222"/>
          <w:sz w:val="21"/>
          <w:szCs w:val="21"/>
        </w:rPr>
        <w:t>....</w:t>
      </w:r>
    </w:p>
    <w:p w:rsidR="00650244" w:rsidRPr="00650244" w:rsidRDefault="00650244" w:rsidP="00650244">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650244">
        <w:rPr>
          <w:rFonts w:ascii="Courier New" w:eastAsia="Times New Roman" w:hAnsi="Courier New" w:cs="Courier New"/>
          <w:color w:val="222222"/>
          <w:sz w:val="20"/>
          <w:szCs w:val="20"/>
          <w:bdr w:val="none" w:sz="0" w:space="0" w:color="auto" w:frame="1"/>
        </w:rPr>
        <w:t xml:space="preserve"> Function </w:t>
      </w:r>
      <w:proofErr w:type="gramStart"/>
      <w:r w:rsidRPr="00650244">
        <w:rPr>
          <w:rFonts w:ascii="Courier New" w:eastAsia="Times New Roman" w:hAnsi="Courier New" w:cs="Courier New"/>
          <w:color w:val="222222"/>
          <w:sz w:val="20"/>
          <w:szCs w:val="20"/>
          <w:bdr w:val="none" w:sz="0" w:space="0" w:color="auto" w:frame="1"/>
        </w:rPr>
        <w:t>IsHyperlink(</w:t>
      </w:r>
      <w:proofErr w:type="gramEnd"/>
      <w:r w:rsidRPr="00650244">
        <w:rPr>
          <w:rFonts w:ascii="Courier New" w:eastAsia="Times New Roman" w:hAnsi="Courier New" w:cs="Courier New"/>
          <w:color w:val="222222"/>
          <w:sz w:val="20"/>
          <w:szCs w:val="20"/>
          <w:bdr w:val="none" w:sz="0" w:space="0" w:color="auto" w:frame="1"/>
        </w:rPr>
        <w:t>rng As Range)</w:t>
      </w:r>
    </w:p>
    <w:p w:rsidR="00650244" w:rsidRPr="00650244" w:rsidRDefault="00650244" w:rsidP="00650244">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650244">
        <w:rPr>
          <w:rFonts w:ascii="Courier New" w:eastAsia="Times New Roman" w:hAnsi="Courier New" w:cs="Courier New"/>
          <w:color w:val="222222"/>
          <w:sz w:val="20"/>
          <w:szCs w:val="20"/>
          <w:bdr w:val="none" w:sz="0" w:space="0" w:color="auto" w:frame="1"/>
        </w:rPr>
        <w:t xml:space="preserve"> If rng.Hyperlinks.Count = 0 Then</w:t>
      </w:r>
    </w:p>
    <w:p w:rsidR="00650244" w:rsidRPr="00650244" w:rsidRDefault="00650244" w:rsidP="00650244">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650244">
        <w:rPr>
          <w:rFonts w:ascii="Courier New" w:eastAsia="Times New Roman" w:hAnsi="Courier New" w:cs="Courier New"/>
          <w:color w:val="222222"/>
          <w:sz w:val="20"/>
          <w:szCs w:val="20"/>
          <w:bdr w:val="none" w:sz="0" w:space="0" w:color="auto" w:frame="1"/>
        </w:rPr>
        <w:t xml:space="preserve">     IsHyperlink = False</w:t>
      </w:r>
    </w:p>
    <w:p w:rsidR="00650244" w:rsidRPr="00650244" w:rsidRDefault="00650244" w:rsidP="00650244">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650244">
        <w:rPr>
          <w:rFonts w:ascii="Courier New" w:eastAsia="Times New Roman" w:hAnsi="Courier New" w:cs="Courier New"/>
          <w:color w:val="222222"/>
          <w:sz w:val="20"/>
          <w:szCs w:val="20"/>
          <w:bdr w:val="none" w:sz="0" w:space="0" w:color="auto" w:frame="1"/>
        </w:rPr>
        <w:t xml:space="preserve"> Else</w:t>
      </w:r>
    </w:p>
    <w:p w:rsidR="00650244" w:rsidRPr="00650244" w:rsidRDefault="00650244" w:rsidP="00650244">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650244">
        <w:rPr>
          <w:rFonts w:ascii="Courier New" w:eastAsia="Times New Roman" w:hAnsi="Courier New" w:cs="Courier New"/>
          <w:color w:val="222222"/>
          <w:sz w:val="20"/>
          <w:szCs w:val="20"/>
          <w:bdr w:val="none" w:sz="0" w:space="0" w:color="auto" w:frame="1"/>
        </w:rPr>
        <w:t xml:space="preserve">     IsHyperlink = True</w:t>
      </w:r>
    </w:p>
    <w:p w:rsidR="00650244" w:rsidRPr="00650244" w:rsidRDefault="00650244" w:rsidP="00650244">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650244">
        <w:rPr>
          <w:rFonts w:ascii="Courier New" w:eastAsia="Times New Roman" w:hAnsi="Courier New" w:cs="Courier New"/>
          <w:color w:val="222222"/>
          <w:sz w:val="20"/>
          <w:szCs w:val="20"/>
          <w:bdr w:val="none" w:sz="0" w:space="0" w:color="auto" w:frame="1"/>
        </w:rPr>
        <w:t xml:space="preserve"> End If</w:t>
      </w:r>
    </w:p>
    <w:p w:rsidR="00650244" w:rsidRPr="00650244" w:rsidRDefault="00650244" w:rsidP="00650244">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50244">
        <w:rPr>
          <w:rFonts w:ascii="Courier New" w:eastAsia="Times New Roman" w:hAnsi="Courier New" w:cs="Courier New"/>
          <w:color w:val="222222"/>
          <w:sz w:val="20"/>
          <w:szCs w:val="20"/>
          <w:bdr w:val="none" w:sz="0" w:space="0" w:color="auto" w:frame="1"/>
        </w:rPr>
        <w:t xml:space="preserve"> End Function</w:t>
      </w:r>
    </w:p>
    <w:p w:rsidR="00650244" w:rsidRPr="00650244" w:rsidRDefault="00650244" w:rsidP="00650244"/>
    <w:p w:rsidR="00650244" w:rsidRDefault="00650244" w:rsidP="00650244">
      <w:pPr>
        <w:pStyle w:val="Heading2"/>
      </w:pPr>
      <w:bookmarkStart w:id="10" w:name="_Toc91483819"/>
      <w:r>
        <w:t>IFVISIBLE</w:t>
      </w:r>
      <w:r w:rsidR="00283277" w:rsidRPr="00283277">
        <w:t xml:space="preserve"> - a visible or hidden row mask array - include only hidden or visible rows in calculations</w:t>
      </w:r>
      <w:bookmarkEnd w:id="10"/>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ISVISIBLE </w:t>
      </w:r>
      <w:proofErr w:type="gramStart"/>
      <w:r>
        <w:rPr>
          <w:rStyle w:val="HTMLCode"/>
          <w:color w:val="222222"/>
          <w:bdr w:val="single" w:sz="6" w:space="0" w:color="EBEBEB" w:frame="1"/>
          <w:shd w:val="clear" w:color="auto" w:fill="FFFFFF"/>
        </w:rPr>
        <w:t>( range</w:t>
      </w:r>
      <w:proofErr w:type="gramEnd"/>
      <w:r>
        <w:rPr>
          <w:rStyle w:val="HTMLCode"/>
          <w:color w:val="222222"/>
          <w:bdr w:val="single" w:sz="6" w:space="0" w:color="EBEBEB" w:frame="1"/>
          <w:shd w:val="clear" w:color="auto" w:fill="FFFFFF"/>
        </w:rPr>
        <w:t xml:space="preserve"> , optional hidden )</w:t>
      </w:r>
      <w:r>
        <w:rPr>
          <w:rFonts w:ascii="Verdana" w:hAnsi="Verdana"/>
          <w:color w:val="222222"/>
          <w:sz w:val="21"/>
          <w:szCs w:val="21"/>
        </w:rPr>
        <w:t> - a cell visibility array mask to exclude visible/hidden cells from formula calculations.</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Where </w:t>
      </w:r>
      <w:r>
        <w:rPr>
          <w:rStyle w:val="HTMLCode"/>
          <w:color w:val="222222"/>
          <w:bdr w:val="single" w:sz="6" w:space="0" w:color="EBEBEB" w:frame="1"/>
          <w:shd w:val="clear" w:color="auto" w:fill="FFFFFF"/>
        </w:rPr>
        <w:t>range</w:t>
      </w:r>
      <w:r>
        <w:rPr>
          <w:rFonts w:ascii="Verdana" w:hAnsi="Verdana"/>
          <w:color w:val="222222"/>
          <w:sz w:val="21"/>
          <w:szCs w:val="21"/>
        </w:rPr>
        <w:t> is a single column range reference that matches the data range of your data.</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Where </w:t>
      </w:r>
      <w:r>
        <w:rPr>
          <w:rStyle w:val="HTMLCode"/>
          <w:color w:val="222222"/>
          <w:bdr w:val="single" w:sz="6" w:space="0" w:color="EBEBEB" w:frame="1"/>
          <w:shd w:val="clear" w:color="auto" w:fill="FFFFFF"/>
        </w:rPr>
        <w:t>optional hidden</w:t>
      </w:r>
      <w:r>
        <w:rPr>
          <w:rFonts w:ascii="Verdana" w:hAnsi="Verdana"/>
          <w:color w:val="222222"/>
          <w:sz w:val="21"/>
          <w:szCs w:val="21"/>
        </w:rPr>
        <w:t> is </w:t>
      </w:r>
      <w:r>
        <w:rPr>
          <w:rStyle w:val="HTMLCode"/>
          <w:color w:val="222222"/>
          <w:bdr w:val="single" w:sz="6" w:space="0" w:color="EBEBEB" w:frame="1"/>
          <w:shd w:val="clear" w:color="auto" w:fill="FFFFFF"/>
        </w:rPr>
        <w:t>0</w:t>
      </w:r>
      <w:r>
        <w:rPr>
          <w:rFonts w:ascii="Verdana" w:hAnsi="Verdana"/>
          <w:color w:val="222222"/>
          <w:sz w:val="21"/>
          <w:szCs w:val="21"/>
        </w:rPr>
        <w:t> for a hidden values mask, and </w:t>
      </w:r>
      <w:r>
        <w:rPr>
          <w:rStyle w:val="HTMLCode"/>
          <w:color w:val="222222"/>
          <w:bdr w:val="single" w:sz="6" w:space="0" w:color="EBEBEB" w:frame="1"/>
          <w:shd w:val="clear" w:color="auto" w:fill="FFFFFF"/>
        </w:rPr>
        <w:t>1</w:t>
      </w:r>
      <w:r>
        <w:rPr>
          <w:rFonts w:ascii="Verdana" w:hAnsi="Verdana"/>
          <w:color w:val="222222"/>
          <w:sz w:val="21"/>
          <w:szCs w:val="21"/>
        </w:rPr>
        <w:t> is for a visible values mask. Default is </w:t>
      </w:r>
      <w:r>
        <w:rPr>
          <w:rStyle w:val="HTMLCode"/>
          <w:color w:val="222222"/>
          <w:bdr w:val="single" w:sz="6" w:space="0" w:color="EBEBEB" w:frame="1"/>
          <w:shd w:val="clear" w:color="auto" w:fill="FFFFFF"/>
        </w:rPr>
        <w:t>0</w:t>
      </w:r>
      <w:r>
        <w:rPr>
          <w:rFonts w:ascii="Verdana" w:hAnsi="Verdana"/>
          <w:color w:val="222222"/>
          <w:sz w:val="21"/>
          <w:szCs w:val="21"/>
        </w:rPr>
        <w:t>.</w:t>
      </w:r>
    </w:p>
    <w:p w:rsidR="00650244" w:rsidRDefault="00856F53" w:rsidP="00650244">
      <w:pPr>
        <w:rPr>
          <w:rFonts w:ascii="Times New Roman" w:hAnsi="Times New Roman"/>
          <w:sz w:val="24"/>
          <w:szCs w:val="24"/>
        </w:rPr>
      </w:pPr>
      <w:r>
        <w:pict>
          <v:rect id="_x0000_i1032" style="width:0;height:.75pt" o:hralign="center" o:hrstd="t" o:hr="t" fillcolor="#a0a0a0" stroked="f"/>
        </w:pic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This cell visibility array mask </w:t>
      </w:r>
      <w:r>
        <w:rPr>
          <w:rStyle w:val="HTMLCode"/>
          <w:color w:val="222222"/>
          <w:bdr w:val="single" w:sz="6" w:space="0" w:color="EBEBEB" w:frame="1"/>
          <w:shd w:val="clear" w:color="auto" w:fill="FFFFFF"/>
        </w:rPr>
        <w:t>ISVISBLE</w:t>
      </w:r>
      <w:r>
        <w:rPr>
          <w:rFonts w:ascii="Verdana" w:hAnsi="Verdana"/>
          <w:color w:val="222222"/>
          <w:sz w:val="21"/>
          <w:szCs w:val="21"/>
        </w:rPr>
        <w:t> UDF generates an array mask from ranges with hidden rows in the reference range that can be used in conjuction with other range arguments to include or exclude hidden or visible cells in the calculation.</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lastRenderedPageBreak/>
        <w:t>For example, </w:t>
      </w:r>
      <w:r>
        <w:rPr>
          <w:rStyle w:val="HTMLCode"/>
          <w:color w:val="222222"/>
          <w:bdr w:val="single" w:sz="6" w:space="0" w:color="EBEBEB" w:frame="1"/>
          <w:shd w:val="clear" w:color="auto" w:fill="FFFFFF"/>
        </w:rPr>
        <w:t>ISVISBLE</w:t>
      </w:r>
      <w:r>
        <w:rPr>
          <w:rFonts w:ascii="Verdana" w:hAnsi="Verdana"/>
          <w:color w:val="222222"/>
          <w:sz w:val="21"/>
          <w:szCs w:val="21"/>
        </w:rPr>
        <w:t> may return an array mask of </w:t>
      </w:r>
      <w:r>
        <w:rPr>
          <w:rStyle w:val="HTMLCode"/>
          <w:color w:val="222222"/>
          <w:bdr w:val="single" w:sz="6" w:space="0" w:color="EBEBEB" w:frame="1"/>
          <w:shd w:val="clear" w:color="auto" w:fill="FFFFFF"/>
        </w:rPr>
        <w:t>{1;0;1}</w:t>
      </w:r>
      <w:r>
        <w:rPr>
          <w:rFonts w:ascii="Verdana" w:hAnsi="Verdana"/>
          <w:color w:val="222222"/>
          <w:sz w:val="21"/>
          <w:szCs w:val="21"/>
        </w:rPr>
        <w:t> where the second row is hidden, which when multiplied against a sum of array values </w:t>
      </w:r>
      <w:r>
        <w:rPr>
          <w:rStyle w:val="HTMLCode"/>
          <w:color w:val="222222"/>
          <w:bdr w:val="single" w:sz="6" w:space="0" w:color="EBEBEB" w:frame="1"/>
          <w:shd w:val="clear" w:color="auto" w:fill="FFFFFF"/>
        </w:rPr>
        <w:t>{10,10,10}</w:t>
      </w:r>
      <w:r>
        <w:rPr>
          <w:rFonts w:ascii="Verdana" w:hAnsi="Verdana"/>
          <w:color w:val="222222"/>
          <w:sz w:val="21"/>
          <w:szCs w:val="21"/>
        </w:rPr>
        <w:t> will return </w:t>
      </w:r>
      <w:r>
        <w:rPr>
          <w:rStyle w:val="HTMLCode"/>
          <w:color w:val="222222"/>
          <w:bdr w:val="single" w:sz="6" w:space="0" w:color="EBEBEB" w:frame="1"/>
          <w:shd w:val="clear" w:color="auto" w:fill="FFFFFF"/>
        </w:rPr>
        <w:t>{10,0,10}</w:t>
      </w:r>
      <w:r>
        <w:rPr>
          <w:rFonts w:ascii="Verdana" w:hAnsi="Verdana"/>
          <w:color w:val="222222"/>
          <w:sz w:val="21"/>
          <w:szCs w:val="21"/>
        </w:rPr>
        <w:t> to the equation. (</w:t>
      </w:r>
      <w:hyperlink r:id="rId21" w:history="1">
        <w:proofErr w:type="gramStart"/>
        <w:r>
          <w:rPr>
            <w:rStyle w:val="Hyperlink"/>
            <w:rFonts w:ascii="Verdana" w:hAnsi="Verdana"/>
            <w:color w:val="0079D3"/>
            <w:sz w:val="21"/>
            <w:szCs w:val="21"/>
            <w:u w:val="none"/>
          </w:rPr>
          <w:t>explanation</w:t>
        </w:r>
        <w:proofErr w:type="gramEnd"/>
        <w:r>
          <w:rPr>
            <w:rStyle w:val="Hyperlink"/>
            <w:rFonts w:ascii="Verdana" w:hAnsi="Verdana"/>
            <w:color w:val="0079D3"/>
            <w:sz w:val="21"/>
            <w:szCs w:val="21"/>
            <w:u w:val="none"/>
          </w:rPr>
          <w:t xml:space="preserve"> here</w:t>
        </w:r>
      </w:hyperlink>
      <w:r>
        <w:rPr>
          <w:rFonts w:ascii="Verdana" w:hAnsi="Verdana"/>
          <w:color w:val="222222"/>
          <w:sz w:val="21"/>
          <w:szCs w:val="21"/>
        </w:rPr>
        <w:t>)</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In the above scenario if the user opts for masking visible cells simply enter </w:t>
      </w:r>
      <w:r>
        <w:rPr>
          <w:rStyle w:val="HTMLCode"/>
          <w:color w:val="222222"/>
          <w:bdr w:val="single" w:sz="6" w:space="0" w:color="EBEBEB" w:frame="1"/>
          <w:shd w:val="clear" w:color="auto" w:fill="FFFFFF"/>
        </w:rPr>
        <w:t>1</w:t>
      </w:r>
      <w:r>
        <w:rPr>
          <w:rFonts w:ascii="Verdana" w:hAnsi="Verdana"/>
          <w:color w:val="222222"/>
          <w:sz w:val="21"/>
          <w:szCs w:val="21"/>
        </w:rPr>
        <w:t> as the second argument. We then have a reversed </w:t>
      </w:r>
      <w:r>
        <w:rPr>
          <w:rStyle w:val="HTMLCode"/>
          <w:color w:val="222222"/>
          <w:bdr w:val="single" w:sz="6" w:space="0" w:color="EBEBEB" w:frame="1"/>
          <w:shd w:val="clear" w:color="auto" w:fill="FFFFFF"/>
        </w:rPr>
        <w:t>{0</w:t>
      </w:r>
      <w:proofErr w:type="gramStart"/>
      <w:r>
        <w:rPr>
          <w:rStyle w:val="HTMLCode"/>
          <w:color w:val="222222"/>
          <w:bdr w:val="single" w:sz="6" w:space="0" w:color="EBEBEB" w:frame="1"/>
          <w:shd w:val="clear" w:color="auto" w:fill="FFFFFF"/>
        </w:rPr>
        <w:t>,1,0</w:t>
      </w:r>
      <w:proofErr w:type="gramEnd"/>
      <w:r>
        <w:rPr>
          <w:rStyle w:val="HTMLCode"/>
          <w:color w:val="222222"/>
          <w:bdr w:val="single" w:sz="6" w:space="0" w:color="EBEBEB" w:frame="1"/>
          <w:shd w:val="clear" w:color="auto" w:fill="FFFFFF"/>
        </w:rPr>
        <w:t>}</w:t>
      </w:r>
      <w:r>
        <w:rPr>
          <w:rFonts w:ascii="Verdana" w:hAnsi="Verdana"/>
          <w:color w:val="222222"/>
          <w:sz w:val="21"/>
          <w:szCs w:val="21"/>
        </w:rPr>
        <w:t> mask returned.</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Example: </w:t>
      </w: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SUMPRODUCT(</w:t>
      </w:r>
      <w:proofErr w:type="gramEnd"/>
      <w:r>
        <w:rPr>
          <w:rStyle w:val="HTMLCode"/>
          <w:color w:val="222222"/>
          <w:bdr w:val="single" w:sz="6" w:space="0" w:color="EBEBEB" w:frame="1"/>
          <w:shd w:val="clear" w:color="auto" w:fill="FFFFFF"/>
        </w:rPr>
        <w:t xml:space="preserve"> ISVISBLE(A2:A10) * (B2:B10))</w:t>
      </w:r>
      <w:r>
        <w:rPr>
          <w:rFonts w:ascii="Verdana" w:hAnsi="Verdana"/>
          <w:color w:val="222222"/>
          <w:sz w:val="21"/>
          <w:szCs w:val="21"/>
        </w:rPr>
        <w:t> returns the sum of all visible cells in B2:B10</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Example2: </w:t>
      </w: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SUMPRODUCT(</w:t>
      </w:r>
      <w:proofErr w:type="gramEnd"/>
      <w:r>
        <w:rPr>
          <w:rStyle w:val="HTMLCode"/>
          <w:color w:val="222222"/>
          <w:bdr w:val="single" w:sz="6" w:space="0" w:color="EBEBEB" w:frame="1"/>
          <w:shd w:val="clear" w:color="auto" w:fill="FFFFFF"/>
        </w:rPr>
        <w:t xml:space="preserve"> ISVISBLE(A2:A10,1) * (B2:B10))</w:t>
      </w:r>
      <w:r>
        <w:rPr>
          <w:rFonts w:ascii="Verdana" w:hAnsi="Verdana"/>
          <w:color w:val="222222"/>
          <w:sz w:val="21"/>
          <w:szCs w:val="21"/>
        </w:rPr>
        <w:t> returns the sum of all hidden cells in B2:B10 with </w:t>
      </w:r>
      <w:r>
        <w:rPr>
          <w:rStyle w:val="HTMLCode"/>
          <w:color w:val="222222"/>
          <w:bdr w:val="single" w:sz="6" w:space="0" w:color="EBEBEB" w:frame="1"/>
          <w:shd w:val="clear" w:color="auto" w:fill="FFFFFF"/>
        </w:rPr>
        <w:t>1</w:t>
      </w:r>
      <w:r>
        <w:rPr>
          <w:rFonts w:ascii="Verdana" w:hAnsi="Verdana"/>
          <w:color w:val="222222"/>
          <w:sz w:val="21"/>
          <w:szCs w:val="21"/>
        </w:rPr>
        <w:t> as the second argument.</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It does not really matter what the</w:t>
      </w:r>
      <w:r>
        <w:rPr>
          <w:rStyle w:val="HTMLCode"/>
          <w:color w:val="222222"/>
          <w:bdr w:val="single" w:sz="6" w:space="0" w:color="EBEBEB" w:frame="1"/>
          <w:shd w:val="clear" w:color="auto" w:fill="FFFFFF"/>
        </w:rPr>
        <w:t>ISVISBLE</w:t>
      </w:r>
      <w:r>
        <w:rPr>
          <w:rFonts w:ascii="Verdana" w:hAnsi="Verdana"/>
          <w:color w:val="222222"/>
          <w:sz w:val="21"/>
          <w:szCs w:val="21"/>
        </w:rPr>
        <w:t> range column is so long as it matches the other ranges arguments in length and covers the same rows, its just using the range column reference to determine the hidden rows.</w:t>
      </w:r>
    </w:p>
    <w:p w:rsidR="00650244" w:rsidRDefault="00856F53" w:rsidP="00650244">
      <w:pPr>
        <w:rPr>
          <w:rFonts w:ascii="Times New Roman" w:hAnsi="Times New Roman"/>
          <w:sz w:val="24"/>
          <w:szCs w:val="24"/>
        </w:rPr>
      </w:pPr>
      <w:r>
        <w:pict>
          <v:rect id="_x0000_i1033" style="width:0;height:.75pt" o:hralign="center" o:hrstd="t" o:hr="t" fillcolor="#a0a0a0" stroked="f"/>
        </w:pict>
      </w:r>
    </w:p>
    <w:p w:rsidR="00650244" w:rsidRDefault="00856F53" w:rsidP="00650244">
      <w:pPr>
        <w:pStyle w:val="NormalWeb"/>
        <w:spacing w:before="0" w:beforeAutospacing="0" w:after="0" w:afterAutospacing="0" w:line="343" w:lineRule="atLeast"/>
        <w:rPr>
          <w:rFonts w:ascii="Verdana" w:hAnsi="Verdana"/>
          <w:color w:val="222222"/>
          <w:sz w:val="21"/>
          <w:szCs w:val="21"/>
        </w:rPr>
      </w:pPr>
      <w:hyperlink r:id="rId22" w:history="1">
        <w:r w:rsidR="00650244">
          <w:rPr>
            <w:rStyle w:val="Hyperlink"/>
            <w:rFonts w:ascii="Verdana" w:hAnsi="Verdana"/>
            <w:color w:val="0079D3"/>
            <w:sz w:val="21"/>
            <w:szCs w:val="21"/>
            <w:u w:val="none"/>
          </w:rPr>
          <w:t>Follow these instructions</w:t>
        </w:r>
      </w:hyperlink>
      <w:r w:rsidR="00650244">
        <w:rPr>
          <w:rFonts w:ascii="Verdana" w:hAnsi="Verdana"/>
          <w:color w:val="222222"/>
          <w:sz w:val="21"/>
          <w:szCs w:val="21"/>
        </w:rPr>
        <w:t> for making the UDF available, using the code below.</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ISVISBLE(</w:t>
      </w:r>
      <w:proofErr w:type="gramEnd"/>
      <w:r>
        <w:rPr>
          <w:rStyle w:val="HTMLCode"/>
          <w:color w:val="222222"/>
          <w:bdr w:val="none" w:sz="0" w:space="0" w:color="auto" w:frame="1"/>
        </w:rPr>
        <w:t>rng As Range, Optional hiddenCells As Boolean) As Variant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visible</w:t>
      </w:r>
      <w:proofErr w:type="gramEnd"/>
      <w:r>
        <w:rPr>
          <w:rStyle w:val="HTMLCode"/>
          <w:color w:val="222222"/>
          <w:bdr w:val="none" w:sz="0" w:space="0" w:color="auto" w:frame="1"/>
        </w:rPr>
        <w:t xml:space="preserve"> mask array</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'ISVISBLE </w:t>
      </w:r>
      <w:proofErr w:type="gramStart"/>
      <w:r>
        <w:rPr>
          <w:rStyle w:val="HTMLCode"/>
          <w:color w:val="222222"/>
          <w:bdr w:val="none" w:sz="0" w:space="0" w:color="auto" w:frame="1"/>
        </w:rPr>
        <w:t>( filtered</w:t>
      </w:r>
      <w:proofErr w:type="gramEnd"/>
      <w:r>
        <w:rPr>
          <w:rStyle w:val="HTMLCode"/>
          <w:color w:val="222222"/>
          <w:bdr w:val="none" w:sz="0" w:space="0" w:color="auto" w:frame="1"/>
        </w:rPr>
        <w:t>_range , visible/hidden)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cell As Range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i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Long, l As Long: l = 0</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booleanArray(</w:t>
      </w:r>
      <w:proofErr w:type="gramEnd"/>
      <w:r>
        <w:rPr>
          <w:rStyle w:val="HTMLCode"/>
          <w:color w:val="222222"/>
          <w:bdr w:val="none" w:sz="0" w:space="0" w:color="auto" w:frame="1"/>
        </w:rPr>
        <w:t>) As Boolean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On Error Resume Next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 = rng.Count - 1</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booleanArray(</w:t>
      </w:r>
      <w:proofErr w:type="gramEnd"/>
      <w:r>
        <w:rPr>
          <w:rStyle w:val="HTMLCode"/>
          <w:color w:val="222222"/>
          <w:bdr w:val="none" w:sz="0" w:space="0" w:color="auto" w:frame="1"/>
        </w:rPr>
        <w:t>i)</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Each cell </w:t>
      </w:r>
      <w:proofErr w:type="gramStart"/>
      <w:r>
        <w:rPr>
          <w:rStyle w:val="HTMLCode"/>
          <w:color w:val="222222"/>
          <w:bdr w:val="none" w:sz="0" w:space="0" w:color="auto" w:frame="1"/>
        </w:rPr>
        <w:t>In</w:t>
      </w:r>
      <w:proofErr w:type="gramEnd"/>
      <w:r>
        <w:rPr>
          <w:rStyle w:val="HTMLCode"/>
          <w:color w:val="222222"/>
          <w:bdr w:val="none" w:sz="0" w:space="0" w:color="auto" w:frame="1"/>
        </w:rPr>
        <w:t xml:space="preserve"> rng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cell.Rows.Hidden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hiddenCells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True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hiddenCells </w:t>
      </w:r>
      <w:proofErr w:type="gramStart"/>
      <w:r>
        <w:rPr>
          <w:rStyle w:val="HTMLCode"/>
          <w:color w:val="222222"/>
          <w:bdr w:val="none" w:sz="0" w:space="0" w:color="auto" w:frame="1"/>
        </w:rPr>
        <w:t>Then</w:t>
      </w:r>
      <w:proofErr w:type="gramEnd"/>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True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l = l + 1</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ISVISBLE = </w:t>
      </w:r>
      <w:proofErr w:type="gramStart"/>
      <w:r>
        <w:rPr>
          <w:rStyle w:val="HTMLCode"/>
          <w:color w:val="222222"/>
          <w:bdr w:val="none" w:sz="0" w:space="0" w:color="auto" w:frame="1"/>
        </w:rPr>
        <w:t>WorksheetFunction.Transpose(</w:t>
      </w:r>
      <w:proofErr w:type="gramEnd"/>
      <w:r>
        <w:rPr>
          <w:rStyle w:val="HTMLCode"/>
          <w:color w:val="222222"/>
          <w:bdr w:val="none" w:sz="0" w:space="0" w:color="auto" w:frame="1"/>
        </w:rPr>
        <w:t>booleanArray())</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741F40" w:rsidRDefault="00741F40" w:rsidP="00650244">
      <w:pPr>
        <w:pStyle w:val="Heading2"/>
        <w:rPr>
          <w:rFonts w:ascii="Courier New" w:hAnsi="Courier New" w:cs="Courier New"/>
          <w:sz w:val="20"/>
          <w:szCs w:val="20"/>
          <w:bdr w:val="single" w:sz="6" w:space="0" w:color="EBEBEB" w:frame="1"/>
          <w:shd w:val="clear" w:color="auto" w:fill="FFFFFF"/>
        </w:rPr>
      </w:pPr>
      <w:bookmarkStart w:id="11" w:name="_Toc91483820"/>
      <w:r>
        <w:t>MAXIFS</w:t>
      </w:r>
      <w:r w:rsidR="00283277" w:rsidRPr="00283277">
        <w:t xml:space="preserve"> - filter the maximum value from a range of values</w:t>
      </w:r>
      <w:bookmarkEnd w:id="11"/>
      <w:r w:rsidRPr="000F577E">
        <w:rPr>
          <w:rFonts w:ascii="Courier New" w:hAnsi="Courier New" w:cs="Courier New"/>
          <w:sz w:val="20"/>
          <w:szCs w:val="20"/>
          <w:bdr w:val="single" w:sz="6" w:space="0" w:color="EBEBEB" w:frame="1"/>
          <w:shd w:val="clear" w:color="auto" w:fill="FFFFFF"/>
        </w:rPr>
        <w:t xml:space="preserve"> </w:t>
      </w:r>
    </w:p>
    <w:p w:rsidR="000F577E" w:rsidRPr="000F577E" w:rsidRDefault="000F577E" w:rsidP="000F577E">
      <w:pPr>
        <w:spacing w:after="0" w:line="343" w:lineRule="atLeast"/>
        <w:rPr>
          <w:rFonts w:ascii="Verdana" w:eastAsia="Times New Roman" w:hAnsi="Verdana" w:cs="Times New Roman"/>
          <w:color w:val="222222"/>
          <w:sz w:val="21"/>
          <w:szCs w:val="21"/>
        </w:rPr>
      </w:pPr>
      <w:proofErr w:type="gramStart"/>
      <w:r w:rsidRPr="000F577E">
        <w:rPr>
          <w:rFonts w:ascii="Courier New" w:eastAsia="Times New Roman" w:hAnsi="Courier New" w:cs="Courier New"/>
          <w:color w:val="222222"/>
          <w:sz w:val="20"/>
          <w:szCs w:val="20"/>
          <w:bdr w:val="single" w:sz="6" w:space="0" w:color="EBEBEB" w:frame="1"/>
          <w:shd w:val="clear" w:color="auto" w:fill="FFFFFF"/>
        </w:rPr>
        <w:lastRenderedPageBreak/>
        <w:t>MAXIFS(</w:t>
      </w:r>
      <w:proofErr w:type="gramEnd"/>
      <w:r w:rsidRPr="000F577E">
        <w:rPr>
          <w:rFonts w:ascii="Courier New" w:eastAsia="Times New Roman" w:hAnsi="Courier New" w:cs="Courier New"/>
          <w:color w:val="222222"/>
          <w:sz w:val="20"/>
          <w:szCs w:val="20"/>
          <w:bdr w:val="single" w:sz="6" w:space="0" w:color="EBEBEB" w:frame="1"/>
          <w:shd w:val="clear" w:color="auto" w:fill="FFFFFF"/>
        </w:rPr>
        <w:t xml:space="preserve"> max_range , criteria_range1 , criteria1 , [criteria_range2, criteria2], ...)</w:t>
      </w:r>
    </w:p>
    <w:p w:rsidR="000F577E" w:rsidRPr="000F577E" w:rsidRDefault="000F577E" w:rsidP="000F577E">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i/>
          <w:iCs/>
          <w:color w:val="222222"/>
          <w:sz w:val="21"/>
          <w:szCs w:val="21"/>
        </w:rPr>
        <w:t>Title says </w:t>
      </w:r>
      <w:r w:rsidRPr="000F577E">
        <w:rPr>
          <w:rFonts w:ascii="Courier New" w:eastAsia="Times New Roman" w:hAnsi="Courier New" w:cs="Courier New"/>
          <w:color w:val="222222"/>
          <w:sz w:val="20"/>
          <w:szCs w:val="20"/>
          <w:bdr w:val="single" w:sz="6" w:space="0" w:color="EBEBEB" w:frame="1"/>
          <w:shd w:val="clear" w:color="auto" w:fill="FFFFFF"/>
        </w:rPr>
        <w:t>min_range</w:t>
      </w:r>
      <w:r w:rsidRPr="000F577E">
        <w:rPr>
          <w:rFonts w:ascii="Verdana" w:eastAsia="Times New Roman" w:hAnsi="Verdana" w:cs="Times New Roman"/>
          <w:i/>
          <w:iCs/>
          <w:color w:val="222222"/>
          <w:sz w:val="21"/>
          <w:szCs w:val="21"/>
        </w:rPr>
        <w:t>, it should be </w:t>
      </w:r>
      <w:r w:rsidRPr="000F577E">
        <w:rPr>
          <w:rFonts w:ascii="Courier New" w:eastAsia="Times New Roman" w:hAnsi="Courier New" w:cs="Courier New"/>
          <w:color w:val="222222"/>
          <w:sz w:val="20"/>
          <w:szCs w:val="20"/>
          <w:bdr w:val="single" w:sz="6" w:space="0" w:color="EBEBEB" w:frame="1"/>
          <w:shd w:val="clear" w:color="auto" w:fill="FFFFFF"/>
        </w:rPr>
        <w:t>max_range</w:t>
      </w:r>
      <w:r w:rsidRPr="000F577E">
        <w:rPr>
          <w:rFonts w:ascii="Verdana" w:eastAsia="Times New Roman" w:hAnsi="Verdana" w:cs="Times New Roman"/>
          <w:i/>
          <w:iCs/>
          <w:color w:val="222222"/>
          <w:sz w:val="21"/>
          <w:szCs w:val="21"/>
        </w:rPr>
        <w:t xml:space="preserve"> oops! </w:t>
      </w:r>
      <w:proofErr w:type="gramStart"/>
      <w:r w:rsidRPr="000F577E">
        <w:rPr>
          <w:rFonts w:ascii="Verdana" w:eastAsia="Times New Roman" w:hAnsi="Verdana" w:cs="Times New Roman"/>
          <w:i/>
          <w:iCs/>
          <w:color w:val="222222"/>
          <w:sz w:val="21"/>
          <w:szCs w:val="21"/>
        </w:rPr>
        <w:t>copy</w:t>
      </w:r>
      <w:proofErr w:type="gramEnd"/>
      <w:r w:rsidRPr="000F577E">
        <w:rPr>
          <w:rFonts w:ascii="Verdana" w:eastAsia="Times New Roman" w:hAnsi="Verdana" w:cs="Times New Roman"/>
          <w:i/>
          <w:iCs/>
          <w:color w:val="222222"/>
          <w:sz w:val="21"/>
          <w:szCs w:val="21"/>
        </w:rPr>
        <w:t xml:space="preserve"> paste error from minifs</w:t>
      </w:r>
    </w:p>
    <w:p w:rsidR="000F577E" w:rsidRPr="000F577E" w:rsidRDefault="00856F53" w:rsidP="000F577E">
      <w:pPr>
        <w:spacing w:after="0" w:line="343" w:lineRule="atLeast"/>
        <w:rPr>
          <w:rFonts w:ascii="Verdana" w:eastAsia="Times New Roman" w:hAnsi="Verdana" w:cs="Times New Roman"/>
          <w:color w:val="222222"/>
          <w:sz w:val="21"/>
          <w:szCs w:val="21"/>
        </w:rPr>
      </w:pPr>
      <w:hyperlink r:id="rId23" w:history="1">
        <w:r w:rsidR="000F577E" w:rsidRPr="000F577E">
          <w:rPr>
            <w:rFonts w:ascii="Verdana" w:eastAsia="Times New Roman" w:hAnsi="Verdana" w:cs="Times New Roman"/>
            <w:color w:val="0079D3"/>
            <w:sz w:val="21"/>
            <w:szCs w:val="21"/>
          </w:rPr>
          <w:t>MAXIFS</w:t>
        </w:r>
      </w:hyperlink>
      <w:r w:rsidR="000F577E" w:rsidRPr="000F577E">
        <w:rPr>
          <w:rFonts w:ascii="Verdana" w:eastAsia="Times New Roman" w:hAnsi="Verdana" w:cs="Times New Roman"/>
          <w:color w:val="222222"/>
          <w:sz w:val="21"/>
          <w:szCs w:val="21"/>
        </w:rPr>
        <w:t> is an Excel 365 function to filter and return the maximum value in a range, reproduced here for compatibility</w:t>
      </w:r>
      <w:r w:rsidR="00741F40">
        <w:rPr>
          <w:rFonts w:ascii="Verdana" w:eastAsia="Times New Roman" w:hAnsi="Verdana" w:cs="Times New Roman"/>
          <w:color w:val="222222"/>
          <w:sz w:val="21"/>
          <w:szCs w:val="21"/>
        </w:rPr>
        <w:t xml:space="preserve"> </w:t>
      </w:r>
    </w:p>
    <w:p w:rsidR="000F577E" w:rsidRPr="000F577E" w:rsidRDefault="00856F53" w:rsidP="000F57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t" fillcolor="#a0a0a0" stroked="f"/>
        </w:pict>
      </w:r>
    </w:p>
    <w:p w:rsidR="000F577E" w:rsidRPr="000F577E" w:rsidRDefault="00856F53" w:rsidP="000F577E">
      <w:pPr>
        <w:spacing w:after="0" w:line="343" w:lineRule="atLeast"/>
        <w:rPr>
          <w:rFonts w:ascii="Verdana" w:eastAsia="Times New Roman" w:hAnsi="Verdana" w:cs="Times New Roman"/>
          <w:color w:val="222222"/>
          <w:sz w:val="21"/>
          <w:szCs w:val="21"/>
        </w:rPr>
      </w:pPr>
      <w:hyperlink r:id="rId24" w:history="1">
        <w:r w:rsidR="000F577E" w:rsidRPr="000F577E">
          <w:rPr>
            <w:rFonts w:ascii="Verdana" w:eastAsia="Times New Roman" w:hAnsi="Verdana" w:cs="Times New Roman"/>
            <w:color w:val="0079D3"/>
            <w:sz w:val="21"/>
            <w:szCs w:val="21"/>
          </w:rPr>
          <w:t>Follow these instructions</w:t>
        </w:r>
      </w:hyperlink>
      <w:r w:rsidR="000F577E" w:rsidRPr="000F577E">
        <w:rPr>
          <w:rFonts w:ascii="Verdana" w:eastAsia="Times New Roman" w:hAnsi="Verdana" w:cs="Times New Roman"/>
          <w:color w:val="222222"/>
          <w:sz w:val="21"/>
          <w:szCs w:val="21"/>
        </w:rPr>
        <w:t> for making the UDF available, using the code below.</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Function </w:t>
      </w:r>
      <w:proofErr w:type="gramStart"/>
      <w:r w:rsidRPr="000F577E">
        <w:rPr>
          <w:rFonts w:ascii="Courier New" w:eastAsia="Times New Roman" w:hAnsi="Courier New" w:cs="Courier New"/>
          <w:color w:val="222222"/>
          <w:sz w:val="20"/>
          <w:szCs w:val="20"/>
          <w:bdr w:val="none" w:sz="0" w:space="0" w:color="auto" w:frame="1"/>
        </w:rPr>
        <w:t>MAXIFS(</w:t>
      </w:r>
      <w:proofErr w:type="gramEnd"/>
      <w:r w:rsidRPr="000F577E">
        <w:rPr>
          <w:rFonts w:ascii="Courier New" w:eastAsia="Times New Roman" w:hAnsi="Courier New" w:cs="Courier New"/>
          <w:color w:val="222222"/>
          <w:sz w:val="20"/>
          <w:szCs w:val="20"/>
          <w:bdr w:val="none" w:sz="0" w:space="0" w:color="auto" w:frame="1"/>
        </w:rPr>
        <w:t>rng As Range, ParamArray arguments() As Variant) As Double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://www.reddit.com/u/excelevator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://old.reddit.com/r/excelevator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://www.reddit.com/r/excel - for all your Spreadsheet questions!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'MAXIFS </w:t>
      </w:r>
      <w:proofErr w:type="gramStart"/>
      <w:r w:rsidRPr="000F577E">
        <w:rPr>
          <w:rFonts w:ascii="Courier New" w:eastAsia="Times New Roman" w:hAnsi="Courier New" w:cs="Courier New"/>
          <w:color w:val="222222"/>
          <w:sz w:val="20"/>
          <w:szCs w:val="20"/>
          <w:bdr w:val="none" w:sz="0" w:space="0" w:color="auto" w:frame="1"/>
        </w:rPr>
        <w:t>( value</w:t>
      </w:r>
      <w:proofErr w:type="gramEnd"/>
      <w:r w:rsidRPr="000F577E">
        <w:rPr>
          <w:rFonts w:ascii="Courier New" w:eastAsia="Times New Roman" w:hAnsi="Courier New" w:cs="Courier New"/>
          <w:color w:val="222222"/>
          <w:sz w:val="20"/>
          <w:szCs w:val="20"/>
          <w:bdr w:val="none" w:sz="0" w:space="0" w:color="auto" w:frame="1"/>
        </w:rPr>
        <w:t>_range , criteria_range1 , criteria1 , [critera_range2 , criteria2]...)</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Dim uB As Long, arg As Long, args As Long, </w:t>
      </w:r>
      <w:proofErr w:type="gramStart"/>
      <w:r w:rsidRPr="000F577E">
        <w:rPr>
          <w:rFonts w:ascii="Courier New" w:eastAsia="Times New Roman" w:hAnsi="Courier New" w:cs="Courier New"/>
          <w:color w:val="222222"/>
          <w:sz w:val="20"/>
          <w:szCs w:val="20"/>
          <w:bdr w:val="none" w:sz="0" w:space="0" w:color="auto" w:frame="1"/>
        </w:rPr>
        <w:t>cell</w:t>
      </w:r>
      <w:proofErr w:type="gramEnd"/>
      <w:r w:rsidRPr="000F577E">
        <w:rPr>
          <w:rFonts w:ascii="Courier New" w:eastAsia="Times New Roman" w:hAnsi="Courier New" w:cs="Courier New"/>
          <w:color w:val="222222"/>
          <w:sz w:val="20"/>
          <w:szCs w:val="20"/>
          <w:bdr w:val="none" w:sz="0" w:space="0" w:color="auto" w:frame="1"/>
        </w:rPr>
        <w:t xml:space="preserve"> as Range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Dim i As Long, irc As Long, l As Long, ac As Long</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Dim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 As Boolean, maxifStr() As Double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On Error Resume 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i = rng.Count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ReDim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i)</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l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i 'initialize array to TRUE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True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uB</w:t>
      </w:r>
      <w:proofErr w:type="gramEnd"/>
      <w:r w:rsidRPr="000F577E">
        <w:rPr>
          <w:rFonts w:ascii="Courier New" w:eastAsia="Times New Roman" w:hAnsi="Courier New" w:cs="Courier New"/>
          <w:color w:val="222222"/>
          <w:sz w:val="20"/>
          <w:szCs w:val="20"/>
          <w:bdr w:val="none" w:sz="0" w:space="0" w:color="auto" w:frame="1"/>
        </w:rPr>
        <w:t xml:space="preserve"> = UBound(arguments)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args</w:t>
      </w:r>
      <w:proofErr w:type="gramEnd"/>
      <w:r w:rsidRPr="000F577E">
        <w:rPr>
          <w:rFonts w:ascii="Courier New" w:eastAsia="Times New Roman" w:hAnsi="Courier New" w:cs="Courier New"/>
          <w:color w:val="222222"/>
          <w:sz w:val="20"/>
          <w:szCs w:val="20"/>
          <w:bdr w:val="none" w:sz="0" w:space="0" w:color="auto" w:frame="1"/>
        </w:rPr>
        <w:t xml:space="preserve"> = uB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arg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args Step 2 'set the boolean map for matching criteria across all criteria</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l = 0</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For Each cell In </w:t>
      </w:r>
      <w:proofErr w:type="gramStart"/>
      <w:r w:rsidRPr="000F577E">
        <w:rPr>
          <w:rFonts w:ascii="Courier New" w:eastAsia="Times New Roman" w:hAnsi="Courier New" w:cs="Courier New"/>
          <w:color w:val="222222"/>
          <w:sz w:val="20"/>
          <w:szCs w:val="20"/>
          <w:bdr w:val="none" w:sz="0" w:space="0" w:color="auto" w:frame="1"/>
        </w:rPr>
        <w:t>arguments(</w:t>
      </w:r>
      <w:proofErr w:type="gramEnd"/>
      <w:r w:rsidRPr="000F577E">
        <w:rPr>
          <w:rFonts w:ascii="Courier New" w:eastAsia="Times New Roman" w:hAnsi="Courier New" w:cs="Courier New"/>
          <w:color w:val="222222"/>
          <w:sz w:val="20"/>
          <w:szCs w:val="20"/>
          <w:bdr w:val="none" w:sz="0" w:space="0" w:color="auto" w:frame="1"/>
        </w:rPr>
        <w:t>arg)</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True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TypeName(</w:t>
      </w:r>
      <w:proofErr w:type="gramEnd"/>
      <w:r w:rsidRPr="000F577E">
        <w:rPr>
          <w:rFonts w:ascii="Courier New" w:eastAsia="Times New Roman" w:hAnsi="Courier New" w:cs="Courier New"/>
          <w:color w:val="222222"/>
          <w:sz w:val="20"/>
          <w:szCs w:val="20"/>
          <w:bdr w:val="none" w:sz="0" w:space="0" w:color="auto" w:frame="1"/>
        </w:rPr>
        <w:t>cell.Value2) = "Double"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TypeName(</w:t>
      </w:r>
      <w:proofErr w:type="gramEnd"/>
      <w:r w:rsidRPr="000F577E">
        <w:rPr>
          <w:rFonts w:ascii="Courier New" w:eastAsia="Times New Roman" w:hAnsi="Courier New" w:cs="Courier New"/>
          <w:color w:val="222222"/>
          <w:sz w:val="20"/>
          <w:szCs w:val="20"/>
          <w:bdr w:val="none" w:sz="0" w:space="0" w:color="auto" w:frame="1"/>
        </w:rPr>
        <w:t>arguments(arg + 1)) = "String"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Not </w:t>
      </w:r>
      <w:proofErr w:type="gramStart"/>
      <w:r w:rsidRPr="000F577E">
        <w:rPr>
          <w:rFonts w:ascii="Courier New" w:eastAsia="Times New Roman" w:hAnsi="Courier New" w:cs="Courier New"/>
          <w:color w:val="222222"/>
          <w:sz w:val="20"/>
          <w:szCs w:val="20"/>
          <w:bdr w:val="none" w:sz="0" w:space="0" w:color="auto" w:frame="1"/>
        </w:rPr>
        <w:t>Evaluate(</w:t>
      </w:r>
      <w:proofErr w:type="gramEnd"/>
      <w:r w:rsidRPr="000F577E">
        <w:rPr>
          <w:rFonts w:ascii="Courier New" w:eastAsia="Times New Roman" w:hAnsi="Courier New" w:cs="Courier New"/>
          <w:color w:val="222222"/>
          <w:sz w:val="20"/>
          <w:szCs w:val="20"/>
          <w:bdr w:val="none" w:sz="0" w:space="0" w:color="auto" w:frame="1"/>
        </w:rPr>
        <w:t>cell.Value2 &amp; arguments(arg + 1))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Not </w:t>
      </w:r>
      <w:proofErr w:type="gramStart"/>
      <w:r w:rsidRPr="000F577E">
        <w:rPr>
          <w:rFonts w:ascii="Courier New" w:eastAsia="Times New Roman" w:hAnsi="Courier New" w:cs="Courier New"/>
          <w:color w:val="222222"/>
          <w:sz w:val="20"/>
          <w:szCs w:val="20"/>
          <w:bdr w:val="none" w:sz="0" w:space="0" w:color="auto" w:frame="1"/>
        </w:rPr>
        <w:t>Evaluate(</w:t>
      </w:r>
      <w:proofErr w:type="gramEnd"/>
      <w:r w:rsidRPr="000F577E">
        <w:rPr>
          <w:rFonts w:ascii="Courier New" w:eastAsia="Times New Roman" w:hAnsi="Courier New" w:cs="Courier New"/>
          <w:color w:val="222222"/>
          <w:sz w:val="20"/>
          <w:szCs w:val="20"/>
          <w:bdr w:val="none" w:sz="0" w:space="0" w:color="auto" w:frame="1"/>
        </w:rPr>
        <w:t>cell.Value = arguments(arg + 1))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Not </w:t>
      </w:r>
      <w:proofErr w:type="gramStart"/>
      <w:r w:rsidRPr="000F577E">
        <w:rPr>
          <w:rFonts w:ascii="Courier New" w:eastAsia="Times New Roman" w:hAnsi="Courier New" w:cs="Courier New"/>
          <w:color w:val="222222"/>
          <w:sz w:val="20"/>
          <w:szCs w:val="20"/>
          <w:bdr w:val="none" w:sz="0" w:space="0" w:color="auto" w:frame="1"/>
        </w:rPr>
        <w:t>UCase(</w:t>
      </w:r>
      <w:proofErr w:type="gramEnd"/>
      <w:r w:rsidRPr="000F577E">
        <w:rPr>
          <w:rFonts w:ascii="Courier New" w:eastAsia="Times New Roman" w:hAnsi="Courier New" w:cs="Courier New"/>
          <w:color w:val="222222"/>
          <w:sz w:val="20"/>
          <w:szCs w:val="20"/>
          <w:bdr w:val="none" w:sz="0" w:space="0" w:color="auto" w:frame="1"/>
        </w:rPr>
        <w:t>cell.Value) Like UCase(arguments(arg + 1))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lastRenderedPageBreak/>
        <w:t xml:space="preserve">        If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irc</w:t>
      </w:r>
      <w:proofErr w:type="gramEnd"/>
      <w:r w:rsidRPr="000F577E">
        <w:rPr>
          <w:rFonts w:ascii="Courier New" w:eastAsia="Times New Roman" w:hAnsi="Courier New" w:cs="Courier New"/>
          <w:color w:val="222222"/>
          <w:sz w:val="20"/>
          <w:szCs w:val="20"/>
          <w:bdr w:val="none" w:sz="0" w:space="0" w:color="auto" w:frame="1"/>
        </w:rPr>
        <w:t xml:space="preserve"> = irc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l = l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ReDim </w:t>
      </w:r>
      <w:proofErr w:type="gramStart"/>
      <w:r w:rsidRPr="000F577E">
        <w:rPr>
          <w:rFonts w:ascii="Courier New" w:eastAsia="Times New Roman" w:hAnsi="Courier New" w:cs="Courier New"/>
          <w:color w:val="222222"/>
          <w:sz w:val="20"/>
          <w:szCs w:val="20"/>
          <w:bdr w:val="none" w:sz="0" w:space="0" w:color="auto" w:frame="1"/>
        </w:rPr>
        <w:t>maxifStr(</w:t>
      </w:r>
      <w:proofErr w:type="gramEnd"/>
      <w:r w:rsidRPr="000F577E">
        <w:rPr>
          <w:rFonts w:ascii="Courier New" w:eastAsia="Times New Roman" w:hAnsi="Courier New" w:cs="Courier New"/>
          <w:color w:val="222222"/>
          <w:sz w:val="20"/>
          <w:szCs w:val="20"/>
          <w:bdr w:val="none" w:sz="0" w:space="0" w:color="auto" w:frame="1"/>
        </w:rPr>
        <w:t>UBound(booleanArray) - irc) 'initialize array for function arguments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ac</w:t>
      </w:r>
      <w:proofErr w:type="gramEnd"/>
      <w:r w:rsidRPr="000F577E">
        <w:rPr>
          <w:rFonts w:ascii="Courier New" w:eastAsia="Times New Roman" w:hAnsi="Courier New" w:cs="Courier New"/>
          <w:color w:val="222222"/>
          <w:sz w:val="20"/>
          <w:szCs w:val="20"/>
          <w:bdr w:val="none" w:sz="0" w:space="0" w:color="auto" w:frame="1"/>
        </w:rPr>
        <w:t xml:space="preserve"> = 0</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arg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i 'use boolean map to build array for max values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arg) = True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maxifStr(</w:t>
      </w:r>
      <w:proofErr w:type="gramEnd"/>
      <w:r w:rsidRPr="000F577E">
        <w:rPr>
          <w:rFonts w:ascii="Courier New" w:eastAsia="Times New Roman" w:hAnsi="Courier New" w:cs="Courier New"/>
          <w:color w:val="222222"/>
          <w:sz w:val="20"/>
          <w:szCs w:val="20"/>
          <w:bdr w:val="none" w:sz="0" w:space="0" w:color="auto" w:frame="1"/>
        </w:rPr>
        <w:t>ac) = rng(arg + 1).Value 'build the value array for MAX</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ac</w:t>
      </w:r>
      <w:proofErr w:type="gramEnd"/>
      <w:r w:rsidRPr="000F577E">
        <w:rPr>
          <w:rFonts w:ascii="Courier New" w:eastAsia="Times New Roman" w:hAnsi="Courier New" w:cs="Courier New"/>
          <w:color w:val="222222"/>
          <w:sz w:val="20"/>
          <w:szCs w:val="20"/>
          <w:bdr w:val="none" w:sz="0" w:space="0" w:color="auto" w:frame="1"/>
        </w:rPr>
        <w:t xml:space="preserve"> = ac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MAXIFS = </w:t>
      </w:r>
      <w:proofErr w:type="gramStart"/>
      <w:r w:rsidRPr="000F577E">
        <w:rPr>
          <w:rFonts w:ascii="Courier New" w:eastAsia="Times New Roman" w:hAnsi="Courier New" w:cs="Courier New"/>
          <w:color w:val="222222"/>
          <w:sz w:val="20"/>
          <w:szCs w:val="20"/>
          <w:bdr w:val="none" w:sz="0" w:space="0" w:color="auto" w:frame="1"/>
        </w:rPr>
        <w:t>WorksheetFunction.Max(</w:t>
      </w:r>
      <w:proofErr w:type="gramEnd"/>
      <w:r w:rsidRPr="000F577E">
        <w:rPr>
          <w:rFonts w:ascii="Courier New" w:eastAsia="Times New Roman" w:hAnsi="Courier New" w:cs="Courier New"/>
          <w:color w:val="222222"/>
          <w:sz w:val="20"/>
          <w:szCs w:val="20"/>
          <w:bdr w:val="none" w:sz="0" w:space="0" w:color="auto" w:frame="1"/>
        </w:rPr>
        <w:t>maxifStr)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0F577E">
        <w:rPr>
          <w:rFonts w:ascii="Courier New" w:eastAsia="Times New Roman" w:hAnsi="Courier New" w:cs="Courier New"/>
          <w:color w:val="222222"/>
          <w:sz w:val="20"/>
          <w:szCs w:val="20"/>
          <w:bdr w:val="none" w:sz="0" w:space="0" w:color="auto" w:frame="1"/>
        </w:rPr>
        <w:t>End Function</w:t>
      </w:r>
    </w:p>
    <w:p w:rsidR="000F577E" w:rsidRDefault="000F577E"/>
    <w:p w:rsidR="00741F40" w:rsidRDefault="00741F40" w:rsidP="00650244">
      <w:pPr>
        <w:pStyle w:val="Heading2"/>
        <w:rPr>
          <w:rFonts w:ascii="Courier New" w:hAnsi="Courier New" w:cs="Courier New"/>
          <w:sz w:val="20"/>
          <w:szCs w:val="20"/>
          <w:bdr w:val="single" w:sz="6" w:space="0" w:color="EBEBEB" w:frame="1"/>
          <w:shd w:val="clear" w:color="auto" w:fill="FFFFFF"/>
        </w:rPr>
      </w:pPr>
      <w:bookmarkStart w:id="12" w:name="_Toc91483821"/>
      <w:r>
        <w:t>MINIFS</w:t>
      </w:r>
      <w:r w:rsidR="00283277" w:rsidRPr="00283277">
        <w:t xml:space="preserve"> - filter the minimum value from a range of values</w:t>
      </w:r>
      <w:bookmarkEnd w:id="12"/>
    </w:p>
    <w:p w:rsidR="000F577E" w:rsidRPr="000F577E" w:rsidRDefault="000F577E" w:rsidP="000F577E">
      <w:pPr>
        <w:spacing w:after="0" w:line="343" w:lineRule="atLeast"/>
        <w:rPr>
          <w:rFonts w:ascii="Verdana" w:eastAsia="Times New Roman" w:hAnsi="Verdana" w:cs="Times New Roman"/>
          <w:color w:val="222222"/>
          <w:sz w:val="21"/>
          <w:szCs w:val="21"/>
        </w:rPr>
      </w:pPr>
      <w:proofErr w:type="gramStart"/>
      <w:r w:rsidRPr="000F577E">
        <w:rPr>
          <w:rFonts w:ascii="Courier New" w:eastAsia="Times New Roman" w:hAnsi="Courier New" w:cs="Courier New"/>
          <w:color w:val="222222"/>
          <w:sz w:val="20"/>
          <w:szCs w:val="20"/>
          <w:bdr w:val="single" w:sz="6" w:space="0" w:color="EBEBEB" w:frame="1"/>
          <w:shd w:val="clear" w:color="auto" w:fill="FFFFFF"/>
        </w:rPr>
        <w:t>MINIFS(</w:t>
      </w:r>
      <w:proofErr w:type="gramEnd"/>
      <w:r w:rsidRPr="000F577E">
        <w:rPr>
          <w:rFonts w:ascii="Courier New" w:eastAsia="Times New Roman" w:hAnsi="Courier New" w:cs="Courier New"/>
          <w:color w:val="222222"/>
          <w:sz w:val="20"/>
          <w:szCs w:val="20"/>
          <w:bdr w:val="single" w:sz="6" w:space="0" w:color="EBEBEB" w:frame="1"/>
          <w:shd w:val="clear" w:color="auto" w:fill="FFFFFF"/>
        </w:rPr>
        <w:t xml:space="preserve"> min_range , criteria_range1 , criteria1 , [criteria_range2, criteria2], ...)</w:t>
      </w:r>
    </w:p>
    <w:p w:rsidR="000F577E" w:rsidRPr="000F577E" w:rsidRDefault="00856F53" w:rsidP="000F577E">
      <w:pPr>
        <w:spacing w:after="0" w:line="343" w:lineRule="atLeast"/>
        <w:rPr>
          <w:rFonts w:ascii="Verdana" w:eastAsia="Times New Roman" w:hAnsi="Verdana" w:cs="Times New Roman"/>
          <w:color w:val="222222"/>
          <w:sz w:val="21"/>
          <w:szCs w:val="21"/>
        </w:rPr>
      </w:pPr>
      <w:hyperlink r:id="rId25" w:history="1">
        <w:r w:rsidR="000F577E" w:rsidRPr="000F577E">
          <w:rPr>
            <w:rFonts w:ascii="Verdana" w:eastAsia="Times New Roman" w:hAnsi="Verdana" w:cs="Times New Roman"/>
            <w:color w:val="0079D3"/>
            <w:sz w:val="21"/>
            <w:szCs w:val="21"/>
          </w:rPr>
          <w:t>MINIFS</w:t>
        </w:r>
      </w:hyperlink>
      <w:r w:rsidR="000F577E" w:rsidRPr="000F577E">
        <w:rPr>
          <w:rFonts w:ascii="Verdana" w:eastAsia="Times New Roman" w:hAnsi="Verdana" w:cs="Times New Roman"/>
          <w:color w:val="222222"/>
          <w:sz w:val="21"/>
          <w:szCs w:val="21"/>
        </w:rPr>
        <w:t> is an Excel 365 function to filter and return the minimum value in a range, reproduced here for compatibility.</w:t>
      </w:r>
      <w:r w:rsidR="00741F40">
        <w:rPr>
          <w:rFonts w:ascii="Verdana" w:eastAsia="Times New Roman" w:hAnsi="Verdana" w:cs="Times New Roman"/>
          <w:color w:val="222222"/>
          <w:sz w:val="21"/>
          <w:szCs w:val="21"/>
        </w:rPr>
        <w:t xml:space="preserve"> </w:t>
      </w:r>
    </w:p>
    <w:p w:rsidR="000F577E" w:rsidRPr="000F577E" w:rsidRDefault="00856F53" w:rsidP="000F57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t" fillcolor="#a0a0a0" stroked="f"/>
        </w:pict>
      </w:r>
    </w:p>
    <w:p w:rsidR="000F577E" w:rsidRPr="000F577E" w:rsidRDefault="00856F53" w:rsidP="000F577E">
      <w:pPr>
        <w:spacing w:after="0" w:line="343" w:lineRule="atLeast"/>
        <w:rPr>
          <w:rFonts w:ascii="Verdana" w:eastAsia="Times New Roman" w:hAnsi="Verdana" w:cs="Times New Roman"/>
          <w:color w:val="222222"/>
          <w:sz w:val="21"/>
          <w:szCs w:val="21"/>
        </w:rPr>
      </w:pPr>
      <w:hyperlink r:id="rId26" w:history="1">
        <w:r w:rsidR="000F577E" w:rsidRPr="000F577E">
          <w:rPr>
            <w:rFonts w:ascii="Verdana" w:eastAsia="Times New Roman" w:hAnsi="Verdana" w:cs="Times New Roman"/>
            <w:color w:val="0079D3"/>
            <w:sz w:val="21"/>
            <w:szCs w:val="21"/>
          </w:rPr>
          <w:t>Follow these instructions</w:t>
        </w:r>
      </w:hyperlink>
      <w:r w:rsidR="000F577E" w:rsidRPr="000F577E">
        <w:rPr>
          <w:rFonts w:ascii="Verdana" w:eastAsia="Times New Roman" w:hAnsi="Verdana" w:cs="Times New Roman"/>
          <w:color w:val="222222"/>
          <w:sz w:val="21"/>
          <w:szCs w:val="21"/>
        </w:rPr>
        <w:t> for making the UDF available, using the code below.</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Function </w:t>
      </w:r>
      <w:proofErr w:type="gramStart"/>
      <w:r w:rsidRPr="000F577E">
        <w:rPr>
          <w:rFonts w:ascii="Courier New" w:eastAsia="Times New Roman" w:hAnsi="Courier New" w:cs="Courier New"/>
          <w:color w:val="222222"/>
          <w:sz w:val="20"/>
          <w:szCs w:val="20"/>
          <w:bdr w:val="none" w:sz="0" w:space="0" w:color="auto" w:frame="1"/>
        </w:rPr>
        <w:t>MINIFS(</w:t>
      </w:r>
      <w:proofErr w:type="gramEnd"/>
      <w:r w:rsidRPr="000F577E">
        <w:rPr>
          <w:rFonts w:ascii="Courier New" w:eastAsia="Times New Roman" w:hAnsi="Courier New" w:cs="Courier New"/>
          <w:color w:val="222222"/>
          <w:sz w:val="20"/>
          <w:szCs w:val="20"/>
          <w:bdr w:val="none" w:sz="0" w:space="0" w:color="auto" w:frame="1"/>
        </w:rPr>
        <w:t>rng As Range, ParamArray arguments() As Variant) As Double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://www.reddit.com/u/excelevator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://old.reddit.com/r/excelevator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://www.reddit.com/r/excel - for all your Spreadsheet questions!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'MINIFS </w:t>
      </w:r>
      <w:proofErr w:type="gramStart"/>
      <w:r w:rsidRPr="000F577E">
        <w:rPr>
          <w:rFonts w:ascii="Courier New" w:eastAsia="Times New Roman" w:hAnsi="Courier New" w:cs="Courier New"/>
          <w:color w:val="222222"/>
          <w:sz w:val="20"/>
          <w:szCs w:val="20"/>
          <w:bdr w:val="none" w:sz="0" w:space="0" w:color="auto" w:frame="1"/>
        </w:rPr>
        <w:t>( value</w:t>
      </w:r>
      <w:proofErr w:type="gramEnd"/>
      <w:r w:rsidRPr="000F577E">
        <w:rPr>
          <w:rFonts w:ascii="Courier New" w:eastAsia="Times New Roman" w:hAnsi="Courier New" w:cs="Courier New"/>
          <w:color w:val="222222"/>
          <w:sz w:val="20"/>
          <w:szCs w:val="20"/>
          <w:bdr w:val="none" w:sz="0" w:space="0" w:color="auto" w:frame="1"/>
        </w:rPr>
        <w:t>_range , criteria_range1 , criteria1 , [critera_range2 , criteria2]...)</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Dim uB As Long, arg As Long, args As Long, </w:t>
      </w:r>
      <w:proofErr w:type="gramStart"/>
      <w:r w:rsidRPr="000F577E">
        <w:rPr>
          <w:rFonts w:ascii="Courier New" w:eastAsia="Times New Roman" w:hAnsi="Courier New" w:cs="Courier New"/>
          <w:color w:val="222222"/>
          <w:sz w:val="20"/>
          <w:szCs w:val="20"/>
          <w:bdr w:val="none" w:sz="0" w:space="0" w:color="auto" w:frame="1"/>
        </w:rPr>
        <w:t>cell</w:t>
      </w:r>
      <w:proofErr w:type="gramEnd"/>
      <w:r w:rsidRPr="000F577E">
        <w:rPr>
          <w:rFonts w:ascii="Courier New" w:eastAsia="Times New Roman" w:hAnsi="Courier New" w:cs="Courier New"/>
          <w:color w:val="222222"/>
          <w:sz w:val="20"/>
          <w:szCs w:val="20"/>
          <w:bdr w:val="none" w:sz="0" w:space="0" w:color="auto" w:frame="1"/>
        </w:rPr>
        <w:t xml:space="preserve"> as Range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Dim i As Long, irc As Long, l As Long, ac As Long</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Dim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 As Boolean, minifStr() As Double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On Error Resume 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i = rng.Count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ReDim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i)</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l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i 'initialize array to TRUE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True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uB</w:t>
      </w:r>
      <w:proofErr w:type="gramEnd"/>
      <w:r w:rsidRPr="000F577E">
        <w:rPr>
          <w:rFonts w:ascii="Courier New" w:eastAsia="Times New Roman" w:hAnsi="Courier New" w:cs="Courier New"/>
          <w:color w:val="222222"/>
          <w:sz w:val="20"/>
          <w:szCs w:val="20"/>
          <w:bdr w:val="none" w:sz="0" w:space="0" w:color="auto" w:frame="1"/>
        </w:rPr>
        <w:t xml:space="preserve"> = UBound(arguments)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lastRenderedPageBreak/>
        <w:t>args</w:t>
      </w:r>
      <w:proofErr w:type="gramEnd"/>
      <w:r w:rsidRPr="000F577E">
        <w:rPr>
          <w:rFonts w:ascii="Courier New" w:eastAsia="Times New Roman" w:hAnsi="Courier New" w:cs="Courier New"/>
          <w:color w:val="222222"/>
          <w:sz w:val="20"/>
          <w:szCs w:val="20"/>
          <w:bdr w:val="none" w:sz="0" w:space="0" w:color="auto" w:frame="1"/>
        </w:rPr>
        <w:t xml:space="preserve"> = uB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arg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args Step 2 'set the boolean map for matching criteria across all criteria</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l = 0</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For Each cell In </w:t>
      </w:r>
      <w:proofErr w:type="gramStart"/>
      <w:r w:rsidRPr="000F577E">
        <w:rPr>
          <w:rFonts w:ascii="Courier New" w:eastAsia="Times New Roman" w:hAnsi="Courier New" w:cs="Courier New"/>
          <w:color w:val="222222"/>
          <w:sz w:val="20"/>
          <w:szCs w:val="20"/>
          <w:bdr w:val="none" w:sz="0" w:space="0" w:color="auto" w:frame="1"/>
        </w:rPr>
        <w:t>arguments(</w:t>
      </w:r>
      <w:proofErr w:type="gramEnd"/>
      <w:r w:rsidRPr="000F577E">
        <w:rPr>
          <w:rFonts w:ascii="Courier New" w:eastAsia="Times New Roman" w:hAnsi="Courier New" w:cs="Courier New"/>
          <w:color w:val="222222"/>
          <w:sz w:val="20"/>
          <w:szCs w:val="20"/>
          <w:bdr w:val="none" w:sz="0" w:space="0" w:color="auto" w:frame="1"/>
        </w:rPr>
        <w:t>arg)</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True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TypeName(</w:t>
      </w:r>
      <w:proofErr w:type="gramEnd"/>
      <w:r w:rsidRPr="000F577E">
        <w:rPr>
          <w:rFonts w:ascii="Courier New" w:eastAsia="Times New Roman" w:hAnsi="Courier New" w:cs="Courier New"/>
          <w:color w:val="222222"/>
          <w:sz w:val="20"/>
          <w:szCs w:val="20"/>
          <w:bdr w:val="none" w:sz="0" w:space="0" w:color="auto" w:frame="1"/>
        </w:rPr>
        <w:t>cell.Value2) = "Double"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TypeName(</w:t>
      </w:r>
      <w:proofErr w:type="gramEnd"/>
      <w:r w:rsidRPr="000F577E">
        <w:rPr>
          <w:rFonts w:ascii="Courier New" w:eastAsia="Times New Roman" w:hAnsi="Courier New" w:cs="Courier New"/>
          <w:color w:val="222222"/>
          <w:sz w:val="20"/>
          <w:szCs w:val="20"/>
          <w:bdr w:val="none" w:sz="0" w:space="0" w:color="auto" w:frame="1"/>
        </w:rPr>
        <w:t>arguments(arg + 1)) = "String"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Not </w:t>
      </w:r>
      <w:proofErr w:type="gramStart"/>
      <w:r w:rsidRPr="000F577E">
        <w:rPr>
          <w:rFonts w:ascii="Courier New" w:eastAsia="Times New Roman" w:hAnsi="Courier New" w:cs="Courier New"/>
          <w:color w:val="222222"/>
          <w:sz w:val="20"/>
          <w:szCs w:val="20"/>
          <w:bdr w:val="none" w:sz="0" w:space="0" w:color="auto" w:frame="1"/>
        </w:rPr>
        <w:t>Evaluate(</w:t>
      </w:r>
      <w:proofErr w:type="gramEnd"/>
      <w:r w:rsidRPr="000F577E">
        <w:rPr>
          <w:rFonts w:ascii="Courier New" w:eastAsia="Times New Roman" w:hAnsi="Courier New" w:cs="Courier New"/>
          <w:color w:val="222222"/>
          <w:sz w:val="20"/>
          <w:szCs w:val="20"/>
          <w:bdr w:val="none" w:sz="0" w:space="0" w:color="auto" w:frame="1"/>
        </w:rPr>
        <w:t>cell.Value2 &amp; arguments(arg + 1))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Not </w:t>
      </w:r>
      <w:proofErr w:type="gramStart"/>
      <w:r w:rsidRPr="000F577E">
        <w:rPr>
          <w:rFonts w:ascii="Courier New" w:eastAsia="Times New Roman" w:hAnsi="Courier New" w:cs="Courier New"/>
          <w:color w:val="222222"/>
          <w:sz w:val="20"/>
          <w:szCs w:val="20"/>
          <w:bdr w:val="none" w:sz="0" w:space="0" w:color="auto" w:frame="1"/>
        </w:rPr>
        <w:t>Evaluate(</w:t>
      </w:r>
      <w:proofErr w:type="gramEnd"/>
      <w:r w:rsidRPr="000F577E">
        <w:rPr>
          <w:rFonts w:ascii="Courier New" w:eastAsia="Times New Roman" w:hAnsi="Courier New" w:cs="Courier New"/>
          <w:color w:val="222222"/>
          <w:sz w:val="20"/>
          <w:szCs w:val="20"/>
          <w:bdr w:val="none" w:sz="0" w:space="0" w:color="auto" w:frame="1"/>
        </w:rPr>
        <w:t>cell.Value = arguments(arg + 1))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Not </w:t>
      </w:r>
      <w:proofErr w:type="gramStart"/>
      <w:r w:rsidRPr="000F577E">
        <w:rPr>
          <w:rFonts w:ascii="Courier New" w:eastAsia="Times New Roman" w:hAnsi="Courier New" w:cs="Courier New"/>
          <w:color w:val="222222"/>
          <w:sz w:val="20"/>
          <w:szCs w:val="20"/>
          <w:bdr w:val="none" w:sz="0" w:space="0" w:color="auto" w:frame="1"/>
        </w:rPr>
        <w:t>UCase(</w:t>
      </w:r>
      <w:proofErr w:type="gramEnd"/>
      <w:r w:rsidRPr="000F577E">
        <w:rPr>
          <w:rFonts w:ascii="Courier New" w:eastAsia="Times New Roman" w:hAnsi="Courier New" w:cs="Courier New"/>
          <w:color w:val="222222"/>
          <w:sz w:val="20"/>
          <w:szCs w:val="20"/>
          <w:bdr w:val="none" w:sz="0" w:space="0" w:color="auto" w:frame="1"/>
        </w:rPr>
        <w:t>cell.Value) Like UCase(arguments(arg + 1))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l) = False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irc</w:t>
      </w:r>
      <w:proofErr w:type="gramEnd"/>
      <w:r w:rsidRPr="000F577E">
        <w:rPr>
          <w:rFonts w:ascii="Courier New" w:eastAsia="Times New Roman" w:hAnsi="Courier New" w:cs="Courier New"/>
          <w:color w:val="222222"/>
          <w:sz w:val="20"/>
          <w:szCs w:val="20"/>
          <w:bdr w:val="none" w:sz="0" w:space="0" w:color="auto" w:frame="1"/>
        </w:rPr>
        <w:t xml:space="preserve"> = irc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l = l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ReDim </w:t>
      </w:r>
      <w:proofErr w:type="gramStart"/>
      <w:r w:rsidRPr="000F577E">
        <w:rPr>
          <w:rFonts w:ascii="Courier New" w:eastAsia="Times New Roman" w:hAnsi="Courier New" w:cs="Courier New"/>
          <w:color w:val="222222"/>
          <w:sz w:val="20"/>
          <w:szCs w:val="20"/>
          <w:bdr w:val="none" w:sz="0" w:space="0" w:color="auto" w:frame="1"/>
        </w:rPr>
        <w:t>minifStr(</w:t>
      </w:r>
      <w:proofErr w:type="gramEnd"/>
      <w:r w:rsidRPr="000F577E">
        <w:rPr>
          <w:rFonts w:ascii="Courier New" w:eastAsia="Times New Roman" w:hAnsi="Courier New" w:cs="Courier New"/>
          <w:color w:val="222222"/>
          <w:sz w:val="20"/>
          <w:szCs w:val="20"/>
          <w:bdr w:val="none" w:sz="0" w:space="0" w:color="auto" w:frame="1"/>
        </w:rPr>
        <w:t>UBound(booleanArray) - irc) 'initialize array for function arguments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ac</w:t>
      </w:r>
      <w:proofErr w:type="gramEnd"/>
      <w:r w:rsidRPr="000F577E">
        <w:rPr>
          <w:rFonts w:ascii="Courier New" w:eastAsia="Times New Roman" w:hAnsi="Courier New" w:cs="Courier New"/>
          <w:color w:val="222222"/>
          <w:sz w:val="20"/>
          <w:szCs w:val="20"/>
          <w:bdr w:val="none" w:sz="0" w:space="0" w:color="auto" w:frame="1"/>
        </w:rPr>
        <w:t xml:space="preserve"> = 0</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arg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i 'use boolean map to build array for min values</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w:t>
      </w:r>
      <w:proofErr w:type="gramStart"/>
      <w:r w:rsidRPr="000F577E">
        <w:rPr>
          <w:rFonts w:ascii="Courier New" w:eastAsia="Times New Roman" w:hAnsi="Courier New" w:cs="Courier New"/>
          <w:color w:val="222222"/>
          <w:sz w:val="20"/>
          <w:szCs w:val="20"/>
          <w:bdr w:val="none" w:sz="0" w:space="0" w:color="auto" w:frame="1"/>
        </w:rPr>
        <w:t>booleanArray(</w:t>
      </w:r>
      <w:proofErr w:type="gramEnd"/>
      <w:r w:rsidRPr="000F577E">
        <w:rPr>
          <w:rFonts w:ascii="Courier New" w:eastAsia="Times New Roman" w:hAnsi="Courier New" w:cs="Courier New"/>
          <w:color w:val="222222"/>
          <w:sz w:val="20"/>
          <w:szCs w:val="20"/>
          <w:bdr w:val="none" w:sz="0" w:space="0" w:color="auto" w:frame="1"/>
        </w:rPr>
        <w:t>arg) = True Then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minifStr(</w:t>
      </w:r>
      <w:proofErr w:type="gramEnd"/>
      <w:r w:rsidRPr="000F577E">
        <w:rPr>
          <w:rFonts w:ascii="Courier New" w:eastAsia="Times New Roman" w:hAnsi="Courier New" w:cs="Courier New"/>
          <w:color w:val="222222"/>
          <w:sz w:val="20"/>
          <w:szCs w:val="20"/>
          <w:bdr w:val="none" w:sz="0" w:space="0" w:color="auto" w:frame="1"/>
        </w:rPr>
        <w:t>ac) = rng(arg + 1).Value 'build the value array for MIN</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ac</w:t>
      </w:r>
      <w:proofErr w:type="gramEnd"/>
      <w:r w:rsidRPr="000F577E">
        <w:rPr>
          <w:rFonts w:ascii="Courier New" w:eastAsia="Times New Roman" w:hAnsi="Courier New" w:cs="Courier New"/>
          <w:color w:val="222222"/>
          <w:sz w:val="20"/>
          <w:szCs w:val="20"/>
          <w:bdr w:val="none" w:sz="0" w:space="0" w:color="auto" w:frame="1"/>
        </w:rPr>
        <w:t xml:space="preserve"> = ac + 1</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MINIFS = </w:t>
      </w:r>
      <w:proofErr w:type="gramStart"/>
      <w:r w:rsidRPr="000F577E">
        <w:rPr>
          <w:rFonts w:ascii="Courier New" w:eastAsia="Times New Roman" w:hAnsi="Courier New" w:cs="Courier New"/>
          <w:color w:val="222222"/>
          <w:sz w:val="20"/>
          <w:szCs w:val="20"/>
          <w:bdr w:val="none" w:sz="0" w:space="0" w:color="auto" w:frame="1"/>
        </w:rPr>
        <w:t>WorksheetFunction.Min(</w:t>
      </w:r>
      <w:proofErr w:type="gramEnd"/>
      <w:r w:rsidRPr="000F577E">
        <w:rPr>
          <w:rFonts w:ascii="Courier New" w:eastAsia="Times New Roman" w:hAnsi="Courier New" w:cs="Courier New"/>
          <w:color w:val="222222"/>
          <w:sz w:val="20"/>
          <w:szCs w:val="20"/>
          <w:bdr w:val="none" w:sz="0" w:space="0" w:color="auto" w:frame="1"/>
        </w:rPr>
        <w:t>minifStr)</w:t>
      </w:r>
    </w:p>
    <w:p w:rsidR="000F577E" w:rsidRPr="000F577E" w:rsidRDefault="000F577E" w:rsidP="000F577E">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0F577E">
        <w:rPr>
          <w:rFonts w:ascii="Courier New" w:eastAsia="Times New Roman" w:hAnsi="Courier New" w:cs="Courier New"/>
          <w:color w:val="222222"/>
          <w:sz w:val="20"/>
          <w:szCs w:val="20"/>
          <w:bdr w:val="none" w:sz="0" w:space="0" w:color="auto" w:frame="1"/>
        </w:rPr>
        <w:t>End Function</w:t>
      </w:r>
    </w:p>
    <w:p w:rsidR="00CA31AB" w:rsidRDefault="00CA31AB" w:rsidP="00650244">
      <w:pPr>
        <w:pStyle w:val="Heading2"/>
      </w:pPr>
      <w:bookmarkStart w:id="13" w:name="_Toc91483822"/>
      <w:r>
        <w:t>SWITCH</w:t>
      </w:r>
      <w:r w:rsidR="00283277" w:rsidRPr="00283277">
        <w:t xml:space="preserve"> - evaluates one value against a list of values and returns the result corresponding to the first matching value.</w:t>
      </w:r>
      <w:bookmarkEnd w:id="13"/>
    </w:p>
    <w:p w:rsidR="00CA31AB" w:rsidRPr="000F577E" w:rsidRDefault="00CA31AB" w:rsidP="00CA31AB">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lastRenderedPageBreak/>
        <w:t>Here is an UDF version of the </w:t>
      </w:r>
      <w:hyperlink r:id="rId27" w:history="1">
        <w:r w:rsidRPr="000F577E">
          <w:rPr>
            <w:rFonts w:ascii="Verdana" w:eastAsia="Times New Roman" w:hAnsi="Verdana" w:cs="Times New Roman"/>
            <w:color w:val="0079D3"/>
            <w:sz w:val="21"/>
            <w:szCs w:val="21"/>
          </w:rPr>
          <w:t>SWITCH</w:t>
        </w:r>
      </w:hyperlink>
      <w:r w:rsidRPr="000F577E">
        <w:rPr>
          <w:rFonts w:ascii="Verdana" w:eastAsia="Times New Roman" w:hAnsi="Verdana" w:cs="Times New Roman"/>
          <w:color w:val="222222"/>
          <w:sz w:val="21"/>
          <w:szCs w:val="21"/>
        </w:rPr>
        <w:t> function from Excel 2016 365</w:t>
      </w:r>
      <w:proofErr w:type="gramStart"/>
      <w:r w:rsidRPr="000F577E">
        <w:rPr>
          <w:rFonts w:ascii="Verdana" w:eastAsia="Times New Roman" w:hAnsi="Verdana" w:cs="Times New Roman"/>
          <w:color w:val="222222"/>
          <w:sz w:val="21"/>
          <w:szCs w:val="21"/>
        </w:rPr>
        <w:t>..</w:t>
      </w:r>
      <w:proofErr w:type="gramEnd"/>
      <w:r w:rsidRPr="000F577E">
        <w:rPr>
          <w:rFonts w:ascii="Verdana" w:eastAsia="Times New Roman" w:hAnsi="Verdana" w:cs="Times New Roman"/>
          <w:color w:val="222222"/>
          <w:sz w:val="21"/>
          <w:szCs w:val="21"/>
        </w:rPr>
        <w:t xml:space="preserve"> </w:t>
      </w:r>
      <w:proofErr w:type="gramStart"/>
      <w:r w:rsidRPr="000F577E">
        <w:rPr>
          <w:rFonts w:ascii="Verdana" w:eastAsia="Times New Roman" w:hAnsi="Verdana" w:cs="Times New Roman"/>
          <w:color w:val="222222"/>
          <w:sz w:val="21"/>
          <w:szCs w:val="21"/>
        </w:rPr>
        <w:t>for</w:t>
      </w:r>
      <w:proofErr w:type="gramEnd"/>
      <w:r w:rsidRPr="000F577E">
        <w:rPr>
          <w:rFonts w:ascii="Verdana" w:eastAsia="Times New Roman" w:hAnsi="Verdana" w:cs="Times New Roman"/>
          <w:color w:val="222222"/>
          <w:sz w:val="21"/>
          <w:szCs w:val="21"/>
        </w:rPr>
        <w:t xml:space="preserve"> forward compatibility use in earlier Excel versions.</w:t>
      </w:r>
    </w:p>
    <w:p w:rsidR="00CA31AB" w:rsidRPr="000F577E" w:rsidRDefault="00CA31AB" w:rsidP="00CA31AB">
      <w:pPr>
        <w:spacing w:before="86" w:after="86"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 xml:space="preserve">SWITCH </w:t>
      </w:r>
      <w:proofErr w:type="gramStart"/>
      <w:r w:rsidRPr="000F577E">
        <w:rPr>
          <w:rFonts w:ascii="Verdana" w:eastAsia="Times New Roman" w:hAnsi="Verdana" w:cs="Times New Roman"/>
          <w:color w:val="222222"/>
          <w:sz w:val="21"/>
          <w:szCs w:val="21"/>
        </w:rPr>
        <w:t>( Value</w:t>
      </w:r>
      <w:proofErr w:type="gramEnd"/>
      <w:r w:rsidRPr="000F577E">
        <w:rPr>
          <w:rFonts w:ascii="Verdana" w:eastAsia="Times New Roman" w:hAnsi="Verdana" w:cs="Times New Roman"/>
          <w:color w:val="222222"/>
          <w:sz w:val="21"/>
          <w:szCs w:val="21"/>
        </w:rPr>
        <w:t xml:space="preserve"> , match_value1 , return_value1/range1 , [match_value2 , return_value2/range2 ..], [optional] defaut_return_value/range )</w:t>
      </w:r>
    </w:p>
    <w:tbl>
      <w:tblPr>
        <w:tblW w:w="0" w:type="auto"/>
        <w:tblCellMar>
          <w:left w:w="0" w:type="dxa"/>
          <w:right w:w="0" w:type="dxa"/>
        </w:tblCellMar>
        <w:tblLook w:val="04A0" w:firstRow="1" w:lastRow="0" w:firstColumn="1" w:lastColumn="0" w:noHBand="0" w:noVBand="1"/>
      </w:tblPr>
      <w:tblGrid>
        <w:gridCol w:w="10784"/>
      </w:tblGrid>
      <w:tr w:rsidR="00CA31AB" w:rsidRPr="000F577E" w:rsidTr="00B905EB">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Formula - simple index text returns</w:t>
            </w:r>
          </w:p>
        </w:tc>
      </w:tr>
      <w:tr w:rsidR="00CA31AB" w:rsidRPr="000F577E" w:rsidTr="00B905EB">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color w:val="222222"/>
                <w:sz w:val="21"/>
                <w:szCs w:val="21"/>
              </w:rPr>
            </w:pPr>
            <w:r w:rsidRPr="000F577E">
              <w:rPr>
                <w:rFonts w:ascii="Courier New" w:eastAsia="Times New Roman" w:hAnsi="Courier New" w:cs="Courier New"/>
                <w:color w:val="222222"/>
                <w:sz w:val="20"/>
                <w:szCs w:val="20"/>
                <w:bdr w:val="single" w:sz="6" w:space="0" w:color="EBEBEB" w:frame="1"/>
                <w:shd w:val="clear" w:color="auto" w:fill="FFFFFF"/>
              </w:rPr>
              <w:t>=switch( 5, 1, "monday", 2,"tuesday", 3, "wednesday", 4,"thursday", 5,"friday", "weekend")</w:t>
            </w:r>
          </w:p>
        </w:tc>
      </w:tr>
      <w:tr w:rsidR="00CA31AB" w:rsidRPr="000F577E" w:rsidTr="00B905EB">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b/>
                <w:bCs/>
                <w:color w:val="222222"/>
                <w:sz w:val="21"/>
                <w:szCs w:val="21"/>
              </w:rPr>
              <w:t>Result</w:t>
            </w:r>
          </w:p>
        </w:tc>
      </w:tr>
      <w:tr w:rsidR="00CA31AB" w:rsidRPr="000F577E" w:rsidTr="00B905EB">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color w:val="222222"/>
                <w:sz w:val="21"/>
                <w:szCs w:val="21"/>
              </w:rPr>
            </w:pPr>
            <w:r w:rsidRPr="000F577E">
              <w:rPr>
                <w:rFonts w:ascii="Courier New" w:eastAsia="Times New Roman" w:hAnsi="Courier New" w:cs="Courier New"/>
                <w:color w:val="222222"/>
                <w:sz w:val="20"/>
                <w:szCs w:val="20"/>
                <w:bdr w:val="single" w:sz="6" w:space="0" w:color="EBEBEB" w:frame="1"/>
                <w:shd w:val="clear" w:color="auto" w:fill="FFFFFF"/>
              </w:rPr>
              <w:t>Friday</w:t>
            </w:r>
          </w:p>
        </w:tc>
      </w:tr>
      <w:tr w:rsidR="00CA31AB" w:rsidRPr="000F577E" w:rsidTr="00B905EB">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b/>
                <w:bCs/>
                <w:color w:val="222222"/>
                <w:sz w:val="21"/>
                <w:szCs w:val="21"/>
              </w:rPr>
              <w:t>Formula - return different ranges based on switch values. This can be used for example, for different </w:t>
            </w:r>
            <w:r w:rsidRPr="000F577E">
              <w:rPr>
                <w:rFonts w:ascii="Courier New" w:eastAsia="Times New Roman" w:hAnsi="Courier New" w:cs="Courier New"/>
                <w:color w:val="222222"/>
                <w:sz w:val="20"/>
                <w:szCs w:val="20"/>
                <w:bdr w:val="single" w:sz="6" w:space="0" w:color="EBEBEB" w:frame="1"/>
                <w:shd w:val="clear" w:color="auto" w:fill="FFFFFF"/>
              </w:rPr>
              <w:t>VLOOKUP</w:t>
            </w:r>
            <w:r w:rsidRPr="000F577E">
              <w:rPr>
                <w:rFonts w:ascii="Verdana" w:eastAsia="Times New Roman" w:hAnsi="Verdana" w:cs="Times New Roman"/>
                <w:b/>
                <w:bCs/>
                <w:color w:val="222222"/>
                <w:sz w:val="21"/>
                <w:szCs w:val="21"/>
              </w:rPr>
              <w:t> ranges</w:t>
            </w:r>
          </w:p>
        </w:tc>
      </w:tr>
      <w:tr w:rsidR="00CA31AB" w:rsidRPr="000F577E" w:rsidTr="00B905EB">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color w:val="222222"/>
                <w:sz w:val="21"/>
                <w:szCs w:val="21"/>
              </w:rPr>
            </w:pPr>
            <w:r w:rsidRPr="000F577E">
              <w:rPr>
                <w:rFonts w:ascii="Courier New" w:eastAsia="Times New Roman" w:hAnsi="Courier New" w:cs="Courier New"/>
                <w:color w:val="222222"/>
                <w:sz w:val="20"/>
                <w:szCs w:val="20"/>
                <w:bdr w:val="single" w:sz="6" w:space="0" w:color="EBEBEB" w:frame="1"/>
                <w:shd w:val="clear" w:color="auto" w:fill="FFFFFF"/>
              </w:rPr>
              <w:t>=VLOOKUP( "lookup_value" , switch( "lookup_range", "Adam",A2:B10, "Bill",C2:D10,"Jill",E2:F10,G2:H10),2,0)</w:t>
            </w:r>
          </w:p>
        </w:tc>
      </w:tr>
      <w:tr w:rsidR="00CA31AB" w:rsidRPr="000F577E" w:rsidTr="00B905EB">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b/>
                <w:bCs/>
                <w:color w:val="222222"/>
                <w:sz w:val="21"/>
                <w:szCs w:val="21"/>
              </w:rPr>
              <w:t>Result</w:t>
            </w:r>
          </w:p>
        </w:tc>
      </w:tr>
      <w:tr w:rsidR="00CA31AB" w:rsidRPr="000F577E" w:rsidTr="00B905EB">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CA31AB" w:rsidRPr="000F577E" w:rsidRDefault="00CA31AB" w:rsidP="00B905EB">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A </w:t>
            </w:r>
            <w:r w:rsidRPr="000F577E">
              <w:rPr>
                <w:rFonts w:ascii="Courier New" w:eastAsia="Times New Roman" w:hAnsi="Courier New" w:cs="Courier New"/>
                <w:color w:val="222222"/>
                <w:sz w:val="20"/>
                <w:szCs w:val="20"/>
                <w:bdr w:val="single" w:sz="6" w:space="0" w:color="EBEBEB" w:frame="1"/>
                <w:shd w:val="clear" w:color="auto" w:fill="FFFFFF"/>
              </w:rPr>
              <w:t>VLOOKUP</w:t>
            </w:r>
            <w:r w:rsidRPr="000F577E">
              <w:rPr>
                <w:rFonts w:ascii="Verdana" w:eastAsia="Times New Roman" w:hAnsi="Verdana" w:cs="Times New Roman"/>
                <w:color w:val="222222"/>
                <w:sz w:val="21"/>
                <w:szCs w:val="21"/>
              </w:rPr>
              <w:t> value return from the 2nd column of a table returned from </w:t>
            </w:r>
            <w:r w:rsidRPr="000F577E">
              <w:rPr>
                <w:rFonts w:ascii="Courier New" w:eastAsia="Times New Roman" w:hAnsi="Courier New" w:cs="Courier New"/>
                <w:color w:val="222222"/>
                <w:sz w:val="20"/>
                <w:szCs w:val="20"/>
                <w:bdr w:val="single" w:sz="6" w:space="0" w:color="EBEBEB" w:frame="1"/>
                <w:shd w:val="clear" w:color="auto" w:fill="FFFFFF"/>
              </w:rPr>
              <w:t>SWITCH</w:t>
            </w:r>
            <w:r w:rsidRPr="000F577E">
              <w:rPr>
                <w:rFonts w:ascii="Verdana" w:eastAsia="Times New Roman" w:hAnsi="Verdana" w:cs="Times New Roman"/>
                <w:color w:val="222222"/>
                <w:sz w:val="21"/>
                <w:szCs w:val="21"/>
              </w:rPr>
              <w:t> dependant on the lookup range refrence value supplied to </w:t>
            </w:r>
            <w:r w:rsidRPr="000F577E">
              <w:rPr>
                <w:rFonts w:ascii="Courier New" w:eastAsia="Times New Roman" w:hAnsi="Courier New" w:cs="Courier New"/>
                <w:color w:val="222222"/>
                <w:sz w:val="20"/>
                <w:szCs w:val="20"/>
                <w:bdr w:val="single" w:sz="6" w:space="0" w:color="EBEBEB" w:frame="1"/>
                <w:shd w:val="clear" w:color="auto" w:fill="FFFFFF"/>
              </w:rPr>
              <w:t>SWITCH</w:t>
            </w:r>
          </w:p>
        </w:tc>
      </w:tr>
    </w:tbl>
    <w:p w:rsidR="00CA31AB" w:rsidRPr="000F577E" w:rsidRDefault="00856F53" w:rsidP="00CA3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t" fillcolor="#a0a0a0" stroked="f"/>
        </w:pict>
      </w:r>
    </w:p>
    <w:p w:rsidR="00CA31AB" w:rsidRPr="000F577E" w:rsidRDefault="00CA31AB" w:rsidP="00CA31AB">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Paste the following code into a </w:t>
      </w:r>
      <w:hyperlink r:id="rId28" w:history="1">
        <w:r w:rsidRPr="000F577E">
          <w:rPr>
            <w:rFonts w:ascii="Verdana" w:eastAsia="Times New Roman" w:hAnsi="Verdana" w:cs="Times New Roman"/>
            <w:color w:val="0079D3"/>
            <w:sz w:val="21"/>
            <w:szCs w:val="21"/>
          </w:rPr>
          <w:t>worksheet module</w:t>
        </w:r>
      </w:hyperlink>
      <w:r w:rsidRPr="000F577E">
        <w:rPr>
          <w:rFonts w:ascii="Verdana" w:eastAsia="Times New Roman" w:hAnsi="Verdana" w:cs="Times New Roman"/>
          <w:color w:val="222222"/>
          <w:sz w:val="21"/>
          <w:szCs w:val="21"/>
        </w:rPr>
        <w:t> for it to be available for use.</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Function </w:t>
      </w:r>
      <w:proofErr w:type="gramStart"/>
      <w:r w:rsidRPr="000F577E">
        <w:rPr>
          <w:rFonts w:ascii="Courier New" w:eastAsia="Times New Roman" w:hAnsi="Courier New" w:cs="Courier New"/>
          <w:color w:val="222222"/>
          <w:sz w:val="20"/>
          <w:szCs w:val="20"/>
          <w:bdr w:val="none" w:sz="0" w:space="0" w:color="auto" w:frame="1"/>
        </w:rPr>
        <w:t>SWITCH(</w:t>
      </w:r>
      <w:proofErr w:type="gramEnd"/>
      <w:r w:rsidRPr="000F577E">
        <w:rPr>
          <w:rFonts w:ascii="Courier New" w:eastAsia="Times New Roman" w:hAnsi="Courier New" w:cs="Courier New"/>
          <w:color w:val="222222"/>
          <w:sz w:val="20"/>
          <w:szCs w:val="20"/>
          <w:bdr w:val="none" w:sz="0" w:space="0" w:color="auto" w:frame="1"/>
        </w:rPr>
        <w:t>arg As String, ParamArray arguments() As Variant)</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://www.reddit.com/u/excelevator</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://old.reddit.com/r/excelevator</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://www.reddit.com/r/excel - for all your Spreadsheet questions!</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'SWITCH </w:t>
      </w:r>
      <w:proofErr w:type="gramStart"/>
      <w:r w:rsidRPr="000F577E">
        <w:rPr>
          <w:rFonts w:ascii="Courier New" w:eastAsia="Times New Roman" w:hAnsi="Courier New" w:cs="Courier New"/>
          <w:color w:val="222222"/>
          <w:sz w:val="20"/>
          <w:szCs w:val="20"/>
          <w:bdr w:val="none" w:sz="0" w:space="0" w:color="auto" w:frame="1"/>
        </w:rPr>
        <w:t>( Value</w:t>
      </w:r>
      <w:proofErr w:type="gramEnd"/>
      <w:r w:rsidRPr="000F577E">
        <w:rPr>
          <w:rFonts w:ascii="Courier New" w:eastAsia="Times New Roman" w:hAnsi="Courier New" w:cs="Courier New"/>
          <w:color w:val="222222"/>
          <w:sz w:val="20"/>
          <w:szCs w:val="20"/>
          <w:bdr w:val="none" w:sz="0" w:space="0" w:color="auto" w:frame="1"/>
        </w:rPr>
        <w:t xml:space="preserve"> , match_value1 , return_value1 , [match_value2 , return_value2 ..], [optional] defaut_return_value )</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Dim j </w:t>
      </w:r>
      <w:proofErr w:type="gramStart"/>
      <w:r w:rsidRPr="000F577E">
        <w:rPr>
          <w:rFonts w:ascii="Courier New" w:eastAsia="Times New Roman" w:hAnsi="Courier New" w:cs="Courier New"/>
          <w:color w:val="222222"/>
          <w:sz w:val="20"/>
          <w:szCs w:val="20"/>
          <w:bdr w:val="none" w:sz="0" w:space="0" w:color="auto" w:frame="1"/>
        </w:rPr>
        <w:t>As</w:t>
      </w:r>
      <w:proofErr w:type="gramEnd"/>
      <w:r w:rsidRPr="000F577E">
        <w:rPr>
          <w:rFonts w:ascii="Courier New" w:eastAsia="Times New Roman" w:hAnsi="Courier New" w:cs="Courier New"/>
          <w:color w:val="222222"/>
          <w:sz w:val="20"/>
          <w:szCs w:val="20"/>
          <w:bdr w:val="none" w:sz="0" w:space="0" w:color="auto" w:frame="1"/>
        </w:rPr>
        <w:t xml:space="preserve"> Long</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Dim a As Long</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Dim c </w:t>
      </w:r>
      <w:proofErr w:type="gramStart"/>
      <w:r w:rsidRPr="000F577E">
        <w:rPr>
          <w:rFonts w:ascii="Courier New" w:eastAsia="Times New Roman" w:hAnsi="Courier New" w:cs="Courier New"/>
          <w:color w:val="222222"/>
          <w:sz w:val="20"/>
          <w:szCs w:val="20"/>
          <w:bdr w:val="none" w:sz="0" w:space="0" w:color="auto" w:frame="1"/>
        </w:rPr>
        <w:t>As</w:t>
      </w:r>
      <w:proofErr w:type="gramEnd"/>
      <w:r w:rsidRPr="000F577E">
        <w:rPr>
          <w:rFonts w:ascii="Courier New" w:eastAsia="Times New Roman" w:hAnsi="Courier New" w:cs="Courier New"/>
          <w:color w:val="222222"/>
          <w:sz w:val="20"/>
          <w:szCs w:val="20"/>
          <w:bdr w:val="none" w:sz="0" w:space="0" w:color="auto" w:frame="1"/>
        </w:rPr>
        <w:t xml:space="preserve"> Integer</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Dim k </w:t>
      </w:r>
      <w:proofErr w:type="gramStart"/>
      <w:r w:rsidRPr="000F577E">
        <w:rPr>
          <w:rFonts w:ascii="Courier New" w:eastAsia="Times New Roman" w:hAnsi="Courier New" w:cs="Courier New"/>
          <w:color w:val="222222"/>
          <w:sz w:val="20"/>
          <w:szCs w:val="20"/>
          <w:bdr w:val="none" w:sz="0" w:space="0" w:color="auto" w:frame="1"/>
        </w:rPr>
        <w:t>As</w:t>
      </w:r>
      <w:proofErr w:type="gramEnd"/>
      <w:r w:rsidRPr="000F577E">
        <w:rPr>
          <w:rFonts w:ascii="Courier New" w:eastAsia="Times New Roman" w:hAnsi="Courier New" w:cs="Courier New"/>
          <w:color w:val="222222"/>
          <w:sz w:val="20"/>
          <w:szCs w:val="20"/>
          <w:bdr w:val="none" w:sz="0" w:space="0" w:color="auto" w:frame="1"/>
        </w:rPr>
        <w:t xml:space="preserve"> Integer</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j = </w:t>
      </w:r>
      <w:proofErr w:type="gramStart"/>
      <w:r w:rsidRPr="000F577E">
        <w:rPr>
          <w:rFonts w:ascii="Courier New" w:eastAsia="Times New Roman" w:hAnsi="Courier New" w:cs="Courier New"/>
          <w:color w:val="222222"/>
          <w:sz w:val="20"/>
          <w:szCs w:val="20"/>
          <w:bdr w:val="none" w:sz="0" w:space="0" w:color="auto" w:frame="1"/>
        </w:rPr>
        <w:t>UBound(</w:t>
      </w:r>
      <w:proofErr w:type="gramEnd"/>
      <w:r w:rsidRPr="000F577E">
        <w:rPr>
          <w:rFonts w:ascii="Courier New" w:eastAsia="Times New Roman" w:hAnsi="Courier New" w:cs="Courier New"/>
          <w:color w:val="222222"/>
          <w:sz w:val="20"/>
          <w:szCs w:val="20"/>
          <w:bdr w:val="none" w:sz="0" w:space="0" w:color="auto" w:frame="1"/>
        </w:rPr>
        <w:t>arguments)</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k = </w:t>
      </w:r>
      <w:proofErr w:type="gramStart"/>
      <w:r w:rsidRPr="000F577E">
        <w:rPr>
          <w:rFonts w:ascii="Courier New" w:eastAsia="Times New Roman" w:hAnsi="Courier New" w:cs="Courier New"/>
          <w:color w:val="222222"/>
          <w:sz w:val="20"/>
          <w:szCs w:val="20"/>
          <w:bdr w:val="none" w:sz="0" w:space="0" w:color="auto" w:frame="1"/>
        </w:rPr>
        <w:t>WorksheetFunction.RoundDown(</w:t>
      </w:r>
      <w:proofErr w:type="gramEnd"/>
      <w:r w:rsidRPr="000F577E">
        <w:rPr>
          <w:rFonts w:ascii="Courier New" w:eastAsia="Times New Roman" w:hAnsi="Courier New" w:cs="Courier New"/>
          <w:color w:val="222222"/>
          <w:sz w:val="20"/>
          <w:szCs w:val="20"/>
          <w:bdr w:val="none" w:sz="0" w:space="0" w:color="auto" w:frame="1"/>
        </w:rPr>
        <w:t>(j + 1) / 2, 0)</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c = 1</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a = 1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k</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[arg] = arguments(c - 1) Then</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SWITCH = arguments(c)</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Exit Function</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End If</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c = c + 2</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 a</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lastRenderedPageBreak/>
        <w:t xml:space="preserve">If </w:t>
      </w:r>
      <w:proofErr w:type="gramStart"/>
      <w:r w:rsidRPr="000F577E">
        <w:rPr>
          <w:rFonts w:ascii="Courier New" w:eastAsia="Times New Roman" w:hAnsi="Courier New" w:cs="Courier New"/>
          <w:color w:val="222222"/>
          <w:sz w:val="20"/>
          <w:szCs w:val="20"/>
          <w:bdr w:val="none" w:sz="0" w:space="0" w:color="auto" w:frame="1"/>
        </w:rPr>
        <w:t>WorksheetFunction.IsOdd(</w:t>
      </w:r>
      <w:proofErr w:type="gramEnd"/>
      <w:r w:rsidRPr="000F577E">
        <w:rPr>
          <w:rFonts w:ascii="Courier New" w:eastAsia="Times New Roman" w:hAnsi="Courier New" w:cs="Courier New"/>
          <w:color w:val="222222"/>
          <w:sz w:val="20"/>
          <w:szCs w:val="20"/>
          <w:bdr w:val="none" w:sz="0" w:space="0" w:color="auto" w:frame="1"/>
        </w:rPr>
        <w:t>j + 1) And IsEmpty(SWITCH) Then</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SWITCH = </w:t>
      </w:r>
      <w:proofErr w:type="gramStart"/>
      <w:r w:rsidRPr="000F577E">
        <w:rPr>
          <w:rFonts w:ascii="Courier New" w:eastAsia="Times New Roman" w:hAnsi="Courier New" w:cs="Courier New"/>
          <w:color w:val="222222"/>
          <w:sz w:val="20"/>
          <w:szCs w:val="20"/>
          <w:bdr w:val="none" w:sz="0" w:space="0" w:color="auto" w:frame="1"/>
        </w:rPr>
        <w:t>arguments(</w:t>
      </w:r>
      <w:proofErr w:type="gramEnd"/>
      <w:r w:rsidRPr="000F577E">
        <w:rPr>
          <w:rFonts w:ascii="Courier New" w:eastAsia="Times New Roman" w:hAnsi="Courier New" w:cs="Courier New"/>
          <w:color w:val="222222"/>
          <w:sz w:val="20"/>
          <w:szCs w:val="20"/>
          <w:bdr w:val="none" w:sz="0" w:space="0" w:color="auto" w:frame="1"/>
        </w:rPr>
        <w:t>j)</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Else</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SWITCH = </w:t>
      </w:r>
      <w:proofErr w:type="gramStart"/>
      <w:r w:rsidRPr="000F577E">
        <w:rPr>
          <w:rFonts w:ascii="Courier New" w:eastAsia="Times New Roman" w:hAnsi="Courier New" w:cs="Courier New"/>
          <w:color w:val="222222"/>
          <w:sz w:val="20"/>
          <w:szCs w:val="20"/>
          <w:bdr w:val="none" w:sz="0" w:space="0" w:color="auto" w:frame="1"/>
        </w:rPr>
        <w:t>CVErr(</w:t>
      </w:r>
      <w:proofErr w:type="gramEnd"/>
      <w:r w:rsidRPr="000F577E">
        <w:rPr>
          <w:rFonts w:ascii="Courier New" w:eastAsia="Times New Roman" w:hAnsi="Courier New" w:cs="Courier New"/>
          <w:color w:val="222222"/>
          <w:sz w:val="20"/>
          <w:szCs w:val="20"/>
          <w:bdr w:val="none" w:sz="0" w:space="0" w:color="auto" w:frame="1"/>
        </w:rPr>
        <w:t>xlErrNA)</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End If</w:t>
      </w:r>
    </w:p>
    <w:p w:rsidR="00CA31AB" w:rsidRPr="000F577E" w:rsidRDefault="00CA31AB" w:rsidP="00CA31AB">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0F577E">
        <w:rPr>
          <w:rFonts w:ascii="Courier New" w:eastAsia="Times New Roman" w:hAnsi="Courier New" w:cs="Courier New"/>
          <w:color w:val="222222"/>
          <w:sz w:val="20"/>
          <w:szCs w:val="20"/>
          <w:bdr w:val="none" w:sz="0" w:space="0" w:color="auto" w:frame="1"/>
        </w:rPr>
        <w:t>End Function</w:t>
      </w:r>
    </w:p>
    <w:p w:rsidR="00E57DC3" w:rsidRDefault="00E57DC3" w:rsidP="00E57DC3">
      <w:pPr>
        <w:pStyle w:val="Heading2"/>
      </w:pPr>
      <w:bookmarkStart w:id="14" w:name="_Toc91483823"/>
      <w:r>
        <w:t>SPELLNUMBER - Returns the word equivalent for a numerical number.</w:t>
      </w:r>
      <w:bookmarkEnd w:id="14"/>
    </w:p>
    <w:p w:rsidR="00E57DC3" w:rsidRPr="00E57DC3" w:rsidRDefault="00E57DC3" w:rsidP="00E57DC3">
      <w:pPr>
        <w:pStyle w:val="NoSpacing"/>
      </w:pPr>
      <w:r>
        <w:br/>
      </w:r>
      <w:r w:rsidRPr="00E57DC3">
        <w:t>Thanks to Bernd Plumhoff (sulprobil.com) for his contribution.</w:t>
      </w:r>
      <w:r w:rsidRPr="00E57DC3">
        <w:br/>
        <w:t>You can use the </w:t>
      </w:r>
      <w:hyperlink r:id="rId29" w:history="1">
        <w:r w:rsidRPr="00E57DC3">
          <w:t>SPELLNUMBERREVERSE</w:t>
        </w:r>
      </w:hyperlink>
      <w:r w:rsidRPr="00E57DC3">
        <w:t> function to go in the opposite direction.</w:t>
      </w:r>
    </w:p>
    <w:p w:rsidR="00E57DC3" w:rsidRPr="00E57DC3" w:rsidRDefault="00E57DC3" w:rsidP="00E57DC3">
      <w:pPr>
        <w:pStyle w:val="NoSpacing"/>
        <w:rPr>
          <w:rFonts w:ascii="Times New Roman" w:eastAsia="Times New Roman" w:hAnsi="Times New Roman" w:cs="Times New Roman"/>
        </w:rPr>
      </w:pPr>
    </w:p>
    <w:tbl>
      <w:tblPr>
        <w:tblW w:w="20959" w:type="dxa"/>
        <w:shd w:val="clear" w:color="auto" w:fill="FFFFFF"/>
        <w:tblCellMar>
          <w:top w:w="15" w:type="dxa"/>
          <w:left w:w="15" w:type="dxa"/>
          <w:bottom w:w="15" w:type="dxa"/>
          <w:right w:w="15" w:type="dxa"/>
        </w:tblCellMar>
        <w:tblLook w:val="04A0" w:firstRow="1" w:lastRow="0" w:firstColumn="1" w:lastColumn="0" w:noHBand="0" w:noVBand="1"/>
      </w:tblPr>
      <w:tblGrid>
        <w:gridCol w:w="20959"/>
      </w:tblGrid>
      <w:tr w:rsidR="00E57DC3" w:rsidRPr="00E57DC3" w:rsidTr="00E57DC3">
        <w:tc>
          <w:tcPr>
            <w:tcW w:w="0" w:type="auto"/>
            <w:tcBorders>
              <w:top w:val="nil"/>
            </w:tcBorders>
            <w:shd w:val="clear" w:color="auto" w:fill="FFFFFF"/>
            <w:tcMar>
              <w:top w:w="0" w:type="dxa"/>
              <w:left w:w="0" w:type="dxa"/>
              <w:bottom w:w="0" w:type="dxa"/>
              <w:right w:w="0" w:type="dxa"/>
            </w:tcMar>
            <w:hideMark/>
          </w:tcPr>
          <w:p w:rsidR="00E57DC3" w:rsidRPr="00E57DC3" w:rsidRDefault="00E57DC3" w:rsidP="00E57DC3">
            <w:pPr>
              <w:spacing w:after="0" w:line="240" w:lineRule="auto"/>
              <w:rPr>
                <w:rFonts w:ascii="Segoe UI" w:eastAsia="Times New Roman" w:hAnsi="Segoe UI" w:cs="Segoe UI"/>
                <w:color w:val="212529"/>
                <w:sz w:val="24"/>
                <w:szCs w:val="24"/>
              </w:rPr>
            </w:pPr>
            <w:r w:rsidRPr="00E57DC3">
              <w:rPr>
                <w:rFonts w:ascii="Segoe UI" w:eastAsia="Times New Roman" w:hAnsi="Segoe UI" w:cs="Segoe UI"/>
                <w:noProof/>
                <w:color w:val="212529"/>
                <w:sz w:val="24"/>
                <w:szCs w:val="24"/>
              </w:rPr>
              <w:drawing>
                <wp:inline distT="0" distB="0" distL="0" distR="0">
                  <wp:extent cx="8302625" cy="3877310"/>
                  <wp:effectExtent l="0" t="0" r="3175" b="8890"/>
                  <wp:docPr id="2" name="Picture 2" descr="https://bettersolutions.com/excel/functions/function-spellnumb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bettersolutions.com/excel/functions/function-spellnumber-examp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02625" cy="3877310"/>
                          </a:xfrm>
                          <a:prstGeom prst="rect">
                            <a:avLst/>
                          </a:prstGeom>
                          <a:noFill/>
                          <a:ln>
                            <a:noFill/>
                          </a:ln>
                        </pic:spPr>
                      </pic:pic>
                    </a:graphicData>
                  </a:graphic>
                </wp:inline>
              </w:drawing>
            </w:r>
          </w:p>
        </w:tc>
      </w:tr>
    </w:tbl>
    <w:p w:rsidR="00E57DC3" w:rsidRPr="00E57DC3" w:rsidRDefault="00E57DC3" w:rsidP="00E57DC3">
      <w:pPr>
        <w:shd w:val="clear" w:color="auto" w:fill="FFFFFF"/>
        <w:spacing w:after="100" w:afterAutospacing="1" w:line="240" w:lineRule="auto"/>
        <w:rPr>
          <w:rFonts w:ascii="Segoe UI" w:eastAsia="Times New Roman" w:hAnsi="Segoe UI" w:cs="Segoe UI"/>
          <w:color w:val="212529"/>
          <w:sz w:val="24"/>
          <w:szCs w:val="24"/>
        </w:rPr>
      </w:pPr>
      <w:r w:rsidRPr="00E57DC3">
        <w:rPr>
          <w:rFonts w:ascii="Segoe UI" w:eastAsia="Times New Roman" w:hAnsi="Segoe UI" w:cs="Segoe UI"/>
          <w:color w:val="212529"/>
          <w:sz w:val="24"/>
          <w:szCs w:val="24"/>
        </w:rPr>
        <w:t>This function returns the same value for positive and negative numbers.</w:t>
      </w:r>
      <w:r w:rsidRPr="00E57DC3">
        <w:rPr>
          <w:rFonts w:ascii="Segoe UI" w:eastAsia="Times New Roman" w:hAnsi="Segoe UI" w:cs="Segoe UI"/>
          <w:color w:val="212529"/>
          <w:sz w:val="24"/>
          <w:szCs w:val="24"/>
        </w:rPr>
        <w:br/>
        <w:t>All numbers will be rounded to the nearest 2 decimal places.</w:t>
      </w:r>
      <w:r w:rsidRPr="00E57DC3">
        <w:rPr>
          <w:rFonts w:ascii="Segoe UI" w:eastAsia="Times New Roman" w:hAnsi="Segoe UI" w:cs="Segoe UI"/>
          <w:color w:val="212529"/>
          <w:sz w:val="24"/>
          <w:szCs w:val="24"/>
        </w:rPr>
        <w:br/>
        <w:t>This function will only return the correct text for numbers less than 999,999,999,999,999 (nine hundred trillion).</w:t>
      </w:r>
      <w:r w:rsidRPr="00E57DC3">
        <w:rPr>
          <w:rFonts w:ascii="Segoe UI" w:eastAsia="Times New Roman" w:hAnsi="Segoe UI" w:cs="Segoe UI"/>
          <w:color w:val="212529"/>
          <w:sz w:val="24"/>
          <w:szCs w:val="24"/>
        </w:rPr>
        <w:br/>
      </w:r>
      <w:proofErr w:type="gramStart"/>
      <w:r w:rsidRPr="00E57DC3">
        <w:rPr>
          <w:rFonts w:ascii="Segoe UI" w:eastAsia="Times New Roman" w:hAnsi="Segoe UI" w:cs="Segoe UI"/>
          <w:color w:val="212529"/>
          <w:sz w:val="24"/>
          <w:szCs w:val="24"/>
        </w:rPr>
        <w:t>link</w:t>
      </w:r>
      <w:proofErr w:type="gramEnd"/>
      <w:r w:rsidRPr="00E57DC3">
        <w:rPr>
          <w:rFonts w:ascii="Segoe UI" w:eastAsia="Times New Roman" w:hAnsi="Segoe UI" w:cs="Segoe UI"/>
          <w:color w:val="212529"/>
          <w:sz w:val="24"/>
          <w:szCs w:val="24"/>
        </w:rPr>
        <w:t xml:space="preserve"> - http://cpap.com.br/orlando/excelspellnumbermore.asp</w:t>
      </w:r>
    </w:p>
    <w:p w:rsidR="00E57DC3" w:rsidRPr="00E57DC3" w:rsidRDefault="00E57DC3" w:rsidP="00E57DC3">
      <w:pPr>
        <w:spacing w:after="0" w:line="240" w:lineRule="auto"/>
        <w:rPr>
          <w:rFonts w:ascii="Times New Roman" w:eastAsia="Times New Roman" w:hAnsi="Times New Roman" w:cs="Times New Roman"/>
          <w:sz w:val="24"/>
          <w:szCs w:val="24"/>
        </w:rPr>
      </w:pPr>
      <w:r w:rsidRPr="00E57DC3">
        <w:rPr>
          <w:rFonts w:ascii="Segoe UI" w:eastAsia="Times New Roman" w:hAnsi="Segoe UI" w:cs="Segoe UI"/>
          <w:color w:val="212529"/>
          <w:sz w:val="24"/>
          <w:szCs w:val="24"/>
        </w:rPr>
        <w:br/>
      </w:r>
    </w:p>
    <w:p w:rsidR="00E57DC3" w:rsidRPr="00E57DC3" w:rsidRDefault="00E57DC3" w:rsidP="00E57DC3">
      <w:pPr>
        <w:pBdr>
          <w:top w:val="single" w:sz="6" w:space="8" w:color="CCCCCC"/>
          <w:left w:val="single" w:sz="6" w:space="8" w:color="CCCCCC"/>
          <w:bottom w:val="single" w:sz="6" w:space="8" w:color="CCCCCC"/>
          <w:right w:val="single" w:sz="6" w:space="8" w:color="CCCCCC"/>
        </w:pBdr>
        <w:shd w:val="clear" w:color="auto" w:fill="F0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olor w:val="124080"/>
          <w:sz w:val="21"/>
          <w:szCs w:val="21"/>
        </w:rPr>
      </w:pPr>
      <w:proofErr w:type="gramStart"/>
      <w:r w:rsidRPr="00E57DC3">
        <w:rPr>
          <w:rFonts w:ascii="Consolas" w:eastAsia="Times New Roman" w:hAnsi="Consolas" w:cs="Courier New"/>
          <w:color w:val="124080"/>
          <w:sz w:val="21"/>
          <w:szCs w:val="21"/>
        </w:rPr>
        <w:t>dbMyNumber</w:t>
      </w:r>
      <w:proofErr w:type="gramEnd"/>
      <w:r w:rsidRPr="00E57DC3">
        <w:rPr>
          <w:rFonts w:ascii="Consolas" w:eastAsia="Times New Roman" w:hAnsi="Consolas" w:cs="Courier New"/>
          <w:color w:val="124080"/>
          <w:sz w:val="21"/>
          <w:szCs w:val="21"/>
        </w:rPr>
        <w:t xml:space="preserve"> - The number you want to convert to text. </w:t>
      </w:r>
      <w:r w:rsidRPr="00E57DC3">
        <w:rPr>
          <w:rFonts w:ascii="Consolas" w:eastAsia="Times New Roman" w:hAnsi="Consolas" w:cs="Courier New"/>
          <w:color w:val="124080"/>
          <w:sz w:val="21"/>
          <w:szCs w:val="21"/>
        </w:rPr>
        <w:br/>
      </w:r>
      <w:proofErr w:type="gramStart"/>
      <w:r w:rsidRPr="00E57DC3">
        <w:rPr>
          <w:rFonts w:ascii="Consolas" w:eastAsia="Times New Roman" w:hAnsi="Consolas" w:cs="Courier New"/>
          <w:color w:val="124080"/>
          <w:sz w:val="21"/>
          <w:szCs w:val="21"/>
        </w:rPr>
        <w:t>sMainUnitPlural</w:t>
      </w:r>
      <w:proofErr w:type="gramEnd"/>
      <w:r w:rsidRPr="00E57DC3">
        <w:rPr>
          <w:rFonts w:ascii="Consolas" w:eastAsia="Times New Roman" w:hAnsi="Consolas" w:cs="Courier New"/>
          <w:color w:val="124080"/>
          <w:sz w:val="21"/>
          <w:szCs w:val="21"/>
        </w:rPr>
        <w:t xml:space="preserve"> - The unit to use for whole numbers. </w:t>
      </w:r>
      <w:r w:rsidRPr="00E57DC3">
        <w:rPr>
          <w:rFonts w:ascii="Consolas" w:eastAsia="Times New Roman" w:hAnsi="Consolas" w:cs="Courier New"/>
          <w:color w:val="124080"/>
          <w:sz w:val="21"/>
          <w:szCs w:val="21"/>
        </w:rPr>
        <w:br/>
      </w:r>
      <w:proofErr w:type="gramStart"/>
      <w:r w:rsidRPr="00E57DC3">
        <w:rPr>
          <w:rFonts w:ascii="Consolas" w:eastAsia="Times New Roman" w:hAnsi="Consolas" w:cs="Courier New"/>
          <w:color w:val="124080"/>
          <w:sz w:val="21"/>
          <w:szCs w:val="21"/>
        </w:rPr>
        <w:t>sMainUnitSingle</w:t>
      </w:r>
      <w:proofErr w:type="gramEnd"/>
      <w:r w:rsidRPr="00E57DC3">
        <w:rPr>
          <w:rFonts w:ascii="Consolas" w:eastAsia="Times New Roman" w:hAnsi="Consolas" w:cs="Courier New"/>
          <w:color w:val="124080"/>
          <w:sz w:val="21"/>
          <w:szCs w:val="21"/>
        </w:rPr>
        <w:t xml:space="preserve"> - The unit to use for single whole numbers. </w:t>
      </w:r>
      <w:r w:rsidRPr="00E57DC3">
        <w:rPr>
          <w:rFonts w:ascii="Consolas" w:eastAsia="Times New Roman" w:hAnsi="Consolas" w:cs="Courier New"/>
          <w:color w:val="124080"/>
          <w:sz w:val="21"/>
          <w:szCs w:val="21"/>
        </w:rPr>
        <w:br/>
      </w:r>
      <w:proofErr w:type="gramStart"/>
      <w:r w:rsidRPr="00E57DC3">
        <w:rPr>
          <w:rFonts w:ascii="Consolas" w:eastAsia="Times New Roman" w:hAnsi="Consolas" w:cs="Courier New"/>
          <w:color w:val="124080"/>
          <w:sz w:val="21"/>
          <w:szCs w:val="21"/>
        </w:rPr>
        <w:lastRenderedPageBreak/>
        <w:t>sDecimalUnitPlural</w:t>
      </w:r>
      <w:proofErr w:type="gramEnd"/>
      <w:r w:rsidRPr="00E57DC3">
        <w:rPr>
          <w:rFonts w:ascii="Consolas" w:eastAsia="Times New Roman" w:hAnsi="Consolas" w:cs="Courier New"/>
          <w:color w:val="124080"/>
          <w:sz w:val="21"/>
          <w:szCs w:val="21"/>
        </w:rPr>
        <w:t xml:space="preserve"> - (</w:t>
      </w:r>
      <w:r w:rsidRPr="00E57DC3">
        <w:rPr>
          <w:rFonts w:ascii="Consolas" w:eastAsia="Times New Roman" w:hAnsi="Consolas" w:cs="Courier New"/>
          <w:color w:val="969696"/>
          <w:sz w:val="21"/>
          <w:szCs w:val="21"/>
        </w:rPr>
        <w:t>Optional</w:t>
      </w:r>
      <w:r w:rsidRPr="00E57DC3">
        <w:rPr>
          <w:rFonts w:ascii="Consolas" w:eastAsia="Times New Roman" w:hAnsi="Consolas" w:cs="Courier New"/>
          <w:color w:val="124080"/>
          <w:sz w:val="21"/>
          <w:szCs w:val="21"/>
        </w:rPr>
        <w:t xml:space="preserve">) The unit to use for decimal values. </w:t>
      </w:r>
      <w:r w:rsidRPr="00E57DC3">
        <w:rPr>
          <w:rFonts w:ascii="Consolas" w:eastAsia="Times New Roman" w:hAnsi="Consolas" w:cs="Courier New"/>
          <w:color w:val="124080"/>
          <w:sz w:val="21"/>
          <w:szCs w:val="21"/>
        </w:rPr>
        <w:br/>
      </w:r>
      <w:proofErr w:type="gramStart"/>
      <w:r w:rsidRPr="00E57DC3">
        <w:rPr>
          <w:rFonts w:ascii="Consolas" w:eastAsia="Times New Roman" w:hAnsi="Consolas" w:cs="Courier New"/>
          <w:color w:val="124080"/>
          <w:sz w:val="21"/>
          <w:szCs w:val="21"/>
        </w:rPr>
        <w:t>sDecimalUnitSingle</w:t>
      </w:r>
      <w:proofErr w:type="gramEnd"/>
      <w:r w:rsidRPr="00E57DC3">
        <w:rPr>
          <w:rFonts w:ascii="Consolas" w:eastAsia="Times New Roman" w:hAnsi="Consolas" w:cs="Courier New"/>
          <w:color w:val="124080"/>
          <w:sz w:val="21"/>
          <w:szCs w:val="21"/>
        </w:rPr>
        <w:t xml:space="preserve"> - (</w:t>
      </w:r>
      <w:r w:rsidRPr="00E57DC3">
        <w:rPr>
          <w:rFonts w:ascii="Consolas" w:eastAsia="Times New Roman" w:hAnsi="Consolas" w:cs="Courier New"/>
          <w:color w:val="969696"/>
          <w:sz w:val="21"/>
          <w:szCs w:val="21"/>
        </w:rPr>
        <w:t>Optional</w:t>
      </w:r>
      <w:r w:rsidRPr="00E57DC3">
        <w:rPr>
          <w:rFonts w:ascii="Consolas" w:eastAsia="Times New Roman" w:hAnsi="Consolas" w:cs="Courier New"/>
          <w:color w:val="124080"/>
          <w:sz w:val="21"/>
          <w:szCs w:val="21"/>
        </w:rPr>
        <w:t xml:space="preserve">) The unit to use for single decimal values.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Public</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SPELLNUMBER(</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dbMyNumber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Double, _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sMainUnitPlural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_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sMainUnitSingle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_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Optional</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sDecimalUnitPlural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 "", _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Optional</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sDecimalUnitSingle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 "")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Variant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sMyNumber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sConcat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sDecimalText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sTemp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iDecimalPlace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Integer</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iCount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Integer</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ReDim</w:t>
      </w:r>
      <w:r w:rsidRPr="00E57DC3">
        <w:rPr>
          <w:rFonts w:ascii="Consolas" w:eastAsia="Times New Roman" w:hAnsi="Consolas" w:cs="Courier New"/>
          <w:color w:val="124080"/>
          <w:sz w:val="21"/>
          <w:szCs w:val="21"/>
        </w:rPr>
        <w:t xml:space="preserve"> Place(9)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Application.Volatile (</w:t>
      </w:r>
      <w:r w:rsidRPr="00E57DC3">
        <w:rPr>
          <w:rFonts w:ascii="Consolas" w:eastAsia="Times New Roman" w:hAnsi="Consolas" w:cs="Courier New"/>
          <w:color w:val="969696"/>
          <w:sz w:val="21"/>
          <w:szCs w:val="21"/>
        </w:rPr>
        <w:t>True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Place(2) = "Thousand" </w:t>
      </w:r>
      <w:r w:rsidRPr="00E57DC3">
        <w:rPr>
          <w:rFonts w:ascii="Consolas" w:eastAsia="Times New Roman" w:hAnsi="Consolas" w:cs="Courier New"/>
          <w:color w:val="124080"/>
          <w:sz w:val="21"/>
          <w:szCs w:val="21"/>
        </w:rPr>
        <w:br/>
        <w:t xml:space="preserve">   Place(3) = "Million" </w:t>
      </w:r>
      <w:r w:rsidRPr="00E57DC3">
        <w:rPr>
          <w:rFonts w:ascii="Consolas" w:eastAsia="Times New Roman" w:hAnsi="Consolas" w:cs="Courier New"/>
          <w:color w:val="124080"/>
          <w:sz w:val="21"/>
          <w:szCs w:val="21"/>
        </w:rPr>
        <w:br/>
        <w:t xml:space="preserve">   Place(4) = "Billion" </w:t>
      </w:r>
      <w:r w:rsidRPr="00E57DC3">
        <w:rPr>
          <w:rFonts w:ascii="Consolas" w:eastAsia="Times New Roman" w:hAnsi="Consolas" w:cs="Courier New"/>
          <w:color w:val="124080"/>
          <w:sz w:val="21"/>
          <w:szCs w:val="21"/>
        </w:rPr>
        <w:br/>
        <w:t xml:space="preserve">   Place(5) = "Trillion" </w:t>
      </w:r>
      <w:r w:rsidRPr="00E57DC3">
        <w:rPr>
          <w:rFonts w:ascii="Consolas" w:eastAsia="Times New Roman" w:hAnsi="Consolas" w:cs="Courier New"/>
          <w:color w:val="124080"/>
          <w:sz w:val="21"/>
          <w:szCs w:val="21"/>
        </w:rPr>
        <w:br/>
        <w:t>   sMyNumber = Trim(</w:t>
      </w:r>
      <w:r w:rsidRPr="00E57DC3">
        <w:rPr>
          <w:rFonts w:ascii="Consolas" w:eastAsia="Times New Roman" w:hAnsi="Consolas" w:cs="Courier New"/>
          <w:color w:val="969696"/>
          <w:sz w:val="21"/>
          <w:szCs w:val="21"/>
        </w:rPr>
        <w:t>CStr</w:t>
      </w:r>
      <w:r w:rsidRPr="00E57DC3">
        <w:rPr>
          <w:rFonts w:ascii="Consolas" w:eastAsia="Times New Roman" w:hAnsi="Consolas" w:cs="Courier New"/>
          <w:color w:val="124080"/>
          <w:sz w:val="21"/>
          <w:szCs w:val="21"/>
        </w:rPr>
        <w:t xml:space="preserve">(dbMyNumber)) </w:t>
      </w:r>
      <w:r w:rsidRPr="00E57DC3">
        <w:rPr>
          <w:rFonts w:ascii="Consolas" w:eastAsia="Times New Roman" w:hAnsi="Consolas" w:cs="Courier New"/>
          <w:color w:val="124080"/>
          <w:sz w:val="21"/>
          <w:szCs w:val="21"/>
        </w:rPr>
        <w:br/>
        <w:t xml:space="preserve">   iDecimalPlace = InStr(dbMyNumber, ".")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iDecimalPlace &gt;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sDecimalText = GetTens(Left(Mid(Round(sMyNumber, 2), iDecimalPlace + 1) &amp; "00", 2))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Len(sDecimalText) &gt;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sMyNumber = Trim(Left(sMyNumber, iDecimalPlace - 1))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sMyNumber =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iCount = 1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Do</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While</w:t>
      </w:r>
      <w:r w:rsidRPr="00E57DC3">
        <w:rPr>
          <w:rFonts w:ascii="Consolas" w:eastAsia="Times New Roman" w:hAnsi="Consolas" w:cs="Courier New"/>
          <w:color w:val="124080"/>
          <w:sz w:val="21"/>
          <w:szCs w:val="21"/>
        </w:rPr>
        <w:t xml:space="preserve"> sMyNumber &lt;&gt; "" </w:t>
      </w:r>
      <w:r w:rsidRPr="00E57DC3">
        <w:rPr>
          <w:rFonts w:ascii="Consolas" w:eastAsia="Times New Roman" w:hAnsi="Consolas" w:cs="Courier New"/>
          <w:color w:val="124080"/>
          <w:sz w:val="21"/>
          <w:szCs w:val="21"/>
        </w:rPr>
        <w:br/>
        <w:t xml:space="preserve">       sTemp = GetHundreds(sMyNumber, Right(sMyNumber, 3), iDecimalPlace)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sTemp &lt;&gt; ""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(iCount &gt; 1) </w:t>
      </w:r>
      <w:r w:rsidRPr="00E57DC3">
        <w:rPr>
          <w:rFonts w:ascii="Consolas" w:eastAsia="Times New Roman" w:hAnsi="Consolas" w:cs="Courier New"/>
          <w:color w:val="969696"/>
          <w:sz w:val="21"/>
          <w:szCs w:val="21"/>
        </w:rPr>
        <w:t>And</w:t>
      </w:r>
      <w:r w:rsidRPr="00E57DC3">
        <w:rPr>
          <w:rFonts w:ascii="Consolas" w:eastAsia="Times New Roman" w:hAnsi="Consolas" w:cs="Courier New"/>
          <w:color w:val="124080"/>
          <w:sz w:val="21"/>
          <w:szCs w:val="21"/>
        </w:rPr>
        <w:t xml:space="preserve"> (LCase(Left(Trim(sConcat), 3)) &lt;&gt; "and")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sConcat = ", " &amp; sConcat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sConcat = sTemp &amp; Place(iCount) &amp; sConcat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Len(sMyNumber) &gt; 3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sMyNumber = Left(sMyNumber, Len(sMyNumber) - 3)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sMyNumber =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iCount = iCount + 1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Loop</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Trim(sConcat)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          sConcat = "No " &amp; sMainUnitPlural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"One":       sConcat = "One " &amp; sMainUnitSingle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Else:        sConcat = sConcat &amp; sMainUnitPlural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iDecimalPlace &gt;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(Len(sDecimalUnitPlural) &gt; 0 </w:t>
      </w:r>
      <w:r w:rsidRPr="00E57DC3">
        <w:rPr>
          <w:rFonts w:ascii="Consolas" w:eastAsia="Times New Roman" w:hAnsi="Consolas" w:cs="Courier New"/>
          <w:color w:val="969696"/>
          <w:sz w:val="21"/>
          <w:szCs w:val="21"/>
        </w:rPr>
        <w:t>And</w:t>
      </w:r>
      <w:r w:rsidRPr="00E57DC3">
        <w:rPr>
          <w:rFonts w:ascii="Consolas" w:eastAsia="Times New Roman" w:hAnsi="Consolas" w:cs="Courier New"/>
          <w:color w:val="124080"/>
          <w:sz w:val="21"/>
          <w:szCs w:val="21"/>
        </w:rPr>
        <w:t xml:space="preserve"> Len(sDecimalUnitSingle) &gt;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sConcat = sConcat &amp; ",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Trim(sDecimalText)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lastRenderedPageBreak/>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      sDecimalText = "No " &amp; sDecimalUnitPlural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"One":   sDecimalText = "One " &amp; sDecimalUnitSingle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Else:    sDecimalText = sDecimalText &amp; sDecimalUnitPlural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sConcat = sConcat &amp; " and " </w:t>
      </w:r>
      <w:r w:rsidRPr="00E57DC3">
        <w:rPr>
          <w:rFonts w:ascii="Consolas" w:eastAsia="Times New Roman" w:hAnsi="Consolas" w:cs="Courier New"/>
          <w:color w:val="124080"/>
          <w:sz w:val="21"/>
          <w:szCs w:val="21"/>
        </w:rPr>
        <w:br/>
        <w:t xml:space="preserve">       sDecimalText = Mid(Trim(Str(dbMyNumber)), iDecimalPlace + 1) &amp; "/100"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SPELLNUMBER = Trim(sConcat &amp; sDecimalText) </w:t>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GetHundreds(</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sMyNumber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_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sHundredNumber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_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iDecimal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Integer</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sResult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sHundredNumber =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Exit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sHundredNumber = Right("000" &amp; sHundredNumber, 3)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Mid(sHundredNumber, 1, 1) &lt;&gt;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sResult = GetDigit(Mid(sHundredNumber, 1, 1)) &amp; "Hundred"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(sMyNumber &gt; 1000) </w:t>
      </w:r>
      <w:r w:rsidRPr="00E57DC3">
        <w:rPr>
          <w:rFonts w:ascii="Consolas" w:eastAsia="Times New Roman" w:hAnsi="Consolas" w:cs="Courier New"/>
          <w:color w:val="969696"/>
          <w:sz w:val="21"/>
          <w:szCs w:val="21"/>
        </w:rPr>
        <w:t>And</w:t>
      </w:r>
      <w:r w:rsidRPr="00E57DC3">
        <w:rPr>
          <w:rFonts w:ascii="Consolas" w:eastAsia="Times New Roman" w:hAnsi="Consolas" w:cs="Courier New"/>
          <w:color w:val="124080"/>
          <w:sz w:val="21"/>
          <w:szCs w:val="21"/>
        </w:rPr>
        <w:t xml:space="preserve"> (Mid(sHundredNumber, 3, 1) &lt;&gt; "0" </w:t>
      </w:r>
      <w:r w:rsidRPr="00E57DC3">
        <w:rPr>
          <w:rFonts w:ascii="Consolas" w:eastAsia="Times New Roman" w:hAnsi="Consolas" w:cs="Courier New"/>
          <w:color w:val="969696"/>
          <w:sz w:val="21"/>
          <w:szCs w:val="21"/>
        </w:rPr>
        <w:t>Or</w:t>
      </w:r>
      <w:r w:rsidRPr="00E57DC3">
        <w:rPr>
          <w:rFonts w:ascii="Consolas" w:eastAsia="Times New Roman" w:hAnsi="Consolas" w:cs="Courier New"/>
          <w:color w:val="124080"/>
          <w:sz w:val="21"/>
          <w:szCs w:val="21"/>
        </w:rPr>
        <w:t xml:space="preserve"> _ </w:t>
      </w:r>
      <w:r w:rsidRPr="00E57DC3">
        <w:rPr>
          <w:rFonts w:ascii="Consolas" w:eastAsia="Times New Roman" w:hAnsi="Consolas" w:cs="Courier New"/>
          <w:color w:val="124080"/>
          <w:sz w:val="21"/>
          <w:szCs w:val="21"/>
        </w:rPr>
        <w:br/>
        <w:t xml:space="preserve">                               Mid(sHundredNumber, 2, 1) &lt;&gt; "0") </w:t>
      </w:r>
      <w:r w:rsidRPr="00E57DC3">
        <w:rPr>
          <w:rFonts w:ascii="Consolas" w:eastAsia="Times New Roman" w:hAnsi="Consolas" w:cs="Courier New"/>
          <w:color w:val="969696"/>
          <w:sz w:val="21"/>
          <w:szCs w:val="21"/>
        </w:rPr>
        <w:t>Or</w:t>
      </w:r>
      <w:r w:rsidRPr="00E57DC3">
        <w:rPr>
          <w:rFonts w:ascii="Consolas" w:eastAsia="Times New Roman" w:hAnsi="Consolas" w:cs="Courier New"/>
          <w:color w:val="124080"/>
          <w:sz w:val="21"/>
          <w:szCs w:val="21"/>
        </w:rPr>
        <w:t xml:space="preserve"> _ </w:t>
      </w:r>
      <w:r w:rsidRPr="00E57DC3">
        <w:rPr>
          <w:rFonts w:ascii="Consolas" w:eastAsia="Times New Roman" w:hAnsi="Consolas" w:cs="Courier New"/>
          <w:color w:val="124080"/>
          <w:sz w:val="21"/>
          <w:szCs w:val="21"/>
        </w:rPr>
        <w:br/>
        <w:t xml:space="preserve">       (Len(sResult) &gt; 0) </w:t>
      </w:r>
      <w:r w:rsidRPr="00E57DC3">
        <w:rPr>
          <w:rFonts w:ascii="Consolas" w:eastAsia="Times New Roman" w:hAnsi="Consolas" w:cs="Courier New"/>
          <w:color w:val="969696"/>
          <w:sz w:val="21"/>
          <w:szCs w:val="21"/>
        </w:rPr>
        <w:t>And</w:t>
      </w:r>
      <w:r w:rsidRPr="00E57DC3">
        <w:rPr>
          <w:rFonts w:ascii="Consolas" w:eastAsia="Times New Roman" w:hAnsi="Consolas" w:cs="Courier New"/>
          <w:color w:val="124080"/>
          <w:sz w:val="21"/>
          <w:szCs w:val="21"/>
        </w:rPr>
        <w:t xml:space="preserve"> (Mid(sHundredNumber, 3, 1) &lt;&gt; "0" </w:t>
      </w:r>
      <w:r w:rsidRPr="00E57DC3">
        <w:rPr>
          <w:rFonts w:ascii="Consolas" w:eastAsia="Times New Roman" w:hAnsi="Consolas" w:cs="Courier New"/>
          <w:color w:val="969696"/>
          <w:sz w:val="21"/>
          <w:szCs w:val="21"/>
        </w:rPr>
        <w:t>Or</w:t>
      </w:r>
      <w:r w:rsidRPr="00E57DC3">
        <w:rPr>
          <w:rFonts w:ascii="Consolas" w:eastAsia="Times New Roman" w:hAnsi="Consolas" w:cs="Courier New"/>
          <w:color w:val="124080"/>
          <w:sz w:val="21"/>
          <w:szCs w:val="21"/>
        </w:rPr>
        <w:t xml:space="preserve"> _ </w:t>
      </w:r>
      <w:r w:rsidRPr="00E57DC3">
        <w:rPr>
          <w:rFonts w:ascii="Consolas" w:eastAsia="Times New Roman" w:hAnsi="Consolas" w:cs="Courier New"/>
          <w:color w:val="124080"/>
          <w:sz w:val="21"/>
          <w:szCs w:val="21"/>
        </w:rPr>
        <w:br/>
        <w:t xml:space="preserve">                               Mid(sHundredNumber, 2, 1) &lt;&gt;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sResult = sResult &amp; " and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Mid(sHundredNumber, 2, 1) &lt;&gt;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sResult = sResult &amp; GetTens(Mid(sHundredNumber, 2))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Mid(sHundredNumber, 3, 1) &lt;&gt; "0"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sResult = sResult &amp; GetDigit(Mid(sHundredNumber, 3))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sResult = sResult &amp; "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GetHundreds = sResult </w:t>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GetTens(</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sTensText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Dim</w:t>
      </w:r>
      <w:r w:rsidRPr="00E57DC3">
        <w:rPr>
          <w:rFonts w:ascii="Consolas" w:eastAsia="Times New Roman" w:hAnsi="Consolas" w:cs="Courier New"/>
          <w:color w:val="124080"/>
          <w:sz w:val="21"/>
          <w:szCs w:val="21"/>
        </w:rPr>
        <w:t xml:space="preserve"> sResult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t xml:space="preserve">    sResult =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Left(sTensText, 1) = 1 </w:t>
      </w:r>
      <w:r w:rsidRPr="00E57DC3">
        <w:rPr>
          <w:rFonts w:ascii="Consolas" w:eastAsia="Times New Roman" w:hAnsi="Consolas" w:cs="Courier New"/>
          <w:color w:val="969696"/>
          <w:sz w:val="21"/>
          <w:szCs w:val="21"/>
        </w:rPr>
        <w:t>Then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sTensText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"10": sResult = "Ten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"11": sResult = "Eleven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"12": sResult = "Twelve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"13": sResult = "Thirteen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"14": sResult = "Fourteen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"15": sResult = "Fifteen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"16": sResult = "Sixteen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"17": sResult = "Seventeen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"18": sResult = "Eighteen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"19": sResult = "Nineteen "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lastRenderedPageBreak/>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Left(sTensText, 1)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"2": sResult = "Twenty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"3": sResult = "Thirty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"4": sResult = "Forty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"5": sResult = "Fifty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"6": sResult = "Sixty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"7": sResult = "Seventy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"8": sResult = "Eighty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"9": sResult = "Ninety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Else</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sResult = sResult &amp; GetDigit(Right(sTensText, 1))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If</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xml:space="preserve">    GetTens = sResult </w:t>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GetDigit(</w:t>
      </w:r>
      <w:r w:rsidRPr="00E57DC3">
        <w:rPr>
          <w:rFonts w:ascii="Consolas" w:eastAsia="Times New Roman" w:hAnsi="Consolas" w:cs="Courier New"/>
          <w:color w:val="969696"/>
          <w:sz w:val="21"/>
          <w:szCs w:val="21"/>
        </w:rPr>
        <w:t>ByVal</w:t>
      </w:r>
      <w:r w:rsidRPr="00E57DC3">
        <w:rPr>
          <w:rFonts w:ascii="Consolas" w:eastAsia="Times New Roman" w:hAnsi="Consolas" w:cs="Courier New"/>
          <w:color w:val="124080"/>
          <w:sz w:val="21"/>
          <w:szCs w:val="21"/>
        </w:rPr>
        <w:t xml:space="preserve"> sDigit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As</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String</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sDigit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"1": GetDigit = "One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"2": GetDigit = "Two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"3": GetDigit = "Three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"4": GetDigit = "Four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"5": GetDigit = "Five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"6": GetDigit = "Six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"7": GetDigit = "Seven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"8": GetDigit = "Eight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"9": GetDigit = "Nine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Case</w:t>
      </w:r>
      <w:r w:rsidRPr="00E57DC3">
        <w:rPr>
          <w:rFonts w:ascii="Consolas" w:eastAsia="Times New Roman" w:hAnsi="Consolas" w:cs="Courier New"/>
          <w:color w:val="124080"/>
          <w:sz w:val="21"/>
          <w:szCs w:val="21"/>
        </w:rPr>
        <w:t xml:space="preserve"> Else: GetDigit = "" </w:t>
      </w:r>
      <w:r w:rsidRPr="00E57DC3">
        <w:rPr>
          <w:rFonts w:ascii="Consolas" w:eastAsia="Times New Roman" w:hAnsi="Consolas" w:cs="Courier New"/>
          <w:color w:val="124080"/>
          <w:sz w:val="21"/>
          <w:szCs w:val="21"/>
        </w:rPr>
        <w:br/>
        <w:t>    </w:t>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Select</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124080"/>
          <w:sz w:val="21"/>
          <w:szCs w:val="21"/>
        </w:rPr>
        <w:br/>
      </w:r>
      <w:r w:rsidRPr="00E57DC3">
        <w:rPr>
          <w:rFonts w:ascii="Consolas" w:eastAsia="Times New Roman" w:hAnsi="Consolas" w:cs="Courier New"/>
          <w:color w:val="969696"/>
          <w:sz w:val="21"/>
          <w:szCs w:val="21"/>
        </w:rPr>
        <w:t>End</w:t>
      </w:r>
      <w:r w:rsidRPr="00E57DC3">
        <w:rPr>
          <w:rFonts w:ascii="Consolas" w:eastAsia="Times New Roman" w:hAnsi="Consolas" w:cs="Courier New"/>
          <w:color w:val="124080"/>
          <w:sz w:val="21"/>
          <w:szCs w:val="21"/>
        </w:rPr>
        <w:t xml:space="preserve"> </w:t>
      </w:r>
      <w:r w:rsidRPr="00E57DC3">
        <w:rPr>
          <w:rFonts w:ascii="Consolas" w:eastAsia="Times New Roman" w:hAnsi="Consolas" w:cs="Courier New"/>
          <w:color w:val="969696"/>
          <w:sz w:val="21"/>
          <w:szCs w:val="21"/>
        </w:rPr>
        <w:t>Function</w:t>
      </w:r>
      <w:r w:rsidRPr="00E57DC3">
        <w:rPr>
          <w:rFonts w:ascii="Consolas" w:eastAsia="Times New Roman" w:hAnsi="Consolas" w:cs="Courier New"/>
          <w:color w:val="124080"/>
          <w:sz w:val="21"/>
          <w:szCs w:val="21"/>
        </w:rPr>
        <w:t xml:space="preserve"> </w:t>
      </w:r>
    </w:p>
    <w:p w:rsidR="00E57DC3" w:rsidRDefault="00E57DC3" w:rsidP="005E136D">
      <w:pPr>
        <w:pStyle w:val="Heading2"/>
      </w:pPr>
    </w:p>
    <w:p w:rsidR="00E57DC3" w:rsidRDefault="005E136D" w:rsidP="00283277">
      <w:pPr>
        <w:pStyle w:val="Heading2"/>
      </w:pPr>
      <w:bookmarkStart w:id="15" w:name="_Toc91483824"/>
      <w:r>
        <w:t>SPELLNUMBERREVERSE</w:t>
      </w:r>
      <w:r w:rsidR="00E57DC3">
        <w:t xml:space="preserve"> - </w:t>
      </w:r>
      <w:r>
        <w:t>Returns the number equivalent for a number written as text.</w:t>
      </w:r>
      <w:bookmarkEnd w:id="15"/>
    </w:p>
    <w:p w:rsidR="005E136D" w:rsidRPr="00E57DC3" w:rsidRDefault="005E136D" w:rsidP="00E57DC3">
      <w:r>
        <w:br/>
      </w:r>
      <w:r w:rsidRPr="00E57DC3">
        <w:t>You can use the </w:t>
      </w:r>
      <w:hyperlink r:id="rId31" w:history="1">
        <w:r w:rsidRPr="00E57DC3">
          <w:t>SPELLNUMBER</w:t>
        </w:r>
      </w:hyperlink>
      <w:r w:rsidRPr="00E57DC3">
        <w:t> function to go in the opposite direction.</w:t>
      </w:r>
    </w:p>
    <w:tbl>
      <w:tblPr>
        <w:tblW w:w="20959" w:type="dxa"/>
        <w:shd w:val="clear" w:color="auto" w:fill="FFFFFF"/>
        <w:tblCellMar>
          <w:top w:w="15" w:type="dxa"/>
          <w:left w:w="15" w:type="dxa"/>
          <w:bottom w:w="15" w:type="dxa"/>
          <w:right w:w="15" w:type="dxa"/>
        </w:tblCellMar>
        <w:tblLook w:val="04A0" w:firstRow="1" w:lastRow="0" w:firstColumn="1" w:lastColumn="0" w:noHBand="0" w:noVBand="1"/>
      </w:tblPr>
      <w:tblGrid>
        <w:gridCol w:w="20959"/>
      </w:tblGrid>
      <w:tr w:rsidR="005E136D" w:rsidRPr="005E136D" w:rsidTr="005E136D">
        <w:tc>
          <w:tcPr>
            <w:tcW w:w="0" w:type="auto"/>
            <w:tcBorders>
              <w:top w:val="nil"/>
            </w:tcBorders>
            <w:shd w:val="clear" w:color="auto" w:fill="FFFFFF"/>
            <w:tcMar>
              <w:top w:w="0" w:type="dxa"/>
              <w:left w:w="0" w:type="dxa"/>
              <w:bottom w:w="0" w:type="dxa"/>
              <w:right w:w="0" w:type="dxa"/>
            </w:tcMar>
            <w:hideMark/>
          </w:tcPr>
          <w:p w:rsidR="005E136D" w:rsidRPr="005E136D" w:rsidRDefault="005E136D" w:rsidP="005E136D">
            <w:pPr>
              <w:spacing w:after="0" w:line="240" w:lineRule="auto"/>
              <w:rPr>
                <w:rFonts w:ascii="Segoe UI" w:eastAsia="Times New Roman" w:hAnsi="Segoe UI" w:cs="Segoe UI"/>
                <w:color w:val="212529"/>
                <w:sz w:val="24"/>
                <w:szCs w:val="24"/>
              </w:rPr>
            </w:pPr>
            <w:r w:rsidRPr="005E136D">
              <w:rPr>
                <w:rFonts w:ascii="Segoe UI" w:eastAsia="Times New Roman" w:hAnsi="Segoe UI" w:cs="Segoe UI"/>
                <w:noProof/>
                <w:color w:val="212529"/>
                <w:sz w:val="24"/>
                <w:szCs w:val="24"/>
              </w:rPr>
              <w:drawing>
                <wp:inline distT="0" distB="0" distL="0" distR="0">
                  <wp:extent cx="6278880" cy="1718945"/>
                  <wp:effectExtent l="0" t="0" r="7620" b="0"/>
                  <wp:docPr id="1" name="Picture 1" descr="https://bettersolutions.com/excel/functions/function-spellnumberrevers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bettersolutions.com/excel/functions/function-spellnumberrevers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78880" cy="1718945"/>
                          </a:xfrm>
                          <a:prstGeom prst="rect">
                            <a:avLst/>
                          </a:prstGeom>
                          <a:noFill/>
                          <a:ln>
                            <a:noFill/>
                          </a:ln>
                        </pic:spPr>
                      </pic:pic>
                    </a:graphicData>
                  </a:graphic>
                </wp:inline>
              </w:drawing>
            </w:r>
          </w:p>
        </w:tc>
      </w:tr>
    </w:tbl>
    <w:p w:rsidR="005E136D" w:rsidRPr="005E136D" w:rsidRDefault="005E136D" w:rsidP="005E136D">
      <w:pPr>
        <w:shd w:val="clear" w:color="auto" w:fill="FFFFFF"/>
        <w:spacing w:after="100" w:afterAutospacing="1" w:line="240" w:lineRule="auto"/>
        <w:rPr>
          <w:rFonts w:ascii="Segoe UI" w:eastAsia="Times New Roman" w:hAnsi="Segoe UI" w:cs="Segoe UI"/>
          <w:color w:val="212529"/>
          <w:sz w:val="24"/>
          <w:szCs w:val="24"/>
        </w:rPr>
      </w:pPr>
      <w:r w:rsidRPr="005E136D">
        <w:rPr>
          <w:rFonts w:ascii="Segoe UI" w:eastAsia="Times New Roman" w:hAnsi="Segoe UI" w:cs="Segoe UI"/>
          <w:color w:val="212529"/>
          <w:sz w:val="24"/>
          <w:szCs w:val="24"/>
        </w:rPr>
        <w:lastRenderedPageBreak/>
        <w:t>This requires a reference to the Microsoft Scripting Runtime.</w:t>
      </w:r>
      <w:r w:rsidRPr="005E136D">
        <w:rPr>
          <w:rFonts w:ascii="Segoe UI" w:eastAsia="Times New Roman" w:hAnsi="Segoe UI" w:cs="Segoe UI"/>
          <w:color w:val="212529"/>
          <w:sz w:val="24"/>
          <w:szCs w:val="24"/>
        </w:rPr>
        <w:br/>
      </w:r>
      <w:proofErr w:type="gramStart"/>
      <w:r w:rsidRPr="005E136D">
        <w:rPr>
          <w:rFonts w:ascii="Segoe UI" w:eastAsia="Times New Roman" w:hAnsi="Segoe UI" w:cs="Segoe UI"/>
          <w:color w:val="212529"/>
          <w:sz w:val="24"/>
          <w:szCs w:val="24"/>
        </w:rPr>
        <w:t>link</w:t>
      </w:r>
      <w:proofErr w:type="gramEnd"/>
      <w:r w:rsidRPr="005E136D">
        <w:rPr>
          <w:rFonts w:ascii="Segoe UI" w:eastAsia="Times New Roman" w:hAnsi="Segoe UI" w:cs="Segoe UI"/>
          <w:color w:val="212529"/>
          <w:sz w:val="24"/>
          <w:szCs w:val="24"/>
        </w:rPr>
        <w:t xml:space="preserve"> - https://contexturesblog.com/archives/2011/10/21/words-to-numbers-in-excel/</w:t>
      </w:r>
    </w:p>
    <w:p w:rsidR="005E136D" w:rsidRPr="005E136D" w:rsidRDefault="005E136D" w:rsidP="005E136D">
      <w:pPr>
        <w:spacing w:after="0" w:line="240" w:lineRule="auto"/>
        <w:rPr>
          <w:rFonts w:ascii="Times New Roman" w:eastAsia="Times New Roman" w:hAnsi="Times New Roman" w:cs="Times New Roman"/>
          <w:sz w:val="24"/>
          <w:szCs w:val="24"/>
        </w:rPr>
      </w:pPr>
      <w:r w:rsidRPr="005E136D">
        <w:rPr>
          <w:rFonts w:ascii="Segoe UI" w:eastAsia="Times New Roman" w:hAnsi="Segoe UI" w:cs="Segoe UI"/>
          <w:color w:val="212529"/>
          <w:sz w:val="24"/>
          <w:szCs w:val="24"/>
        </w:rPr>
        <w:br/>
      </w:r>
    </w:p>
    <w:p w:rsidR="005E136D" w:rsidRPr="005E136D" w:rsidRDefault="005E136D" w:rsidP="005E136D">
      <w:pPr>
        <w:pBdr>
          <w:top w:val="single" w:sz="6" w:space="8" w:color="CCCCCC"/>
          <w:left w:val="single" w:sz="6" w:space="8" w:color="CCCCCC"/>
          <w:bottom w:val="single" w:sz="6" w:space="8" w:color="CCCCCC"/>
          <w:right w:val="single" w:sz="6" w:space="8" w:color="CCCCCC"/>
        </w:pBdr>
        <w:shd w:val="clear" w:color="auto" w:fill="F0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olor w:val="124080"/>
          <w:sz w:val="21"/>
          <w:szCs w:val="21"/>
        </w:rPr>
      </w:pPr>
      <w:proofErr w:type="gramStart"/>
      <w:r w:rsidRPr="005E136D">
        <w:rPr>
          <w:rFonts w:ascii="Consolas" w:eastAsia="Times New Roman" w:hAnsi="Consolas" w:cs="Courier New"/>
          <w:color w:val="124080"/>
          <w:sz w:val="21"/>
          <w:szCs w:val="21"/>
        </w:rPr>
        <w:t>sMyTextNumber</w:t>
      </w:r>
      <w:proofErr w:type="gramEnd"/>
      <w:r w:rsidRPr="005E136D">
        <w:rPr>
          <w:rFonts w:ascii="Consolas" w:eastAsia="Times New Roman" w:hAnsi="Consolas" w:cs="Courier New"/>
          <w:color w:val="124080"/>
          <w:sz w:val="21"/>
          <w:szCs w:val="21"/>
        </w:rPr>
        <w:t xml:space="preserve"> - The text you want to convert to a number.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Public</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SPELLNUMBERREVERSE( _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ByVal</w:t>
      </w:r>
      <w:r w:rsidRPr="005E136D">
        <w:rPr>
          <w:rFonts w:ascii="Consolas" w:eastAsia="Times New Roman" w:hAnsi="Consolas" w:cs="Courier New"/>
          <w:color w:val="124080"/>
          <w:sz w:val="21"/>
          <w:szCs w:val="21"/>
        </w:rPr>
        <w:t xml:space="preserve"> sMyTextNumber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Variant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Variant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odictionary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Scripting.Dictionary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sValidation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String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arwords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Variant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slastword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String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lmultiple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Long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lngRes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Long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Error</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GoTo</w:t>
      </w:r>
      <w:r w:rsidRPr="005E136D">
        <w:rPr>
          <w:rFonts w:ascii="Consolas" w:eastAsia="Times New Roman" w:hAnsi="Consolas" w:cs="Courier New"/>
          <w:color w:val="124080"/>
          <w:sz w:val="21"/>
          <w:szCs w:val="21"/>
        </w:rPr>
        <w:t xml:space="preserve"> ErrorHandler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Set</w:t>
      </w:r>
      <w:r w:rsidRPr="005E136D">
        <w:rPr>
          <w:rFonts w:ascii="Consolas" w:eastAsia="Times New Roman" w:hAnsi="Consolas" w:cs="Courier New"/>
          <w:color w:val="124080"/>
          <w:sz w:val="21"/>
          <w:szCs w:val="21"/>
        </w:rPr>
        <w:t xml:space="preserve"> odictionary = StringToLong_Dictionary </w:t>
      </w:r>
      <w:r w:rsidRPr="005E136D">
        <w:rPr>
          <w:rFonts w:ascii="Consolas" w:eastAsia="Times New Roman" w:hAnsi="Consolas" w:cs="Courier New"/>
          <w:color w:val="124080"/>
          <w:sz w:val="21"/>
          <w:szCs w:val="21"/>
        </w:rPr>
        <w:br/>
        <w:t xml:space="preserve">    lmultiple = 1 </w:t>
      </w:r>
      <w:r w:rsidRPr="005E136D">
        <w:rPr>
          <w:rFonts w:ascii="Consolas" w:eastAsia="Times New Roman" w:hAnsi="Consolas" w:cs="Courier New"/>
          <w:color w:val="124080"/>
          <w:sz w:val="21"/>
          <w:szCs w:val="21"/>
        </w:rPr>
        <w:br/>
        <w:t xml:space="preserve">    sMyTextNumber = VBA.LCase(sMyTextNumber)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(sMyTextNumber </w:t>
      </w:r>
      <w:r w:rsidRPr="005E136D">
        <w:rPr>
          <w:rFonts w:ascii="Consolas" w:eastAsia="Times New Roman" w:hAnsi="Consolas" w:cs="Courier New"/>
          <w:color w:val="969696"/>
          <w:sz w:val="21"/>
          <w:szCs w:val="21"/>
        </w:rPr>
        <w:t>Like</w:t>
      </w:r>
      <w:r w:rsidRPr="005E136D">
        <w:rPr>
          <w:rFonts w:ascii="Consolas" w:eastAsia="Times New Roman" w:hAnsi="Consolas" w:cs="Courier New"/>
          <w:color w:val="124080"/>
          <w:sz w:val="21"/>
          <w:szCs w:val="21"/>
        </w:rPr>
        <w:t xml:space="preserve"> "*,*")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sMyTextNumber = Replace(sMyTextNumber, ",", "")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xml:space="preserve">    sValidation = StringToLong_Validation(odictionary, sMyTextNumber)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(Len(sValidation) &gt;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SPELLNUMBERREVERSE = sValidation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(odictionary.Exists(sMyTextNumber) = </w:t>
      </w:r>
      <w:r w:rsidRPr="005E136D">
        <w:rPr>
          <w:rFonts w:ascii="Consolas" w:eastAsia="Times New Roman" w:hAnsi="Consolas" w:cs="Courier New"/>
          <w:color w:val="969696"/>
          <w:sz w:val="21"/>
          <w:szCs w:val="21"/>
        </w:rPr>
        <w:t>True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lngRes = odictionary.Item(sMyTextNumber)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Else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arwords = VBA.Split(sMyTextNumber, " ")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Do</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While</w:t>
      </w:r>
      <w:r w:rsidRPr="005E136D">
        <w:rPr>
          <w:rFonts w:ascii="Consolas" w:eastAsia="Times New Roman" w:hAnsi="Consolas" w:cs="Courier New"/>
          <w:color w:val="124080"/>
          <w:sz w:val="21"/>
          <w:szCs w:val="21"/>
        </w:rPr>
        <w:t xml:space="preserve"> VBA.Len(sMyTextNumber) &gt; 0 </w:t>
      </w:r>
      <w:r w:rsidRPr="005E136D">
        <w:rPr>
          <w:rFonts w:ascii="Consolas" w:eastAsia="Times New Roman" w:hAnsi="Consolas" w:cs="Courier New"/>
          <w:color w:val="124080"/>
          <w:sz w:val="21"/>
          <w:szCs w:val="21"/>
        </w:rPr>
        <w:br/>
        <w:t>            slastword = arwords(</w:t>
      </w:r>
      <w:r w:rsidRPr="005E136D">
        <w:rPr>
          <w:rFonts w:ascii="Consolas" w:eastAsia="Times New Roman" w:hAnsi="Consolas" w:cs="Courier New"/>
          <w:color w:val="969696"/>
          <w:sz w:val="21"/>
          <w:szCs w:val="21"/>
        </w:rPr>
        <w:t>UBound</w:t>
      </w:r>
      <w:r w:rsidRPr="005E136D">
        <w:rPr>
          <w:rFonts w:ascii="Consolas" w:eastAsia="Times New Roman" w:hAnsi="Consolas" w:cs="Courier New"/>
          <w:color w:val="124080"/>
          <w:sz w:val="21"/>
          <w:szCs w:val="21"/>
        </w:rPr>
        <w:t xml:space="preserve">(arwords))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Select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Case</w:t>
      </w:r>
      <w:r w:rsidRPr="005E136D">
        <w:rPr>
          <w:rFonts w:ascii="Consolas" w:eastAsia="Times New Roman" w:hAnsi="Consolas" w:cs="Courier New"/>
          <w:color w:val="124080"/>
          <w:sz w:val="21"/>
          <w:szCs w:val="21"/>
        </w:rPr>
        <w:t xml:space="preserve"> slastword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Case</w:t>
      </w:r>
      <w:r w:rsidRPr="005E136D">
        <w:rPr>
          <w:rFonts w:ascii="Consolas" w:eastAsia="Times New Roman" w:hAnsi="Consolas" w:cs="Courier New"/>
          <w:color w:val="124080"/>
          <w:sz w:val="21"/>
          <w:szCs w:val="21"/>
        </w:rPr>
        <w:t xml:space="preserve"> "and":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Case</w:t>
      </w:r>
      <w:r w:rsidRPr="005E136D">
        <w:rPr>
          <w:rFonts w:ascii="Consolas" w:eastAsia="Times New Roman" w:hAnsi="Consolas" w:cs="Courier New"/>
          <w:color w:val="124080"/>
          <w:sz w:val="21"/>
          <w:szCs w:val="21"/>
        </w:rPr>
        <w:t xml:space="preserve"> "hundred":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(lmultiple = 1000)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lmultiple = 100000 </w:t>
      </w:r>
      <w:r w:rsidRPr="005E136D">
        <w:rPr>
          <w:rFonts w:ascii="Consolas" w:eastAsia="Times New Roman" w:hAnsi="Consolas" w:cs="Courier New"/>
          <w:color w:val="124080"/>
          <w:sz w:val="21"/>
          <w:szCs w:val="21"/>
        </w:rPr>
        <w:br/>
        <w:t xml:space="preserve">                                 Else: lmultiple = 100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Case</w:t>
      </w:r>
      <w:r w:rsidRPr="005E136D">
        <w:rPr>
          <w:rFonts w:ascii="Consolas" w:eastAsia="Times New Roman" w:hAnsi="Consolas" w:cs="Courier New"/>
          <w:color w:val="124080"/>
          <w:sz w:val="21"/>
          <w:szCs w:val="21"/>
        </w:rPr>
        <w:t xml:space="preserve"> "thousand": lmultiple = 1000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Case</w:t>
      </w:r>
      <w:r w:rsidRPr="005E136D">
        <w:rPr>
          <w:rFonts w:ascii="Consolas" w:eastAsia="Times New Roman" w:hAnsi="Consolas" w:cs="Courier New"/>
          <w:color w:val="124080"/>
          <w:sz w:val="21"/>
          <w:szCs w:val="21"/>
        </w:rPr>
        <w:t xml:space="preserve"> Else: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(odictionary.Exists(slastword) = </w:t>
      </w:r>
      <w:r w:rsidRPr="005E136D">
        <w:rPr>
          <w:rFonts w:ascii="Consolas" w:eastAsia="Times New Roman" w:hAnsi="Consolas" w:cs="Courier New"/>
          <w:color w:val="969696"/>
          <w:sz w:val="21"/>
          <w:szCs w:val="21"/>
        </w:rPr>
        <w:t>True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lngRes = lngRes + (odictionary.Item(slastword) * lmultiple)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Select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sMyTextNumber = VBA.Trim(VBA.Left(sMyTextNumber, VBA.InStrRev(sMyTextNumber, " "))) </w:t>
      </w:r>
      <w:r w:rsidRPr="005E136D">
        <w:rPr>
          <w:rFonts w:ascii="Consolas" w:eastAsia="Times New Roman" w:hAnsi="Consolas" w:cs="Courier New"/>
          <w:color w:val="124080"/>
          <w:sz w:val="21"/>
          <w:szCs w:val="21"/>
        </w:rPr>
        <w:br/>
        <w:t xml:space="preserve">            arwords = VBA.Split(sMyTextNumber, " ")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Loop</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lastRenderedPageBreak/>
        <w:br/>
        <w:t xml:space="preserve">    SPELLNUMBERREVERSE = lngRes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xml:space="preserve">ErrorHandler: </w:t>
      </w:r>
      <w:r w:rsidRPr="005E136D">
        <w:rPr>
          <w:rFonts w:ascii="Consolas" w:eastAsia="Times New Roman" w:hAnsi="Consolas" w:cs="Courier New"/>
          <w:color w:val="124080"/>
          <w:sz w:val="21"/>
          <w:szCs w:val="21"/>
        </w:rPr>
        <w:br/>
        <w:t xml:space="preserve">    SPELLNUMBERREVERSE = "Error"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Private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StringToLong_Validation( _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ByVal</w:t>
      </w:r>
      <w:r w:rsidRPr="005E136D">
        <w:rPr>
          <w:rFonts w:ascii="Consolas" w:eastAsia="Times New Roman" w:hAnsi="Consolas" w:cs="Courier New"/>
          <w:color w:val="124080"/>
          <w:sz w:val="21"/>
          <w:szCs w:val="21"/>
        </w:rPr>
        <w:t xml:space="preserve"> objDictionary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Scripting.Dictionary, _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ByVal</w:t>
      </w:r>
      <w:r w:rsidRPr="005E136D">
        <w:rPr>
          <w:rFonts w:ascii="Consolas" w:eastAsia="Times New Roman" w:hAnsi="Consolas" w:cs="Courier New"/>
          <w:color w:val="124080"/>
          <w:sz w:val="21"/>
          <w:szCs w:val="21"/>
        </w:rPr>
        <w:t xml:space="preserve"> sMyTextNumber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Variant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String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sError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String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arwords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Variant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lcount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Long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ltemp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Long</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Error</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GoTo</w:t>
      </w:r>
      <w:r w:rsidRPr="005E136D">
        <w:rPr>
          <w:rFonts w:ascii="Consolas" w:eastAsia="Times New Roman" w:hAnsi="Consolas" w:cs="Courier New"/>
          <w:color w:val="124080"/>
          <w:sz w:val="21"/>
          <w:szCs w:val="21"/>
        </w:rPr>
        <w:t xml:space="preserve"> ErrorHandler </w:t>
      </w:r>
      <w:r w:rsidRPr="005E136D">
        <w:rPr>
          <w:rFonts w:ascii="Consolas" w:eastAsia="Times New Roman" w:hAnsi="Consolas" w:cs="Courier New"/>
          <w:color w:val="124080"/>
          <w:sz w:val="21"/>
          <w:szCs w:val="21"/>
        </w:rPr>
        <w:br/>
        <w:t xml:space="preserve">    StringToLong_Validation = </w:t>
      </w:r>
      <w:r w:rsidRPr="005E136D">
        <w:rPr>
          <w:rFonts w:ascii="Consolas" w:eastAsia="Times New Roman" w:hAnsi="Consolas" w:cs="Courier New"/>
          <w:color w:val="969696"/>
          <w:sz w:val="21"/>
          <w:szCs w:val="21"/>
        </w:rPr>
        <w:t>False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xml:space="preserve">    arwords = VBA.Split(sMyTextNumber, " ")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For</w:t>
      </w:r>
      <w:r w:rsidRPr="005E136D">
        <w:rPr>
          <w:rFonts w:ascii="Consolas" w:eastAsia="Times New Roman" w:hAnsi="Consolas" w:cs="Courier New"/>
          <w:color w:val="124080"/>
          <w:sz w:val="21"/>
          <w:szCs w:val="21"/>
        </w:rPr>
        <w:t xml:space="preserve"> lcount = 0 </w:t>
      </w:r>
      <w:r w:rsidRPr="005E136D">
        <w:rPr>
          <w:rFonts w:ascii="Consolas" w:eastAsia="Times New Roman" w:hAnsi="Consolas" w:cs="Courier New"/>
          <w:color w:val="969696"/>
          <w:sz w:val="21"/>
          <w:szCs w:val="21"/>
        </w:rPr>
        <w:t>To</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UBound</w:t>
      </w:r>
      <w:r w:rsidRPr="005E136D">
        <w:rPr>
          <w:rFonts w:ascii="Consolas" w:eastAsia="Times New Roman" w:hAnsi="Consolas" w:cs="Courier New"/>
          <w:color w:val="124080"/>
          <w:sz w:val="21"/>
          <w:szCs w:val="21"/>
        </w:rPr>
        <w:t xml:space="preserve">(arwords)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objDictionary.Exists(arwords(lcount)) = </w:t>
      </w:r>
      <w:r w:rsidRPr="005E136D">
        <w:rPr>
          <w:rFonts w:ascii="Consolas" w:eastAsia="Times New Roman" w:hAnsi="Consolas" w:cs="Courier New"/>
          <w:color w:val="969696"/>
          <w:sz w:val="21"/>
          <w:szCs w:val="21"/>
        </w:rPr>
        <w:t>False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sError = "Spelling mistake" </w:t>
      </w:r>
      <w:r w:rsidRPr="005E136D">
        <w:rPr>
          <w:rFonts w:ascii="Consolas" w:eastAsia="Times New Roman" w:hAnsi="Consolas" w:cs="Courier New"/>
          <w:color w:val="124080"/>
          <w:sz w:val="21"/>
          <w:szCs w:val="21"/>
        </w:rPr>
        <w:br/>
        <w:t xml:space="preserve">            StringToLong_Validation = sError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Next</w:t>
      </w:r>
      <w:r w:rsidRPr="005E136D">
        <w:rPr>
          <w:rFonts w:ascii="Consolas" w:eastAsia="Times New Roman" w:hAnsi="Consolas" w:cs="Courier New"/>
          <w:color w:val="124080"/>
          <w:sz w:val="21"/>
          <w:szCs w:val="21"/>
        </w:rPr>
        <w:t xml:space="preserve"> lcount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(VBA.InStr(1, sMyTextNumber, "thousand") &gt;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(VBA.Right(sMyTextNumber, 8) &lt;&gt; "thousand")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(VBA.InStr(InStr(1, sMyTextNumber, "thousand"), sMyTextNumber, "hundred") &gt;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(VBA.InStr(1, sMyTextNumber, "thousand and") &gt;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sError = "Invalid 'and</w:t>
      </w:r>
      <w:r w:rsidRPr="005E136D">
        <w:rPr>
          <w:rFonts w:ascii="Consolas" w:eastAsia="Times New Roman" w:hAnsi="Consolas" w:cs="Courier New"/>
          <w:color w:val="7895E6"/>
          <w:sz w:val="21"/>
          <w:szCs w:val="21"/>
        </w:rPr>
        <w:t xml:space="preserve">' after the thousand" </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StringToLong_Validation = sError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Else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(VBA.InStr(1, sMyTextNumber, "thousand and") =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sError = "Missing 'and</w:t>
      </w:r>
      <w:r w:rsidRPr="005E136D">
        <w:rPr>
          <w:rFonts w:ascii="Consolas" w:eastAsia="Times New Roman" w:hAnsi="Consolas" w:cs="Courier New"/>
          <w:color w:val="7895E6"/>
          <w:sz w:val="21"/>
          <w:szCs w:val="21"/>
        </w:rPr>
        <w:t xml:space="preserve">' after the thousand" </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StringToLong_Validation = sError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(VBA.InStr(1, sMyTextNumber, "hundred") &gt;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(VBA.Right(sMyTextNumber, 7) &lt;&gt; "hundred")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((VBA.InStr(1, sMyTextNumber, "hundred and") = 0)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(VBA.InStr(1, sMyTextNumber, "hundred thousand") =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sError = "Missing 'and</w:t>
      </w:r>
      <w:r w:rsidRPr="005E136D">
        <w:rPr>
          <w:rFonts w:ascii="Consolas" w:eastAsia="Times New Roman" w:hAnsi="Consolas" w:cs="Courier New"/>
          <w:color w:val="7895E6"/>
          <w:sz w:val="21"/>
          <w:szCs w:val="21"/>
        </w:rPr>
        <w:t xml:space="preserve">' after the hundred" </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StringToLong_Validation = sError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lastRenderedPageBreak/>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(VBA.InStr(1, sMyTextNumber, "thousand") &gt;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sMyTextNumber = VBA.Mid(sMyTextNumber, VBA.InStr(1, sMyTextNumber, "thousand") + 9)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(VBA.InStr(1, sMyTextNumber, "hundred") &gt; 0)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ltemp = VBA.InStr(1, sMyTextNumber, "hundred") </w:t>
      </w:r>
      <w:r w:rsidRPr="005E136D">
        <w:rPr>
          <w:rFonts w:ascii="Consolas" w:eastAsia="Times New Roman" w:hAnsi="Consolas" w:cs="Courier New"/>
          <w:color w:val="124080"/>
          <w:sz w:val="21"/>
          <w:szCs w:val="21"/>
        </w:rPr>
        <w:br/>
        <w:t xml:space="preserve">            sMyTextNumber = VBA.Left(sMyTextNumber, ltemp + 6)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((sMyTextNumber &lt;&gt; "one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"two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"three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"four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"five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"six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"seven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"eight hundred") </w:t>
      </w:r>
      <w:r w:rsidRPr="005E136D">
        <w:rPr>
          <w:rFonts w:ascii="Consolas" w:eastAsia="Times New Roman" w:hAnsi="Consolas" w:cs="Courier New"/>
          <w:color w:val="969696"/>
          <w:sz w:val="21"/>
          <w:szCs w:val="21"/>
        </w:rPr>
        <w:t>And</w:t>
      </w:r>
      <w:r w:rsidRPr="005E136D">
        <w:rPr>
          <w:rFonts w:ascii="Consolas" w:eastAsia="Times New Roman" w:hAnsi="Consolas" w:cs="Courier New"/>
          <w:color w:val="124080"/>
          <w:sz w:val="21"/>
          <w:szCs w:val="21"/>
        </w:rPr>
        <w:t xml:space="preserve"> _ </w:t>
      </w:r>
      <w:r w:rsidRPr="005E136D">
        <w:rPr>
          <w:rFonts w:ascii="Consolas" w:eastAsia="Times New Roman" w:hAnsi="Consolas" w:cs="Courier New"/>
          <w:color w:val="124080"/>
          <w:sz w:val="21"/>
          <w:szCs w:val="21"/>
        </w:rPr>
        <w:br/>
        <w:t xml:space="preserve">                (sMyTextNumber &lt;&gt; "nine hundred")) </w:t>
      </w:r>
      <w:r w:rsidRPr="005E136D">
        <w:rPr>
          <w:rFonts w:ascii="Consolas" w:eastAsia="Times New Roman" w:hAnsi="Consolas" w:cs="Courier New"/>
          <w:color w:val="969696"/>
          <w:sz w:val="21"/>
          <w:szCs w:val="21"/>
        </w:rPr>
        <w:t>Then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xml:space="preserve">                sError = "You cannot have more than 9 hundreds" </w:t>
      </w:r>
      <w:r w:rsidRPr="005E136D">
        <w:rPr>
          <w:rFonts w:ascii="Consolas" w:eastAsia="Times New Roman" w:hAnsi="Consolas" w:cs="Courier New"/>
          <w:color w:val="124080"/>
          <w:sz w:val="21"/>
          <w:szCs w:val="21"/>
        </w:rPr>
        <w:br/>
        <w:t xml:space="preserve">                StringToLong_Validation = sError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If</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xml:space="preserve">    StringToLong_Validation = ""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Exit</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xml:space="preserve">ErrorHandler: </w:t>
      </w:r>
      <w:r w:rsidRPr="005E136D">
        <w:rPr>
          <w:rFonts w:ascii="Consolas" w:eastAsia="Times New Roman" w:hAnsi="Consolas" w:cs="Courier New"/>
          <w:color w:val="124080"/>
          <w:sz w:val="21"/>
          <w:szCs w:val="21"/>
        </w:rPr>
        <w:br/>
        <w:t xml:space="preserve">    StringToLong_Validation = sError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Private</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StringToLong_Dictionary()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Scripting.Dictionary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Dim</w:t>
      </w:r>
      <w:r w:rsidRPr="005E136D">
        <w:rPr>
          <w:rFonts w:ascii="Consolas" w:eastAsia="Times New Roman" w:hAnsi="Consolas" w:cs="Courier New"/>
          <w:color w:val="124080"/>
          <w:sz w:val="21"/>
          <w:szCs w:val="21"/>
        </w:rPr>
        <w:t xml:space="preserve"> objDictionary </w:t>
      </w:r>
      <w:r w:rsidRPr="005E136D">
        <w:rPr>
          <w:rFonts w:ascii="Consolas" w:eastAsia="Times New Roman" w:hAnsi="Consolas" w:cs="Courier New"/>
          <w:color w:val="969696"/>
          <w:sz w:val="21"/>
          <w:szCs w:val="21"/>
        </w:rPr>
        <w:t>As</w:t>
      </w:r>
      <w:r w:rsidRPr="005E136D">
        <w:rPr>
          <w:rFonts w:ascii="Consolas" w:eastAsia="Times New Roman" w:hAnsi="Consolas" w:cs="Courier New"/>
          <w:color w:val="124080"/>
          <w:sz w:val="21"/>
          <w:szCs w:val="21"/>
        </w:rPr>
        <w:t xml:space="preserve"> Scripting.Dictionary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Set</w:t>
      </w:r>
      <w:r w:rsidRPr="005E136D">
        <w:rPr>
          <w:rFonts w:ascii="Consolas" w:eastAsia="Times New Roman" w:hAnsi="Consolas" w:cs="Courier New"/>
          <w:color w:val="124080"/>
          <w:sz w:val="21"/>
          <w:szCs w:val="21"/>
        </w:rPr>
        <w:t xml:space="preserve"> objDictionary = </w:t>
      </w:r>
      <w:r w:rsidRPr="005E136D">
        <w:rPr>
          <w:rFonts w:ascii="Consolas" w:eastAsia="Times New Roman" w:hAnsi="Consolas" w:cs="Courier New"/>
          <w:color w:val="969696"/>
          <w:sz w:val="21"/>
          <w:szCs w:val="21"/>
        </w:rPr>
        <w:t>New</w:t>
      </w:r>
      <w:r w:rsidRPr="005E136D">
        <w:rPr>
          <w:rFonts w:ascii="Consolas" w:eastAsia="Times New Roman" w:hAnsi="Consolas" w:cs="Courier New"/>
          <w:color w:val="124080"/>
          <w:sz w:val="21"/>
          <w:szCs w:val="21"/>
        </w:rPr>
        <w:t xml:space="preserve"> Scripting.Dictionary </w:t>
      </w:r>
      <w:r w:rsidRPr="005E136D">
        <w:rPr>
          <w:rFonts w:ascii="Consolas" w:eastAsia="Times New Roman" w:hAnsi="Consolas" w:cs="Courier New"/>
          <w:color w:val="124080"/>
          <w:sz w:val="21"/>
          <w:szCs w:val="21"/>
        </w:rPr>
        <w:br/>
        <w:t xml:space="preserve">    objDictionary.Add "one", 1 </w:t>
      </w:r>
      <w:r w:rsidRPr="005E136D">
        <w:rPr>
          <w:rFonts w:ascii="Consolas" w:eastAsia="Times New Roman" w:hAnsi="Consolas" w:cs="Courier New"/>
          <w:color w:val="124080"/>
          <w:sz w:val="21"/>
          <w:szCs w:val="21"/>
        </w:rPr>
        <w:br/>
        <w:t xml:space="preserve">    objDictionary.Add "two", 2 </w:t>
      </w:r>
      <w:r w:rsidRPr="005E136D">
        <w:rPr>
          <w:rFonts w:ascii="Consolas" w:eastAsia="Times New Roman" w:hAnsi="Consolas" w:cs="Courier New"/>
          <w:color w:val="124080"/>
          <w:sz w:val="21"/>
          <w:szCs w:val="21"/>
        </w:rPr>
        <w:br/>
        <w:t xml:space="preserve">    objDictionary.Add "three", 3 </w:t>
      </w:r>
      <w:r w:rsidRPr="005E136D">
        <w:rPr>
          <w:rFonts w:ascii="Consolas" w:eastAsia="Times New Roman" w:hAnsi="Consolas" w:cs="Courier New"/>
          <w:color w:val="124080"/>
          <w:sz w:val="21"/>
          <w:szCs w:val="21"/>
        </w:rPr>
        <w:br/>
        <w:t xml:space="preserve">    objDictionary.Add "four", 4 </w:t>
      </w:r>
      <w:r w:rsidRPr="005E136D">
        <w:rPr>
          <w:rFonts w:ascii="Consolas" w:eastAsia="Times New Roman" w:hAnsi="Consolas" w:cs="Courier New"/>
          <w:color w:val="124080"/>
          <w:sz w:val="21"/>
          <w:szCs w:val="21"/>
        </w:rPr>
        <w:br/>
        <w:t xml:space="preserve">    objDictionary.Add "five", 5 </w:t>
      </w:r>
      <w:r w:rsidRPr="005E136D">
        <w:rPr>
          <w:rFonts w:ascii="Consolas" w:eastAsia="Times New Roman" w:hAnsi="Consolas" w:cs="Courier New"/>
          <w:color w:val="124080"/>
          <w:sz w:val="21"/>
          <w:szCs w:val="21"/>
        </w:rPr>
        <w:br/>
        <w:t xml:space="preserve">    objDictionary.Add "six", 6 </w:t>
      </w:r>
      <w:r w:rsidRPr="005E136D">
        <w:rPr>
          <w:rFonts w:ascii="Consolas" w:eastAsia="Times New Roman" w:hAnsi="Consolas" w:cs="Courier New"/>
          <w:color w:val="124080"/>
          <w:sz w:val="21"/>
          <w:szCs w:val="21"/>
        </w:rPr>
        <w:br/>
        <w:t xml:space="preserve">    objDictionary.Add "seven", 7 </w:t>
      </w:r>
      <w:r w:rsidRPr="005E136D">
        <w:rPr>
          <w:rFonts w:ascii="Consolas" w:eastAsia="Times New Roman" w:hAnsi="Consolas" w:cs="Courier New"/>
          <w:color w:val="124080"/>
          <w:sz w:val="21"/>
          <w:szCs w:val="21"/>
        </w:rPr>
        <w:br/>
        <w:t xml:space="preserve">    objDictionary.Add "eight", 8 </w:t>
      </w:r>
      <w:r w:rsidRPr="005E136D">
        <w:rPr>
          <w:rFonts w:ascii="Consolas" w:eastAsia="Times New Roman" w:hAnsi="Consolas" w:cs="Courier New"/>
          <w:color w:val="124080"/>
          <w:sz w:val="21"/>
          <w:szCs w:val="21"/>
        </w:rPr>
        <w:br/>
        <w:t xml:space="preserve">    objDictionary.Add "nine", 9 </w:t>
      </w:r>
      <w:r w:rsidRPr="005E136D">
        <w:rPr>
          <w:rFonts w:ascii="Consolas" w:eastAsia="Times New Roman" w:hAnsi="Consolas" w:cs="Courier New"/>
          <w:color w:val="124080"/>
          <w:sz w:val="21"/>
          <w:szCs w:val="21"/>
        </w:rPr>
        <w:br/>
        <w:t xml:space="preserve">    objDictionary.Add "ten", 10 </w:t>
      </w:r>
      <w:r w:rsidRPr="005E136D">
        <w:rPr>
          <w:rFonts w:ascii="Consolas" w:eastAsia="Times New Roman" w:hAnsi="Consolas" w:cs="Courier New"/>
          <w:color w:val="124080"/>
          <w:sz w:val="21"/>
          <w:szCs w:val="21"/>
        </w:rPr>
        <w:br/>
        <w:t xml:space="preserve">    objDictionary.Add "eleven", 11 </w:t>
      </w:r>
      <w:r w:rsidRPr="005E136D">
        <w:rPr>
          <w:rFonts w:ascii="Consolas" w:eastAsia="Times New Roman" w:hAnsi="Consolas" w:cs="Courier New"/>
          <w:color w:val="124080"/>
          <w:sz w:val="21"/>
          <w:szCs w:val="21"/>
        </w:rPr>
        <w:br/>
        <w:t xml:space="preserve">    objDictionary.Add "twelve", 12 </w:t>
      </w:r>
      <w:r w:rsidRPr="005E136D">
        <w:rPr>
          <w:rFonts w:ascii="Consolas" w:eastAsia="Times New Roman" w:hAnsi="Consolas" w:cs="Courier New"/>
          <w:color w:val="124080"/>
          <w:sz w:val="21"/>
          <w:szCs w:val="21"/>
        </w:rPr>
        <w:br/>
        <w:t xml:space="preserve">    objDictionary.Add "thirteen", 13 </w:t>
      </w:r>
      <w:r w:rsidRPr="005E136D">
        <w:rPr>
          <w:rFonts w:ascii="Consolas" w:eastAsia="Times New Roman" w:hAnsi="Consolas" w:cs="Courier New"/>
          <w:color w:val="124080"/>
          <w:sz w:val="21"/>
          <w:szCs w:val="21"/>
        </w:rPr>
        <w:br/>
        <w:t xml:space="preserve">    objDictionary.Add "fourteen", 14 </w:t>
      </w:r>
      <w:r w:rsidRPr="005E136D">
        <w:rPr>
          <w:rFonts w:ascii="Consolas" w:eastAsia="Times New Roman" w:hAnsi="Consolas" w:cs="Courier New"/>
          <w:color w:val="124080"/>
          <w:sz w:val="21"/>
          <w:szCs w:val="21"/>
        </w:rPr>
        <w:br/>
        <w:t xml:space="preserve">    objDictionary.Add "fifteen", 15 </w:t>
      </w:r>
      <w:r w:rsidRPr="005E136D">
        <w:rPr>
          <w:rFonts w:ascii="Consolas" w:eastAsia="Times New Roman" w:hAnsi="Consolas" w:cs="Courier New"/>
          <w:color w:val="124080"/>
          <w:sz w:val="21"/>
          <w:szCs w:val="21"/>
        </w:rPr>
        <w:br/>
        <w:t xml:space="preserve">    objDictionary.Add "sixteen", 16 </w:t>
      </w:r>
      <w:r w:rsidRPr="005E136D">
        <w:rPr>
          <w:rFonts w:ascii="Consolas" w:eastAsia="Times New Roman" w:hAnsi="Consolas" w:cs="Courier New"/>
          <w:color w:val="124080"/>
          <w:sz w:val="21"/>
          <w:szCs w:val="21"/>
        </w:rPr>
        <w:br/>
        <w:t xml:space="preserve">    objDictionary.Add "seventeen", 17 </w:t>
      </w:r>
      <w:r w:rsidRPr="005E136D">
        <w:rPr>
          <w:rFonts w:ascii="Consolas" w:eastAsia="Times New Roman" w:hAnsi="Consolas" w:cs="Courier New"/>
          <w:color w:val="124080"/>
          <w:sz w:val="21"/>
          <w:szCs w:val="21"/>
        </w:rPr>
        <w:br/>
        <w:t xml:space="preserve">    objDictionary.Add "eighteen", 18 </w:t>
      </w:r>
      <w:r w:rsidRPr="005E136D">
        <w:rPr>
          <w:rFonts w:ascii="Consolas" w:eastAsia="Times New Roman" w:hAnsi="Consolas" w:cs="Courier New"/>
          <w:color w:val="124080"/>
          <w:sz w:val="21"/>
          <w:szCs w:val="21"/>
        </w:rPr>
        <w:br/>
        <w:t xml:space="preserve">    objDictionary.Add "nineteen", 19 </w:t>
      </w:r>
      <w:r w:rsidRPr="005E136D">
        <w:rPr>
          <w:rFonts w:ascii="Consolas" w:eastAsia="Times New Roman" w:hAnsi="Consolas" w:cs="Courier New"/>
          <w:color w:val="124080"/>
          <w:sz w:val="21"/>
          <w:szCs w:val="21"/>
        </w:rPr>
        <w:br/>
        <w:t xml:space="preserve">    objDictionary.Add "twenty", 20 </w:t>
      </w:r>
      <w:r w:rsidRPr="005E136D">
        <w:rPr>
          <w:rFonts w:ascii="Consolas" w:eastAsia="Times New Roman" w:hAnsi="Consolas" w:cs="Courier New"/>
          <w:color w:val="124080"/>
          <w:sz w:val="21"/>
          <w:szCs w:val="21"/>
        </w:rPr>
        <w:br/>
        <w:t xml:space="preserve">    objDictionary.Add "thirty", 30 </w:t>
      </w:r>
      <w:r w:rsidRPr="005E136D">
        <w:rPr>
          <w:rFonts w:ascii="Consolas" w:eastAsia="Times New Roman" w:hAnsi="Consolas" w:cs="Courier New"/>
          <w:color w:val="124080"/>
          <w:sz w:val="21"/>
          <w:szCs w:val="21"/>
        </w:rPr>
        <w:br/>
        <w:t xml:space="preserve">    objDictionary.Add "forty", 40 </w:t>
      </w:r>
      <w:r w:rsidRPr="005E136D">
        <w:rPr>
          <w:rFonts w:ascii="Consolas" w:eastAsia="Times New Roman" w:hAnsi="Consolas" w:cs="Courier New"/>
          <w:color w:val="124080"/>
          <w:sz w:val="21"/>
          <w:szCs w:val="21"/>
        </w:rPr>
        <w:br/>
      </w:r>
      <w:r w:rsidRPr="005E136D">
        <w:rPr>
          <w:rFonts w:ascii="Consolas" w:eastAsia="Times New Roman" w:hAnsi="Consolas" w:cs="Courier New"/>
          <w:color w:val="124080"/>
          <w:sz w:val="21"/>
          <w:szCs w:val="21"/>
        </w:rPr>
        <w:lastRenderedPageBreak/>
        <w:t xml:space="preserve">    objDictionary.Add "fifty", 50 </w:t>
      </w:r>
      <w:r w:rsidRPr="005E136D">
        <w:rPr>
          <w:rFonts w:ascii="Consolas" w:eastAsia="Times New Roman" w:hAnsi="Consolas" w:cs="Courier New"/>
          <w:color w:val="124080"/>
          <w:sz w:val="21"/>
          <w:szCs w:val="21"/>
        </w:rPr>
        <w:br/>
        <w:t xml:space="preserve">    objDictionary.Add "sixty", 60 </w:t>
      </w:r>
      <w:r w:rsidRPr="005E136D">
        <w:rPr>
          <w:rFonts w:ascii="Consolas" w:eastAsia="Times New Roman" w:hAnsi="Consolas" w:cs="Courier New"/>
          <w:color w:val="124080"/>
          <w:sz w:val="21"/>
          <w:szCs w:val="21"/>
        </w:rPr>
        <w:br/>
        <w:t xml:space="preserve">    objDictionary.Add "seventy", 70 </w:t>
      </w:r>
      <w:r w:rsidRPr="005E136D">
        <w:rPr>
          <w:rFonts w:ascii="Consolas" w:eastAsia="Times New Roman" w:hAnsi="Consolas" w:cs="Courier New"/>
          <w:color w:val="124080"/>
          <w:sz w:val="21"/>
          <w:szCs w:val="21"/>
        </w:rPr>
        <w:br/>
        <w:t xml:space="preserve">    objDictionary.Add "eighty", 80 </w:t>
      </w:r>
      <w:r w:rsidRPr="005E136D">
        <w:rPr>
          <w:rFonts w:ascii="Consolas" w:eastAsia="Times New Roman" w:hAnsi="Consolas" w:cs="Courier New"/>
          <w:color w:val="124080"/>
          <w:sz w:val="21"/>
          <w:szCs w:val="21"/>
        </w:rPr>
        <w:br/>
        <w:t xml:space="preserve">    objDictionary.Add "ninety", 90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124080"/>
          <w:sz w:val="21"/>
          <w:szCs w:val="21"/>
        </w:rPr>
        <w:br/>
        <w:t xml:space="preserve">    objDictionary.Add "hundred", -1 </w:t>
      </w:r>
      <w:r w:rsidRPr="005E136D">
        <w:rPr>
          <w:rFonts w:ascii="Consolas" w:eastAsia="Times New Roman" w:hAnsi="Consolas" w:cs="Courier New"/>
          <w:color w:val="124080"/>
          <w:sz w:val="21"/>
          <w:szCs w:val="21"/>
        </w:rPr>
        <w:br/>
        <w:t xml:space="preserve">    objDictionary.Add "thousand", -1 </w:t>
      </w:r>
      <w:r w:rsidRPr="005E136D">
        <w:rPr>
          <w:rFonts w:ascii="Consolas" w:eastAsia="Times New Roman" w:hAnsi="Consolas" w:cs="Courier New"/>
          <w:color w:val="124080"/>
          <w:sz w:val="21"/>
          <w:szCs w:val="21"/>
        </w:rPr>
        <w:br/>
        <w:t xml:space="preserve">    objDictionary.Add "and", -1 </w:t>
      </w:r>
      <w:r w:rsidRPr="005E136D">
        <w:rPr>
          <w:rFonts w:ascii="Consolas" w:eastAsia="Times New Roman" w:hAnsi="Consolas" w:cs="Courier New"/>
          <w:color w:val="124080"/>
          <w:sz w:val="21"/>
          <w:szCs w:val="21"/>
        </w:rPr>
        <w:br/>
        <w:t>    </w:t>
      </w:r>
      <w:r w:rsidRPr="005E136D">
        <w:rPr>
          <w:rFonts w:ascii="Consolas" w:eastAsia="Times New Roman" w:hAnsi="Consolas" w:cs="Courier New"/>
          <w:color w:val="969696"/>
          <w:sz w:val="21"/>
          <w:szCs w:val="21"/>
        </w:rPr>
        <w:t>Set</w:t>
      </w:r>
      <w:r w:rsidRPr="005E136D">
        <w:rPr>
          <w:rFonts w:ascii="Consolas" w:eastAsia="Times New Roman" w:hAnsi="Consolas" w:cs="Courier New"/>
          <w:color w:val="124080"/>
          <w:sz w:val="21"/>
          <w:szCs w:val="21"/>
        </w:rPr>
        <w:t xml:space="preserve"> StringToLong_Dictionary = objDictionary </w:t>
      </w:r>
      <w:r w:rsidRPr="005E136D">
        <w:rPr>
          <w:rFonts w:ascii="Consolas" w:eastAsia="Times New Roman" w:hAnsi="Consolas" w:cs="Courier New"/>
          <w:color w:val="124080"/>
          <w:sz w:val="21"/>
          <w:szCs w:val="21"/>
        </w:rPr>
        <w:br/>
      </w:r>
      <w:r w:rsidRPr="005E136D">
        <w:rPr>
          <w:rFonts w:ascii="Consolas" w:eastAsia="Times New Roman" w:hAnsi="Consolas" w:cs="Courier New"/>
          <w:color w:val="969696"/>
          <w:sz w:val="21"/>
          <w:szCs w:val="21"/>
        </w:rPr>
        <w:t>End</w:t>
      </w:r>
      <w:r w:rsidRPr="005E136D">
        <w:rPr>
          <w:rFonts w:ascii="Consolas" w:eastAsia="Times New Roman" w:hAnsi="Consolas" w:cs="Courier New"/>
          <w:color w:val="124080"/>
          <w:sz w:val="21"/>
          <w:szCs w:val="21"/>
        </w:rPr>
        <w:t xml:space="preserve"> </w:t>
      </w:r>
      <w:r w:rsidRPr="005E136D">
        <w:rPr>
          <w:rFonts w:ascii="Consolas" w:eastAsia="Times New Roman" w:hAnsi="Consolas" w:cs="Courier New"/>
          <w:color w:val="969696"/>
          <w:sz w:val="21"/>
          <w:szCs w:val="21"/>
        </w:rPr>
        <w:t>Function</w:t>
      </w:r>
      <w:r w:rsidRPr="005E136D">
        <w:rPr>
          <w:rFonts w:ascii="Consolas" w:eastAsia="Times New Roman" w:hAnsi="Consolas" w:cs="Courier New"/>
          <w:color w:val="124080"/>
          <w:sz w:val="21"/>
          <w:szCs w:val="21"/>
        </w:rPr>
        <w:t xml:space="preserve"> </w:t>
      </w:r>
    </w:p>
    <w:p w:rsidR="005E136D" w:rsidRDefault="005E136D" w:rsidP="00283277">
      <w:pPr>
        <w:pStyle w:val="Heading2"/>
      </w:pPr>
    </w:p>
    <w:p w:rsidR="00283277" w:rsidRDefault="00283277" w:rsidP="00283277">
      <w:pPr>
        <w:pStyle w:val="Heading2"/>
      </w:pPr>
      <w:bookmarkStart w:id="16" w:name="_Toc91483825"/>
      <w:r>
        <w:t>TEXTJOIN</w:t>
      </w:r>
      <w:r w:rsidRPr="00283277">
        <w:t xml:space="preserve"> - combines the text from multiple ranges and/or strings, and includes a delimiter you specify</w:t>
      </w:r>
      <w:bookmarkEnd w:id="16"/>
    </w:p>
    <w:p w:rsidR="00283277" w:rsidRPr="000F577E" w:rsidRDefault="00283277" w:rsidP="00283277">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Here is an UDF version of the </w:t>
      </w:r>
      <w:hyperlink r:id="rId33" w:history="1">
        <w:r w:rsidRPr="000F577E">
          <w:rPr>
            <w:rFonts w:ascii="Verdana" w:eastAsia="Times New Roman" w:hAnsi="Verdana" w:cs="Times New Roman"/>
            <w:color w:val="0079D3"/>
            <w:sz w:val="21"/>
            <w:szCs w:val="21"/>
            <w:u w:val="single"/>
          </w:rPr>
          <w:t>TEXTJOIN</w:t>
        </w:r>
      </w:hyperlink>
      <w:r w:rsidRPr="000F577E">
        <w:rPr>
          <w:rFonts w:ascii="Verdana" w:eastAsia="Times New Roman" w:hAnsi="Verdana" w:cs="Times New Roman"/>
          <w:color w:val="222222"/>
          <w:sz w:val="21"/>
          <w:szCs w:val="21"/>
        </w:rPr>
        <w:t> function from Excel 2016-365 &amp; 2019</w:t>
      </w:r>
      <w:proofErr w:type="gramStart"/>
      <w:r w:rsidRPr="000F577E">
        <w:rPr>
          <w:rFonts w:ascii="Verdana" w:eastAsia="Times New Roman" w:hAnsi="Verdana" w:cs="Times New Roman"/>
          <w:color w:val="222222"/>
          <w:sz w:val="21"/>
          <w:szCs w:val="21"/>
        </w:rPr>
        <w:t>..</w:t>
      </w:r>
      <w:proofErr w:type="gramEnd"/>
      <w:r w:rsidRPr="000F577E">
        <w:rPr>
          <w:rFonts w:ascii="Verdana" w:eastAsia="Times New Roman" w:hAnsi="Verdana" w:cs="Times New Roman"/>
          <w:color w:val="222222"/>
          <w:sz w:val="21"/>
          <w:szCs w:val="21"/>
        </w:rPr>
        <w:t xml:space="preserve"> </w:t>
      </w:r>
      <w:proofErr w:type="gramStart"/>
      <w:r w:rsidRPr="000F577E">
        <w:rPr>
          <w:rFonts w:ascii="Verdana" w:eastAsia="Times New Roman" w:hAnsi="Verdana" w:cs="Times New Roman"/>
          <w:color w:val="222222"/>
          <w:sz w:val="21"/>
          <w:szCs w:val="21"/>
        </w:rPr>
        <w:t>for</w:t>
      </w:r>
      <w:proofErr w:type="gramEnd"/>
      <w:r w:rsidRPr="000F577E">
        <w:rPr>
          <w:rFonts w:ascii="Verdana" w:eastAsia="Times New Roman" w:hAnsi="Verdana" w:cs="Times New Roman"/>
          <w:color w:val="222222"/>
          <w:sz w:val="21"/>
          <w:szCs w:val="21"/>
        </w:rPr>
        <w:t xml:space="preserve"> compatibility across Excel versions old and new alike.</w:t>
      </w:r>
    </w:p>
    <w:p w:rsidR="00283277" w:rsidRPr="000F577E" w:rsidRDefault="00283277" w:rsidP="00283277">
      <w:pPr>
        <w:spacing w:after="0" w:line="343" w:lineRule="atLeast"/>
        <w:rPr>
          <w:rFonts w:ascii="Verdana" w:eastAsia="Times New Roman" w:hAnsi="Verdana" w:cs="Times New Roman"/>
          <w:color w:val="222222"/>
          <w:sz w:val="21"/>
          <w:szCs w:val="21"/>
        </w:rPr>
      </w:pPr>
      <w:proofErr w:type="gramStart"/>
      <w:r w:rsidRPr="000F577E">
        <w:rPr>
          <w:rFonts w:ascii="Courier New" w:eastAsia="Times New Roman" w:hAnsi="Courier New" w:cs="Courier New"/>
          <w:color w:val="222222"/>
          <w:sz w:val="20"/>
          <w:szCs w:val="20"/>
          <w:bdr w:val="single" w:sz="6" w:space="0" w:color="EBEBEB" w:frame="1"/>
          <w:shd w:val="clear" w:color="auto" w:fill="FFFFFF"/>
        </w:rPr>
        <w:t>TEXTJOIN(</w:t>
      </w:r>
      <w:proofErr w:type="gramEnd"/>
      <w:r w:rsidRPr="000F577E">
        <w:rPr>
          <w:rFonts w:ascii="Courier New" w:eastAsia="Times New Roman" w:hAnsi="Courier New" w:cs="Courier New"/>
          <w:color w:val="222222"/>
          <w:sz w:val="20"/>
          <w:szCs w:val="20"/>
          <w:bdr w:val="single" w:sz="6" w:space="0" w:color="EBEBEB" w:frame="1"/>
          <w:shd w:val="clear" w:color="auto" w:fill="FFFFFF"/>
        </w:rPr>
        <w:t xml:space="preserve"> delimiter , ignore_empty , "value"/range, ["value"/range]..)</w:t>
      </w:r>
    </w:p>
    <w:p w:rsidR="00283277" w:rsidRPr="000F577E" w:rsidRDefault="00283277" w:rsidP="00283277">
      <w:pPr>
        <w:spacing w:after="0" w:line="343" w:lineRule="atLeast"/>
        <w:rPr>
          <w:rFonts w:ascii="Verdana" w:eastAsia="Times New Roman" w:hAnsi="Verdana" w:cs="Times New Roman"/>
          <w:color w:val="222222"/>
          <w:sz w:val="21"/>
          <w:szCs w:val="21"/>
        </w:rPr>
      </w:pPr>
      <w:r w:rsidRPr="000F577E">
        <w:rPr>
          <w:rFonts w:ascii="Courier New" w:eastAsia="Times New Roman" w:hAnsi="Courier New" w:cs="Courier New"/>
          <w:color w:val="222222"/>
          <w:sz w:val="20"/>
          <w:szCs w:val="20"/>
          <w:bdr w:val="single" w:sz="6" w:space="0" w:color="EBEBEB" w:frame="1"/>
          <w:shd w:val="clear" w:color="auto" w:fill="FFFFFF"/>
        </w:rPr>
        <w:t>=</w:t>
      </w:r>
      <w:proofErr w:type="gramStart"/>
      <w:r w:rsidRPr="000F577E">
        <w:rPr>
          <w:rFonts w:ascii="Courier New" w:eastAsia="Times New Roman" w:hAnsi="Courier New" w:cs="Courier New"/>
          <w:color w:val="222222"/>
          <w:sz w:val="20"/>
          <w:szCs w:val="20"/>
          <w:bdr w:val="single" w:sz="6" w:space="0" w:color="EBEBEB" w:frame="1"/>
          <w:shd w:val="clear" w:color="auto" w:fill="FFFFFF"/>
        </w:rPr>
        <w:t>TEXTJOIN(</w:t>
      </w:r>
      <w:proofErr w:type="gramEnd"/>
      <w:r w:rsidRPr="000F577E">
        <w:rPr>
          <w:rFonts w:ascii="Courier New" w:eastAsia="Times New Roman" w:hAnsi="Courier New" w:cs="Courier New"/>
          <w:color w:val="222222"/>
          <w:sz w:val="20"/>
          <w:szCs w:val="20"/>
          <w:bdr w:val="single" w:sz="6" w:space="0" w:color="EBEBEB" w:frame="1"/>
          <w:shd w:val="clear" w:color="auto" w:fill="FFFFFF"/>
        </w:rPr>
        <w:t>",",TRUE,A1:D1)</w:t>
      </w:r>
    </w:p>
    <w:tbl>
      <w:tblPr>
        <w:tblW w:w="0" w:type="auto"/>
        <w:tblCellMar>
          <w:left w:w="0" w:type="dxa"/>
          <w:right w:w="0" w:type="dxa"/>
        </w:tblCellMar>
        <w:tblLook w:val="04A0" w:firstRow="1" w:lastRow="0" w:firstColumn="1" w:lastColumn="0" w:noHBand="0" w:noVBand="1"/>
      </w:tblPr>
      <w:tblGrid>
        <w:gridCol w:w="1309"/>
        <w:gridCol w:w="1309"/>
        <w:gridCol w:w="1309"/>
      </w:tblGrid>
      <w:tr w:rsidR="00283277" w:rsidRPr="000F577E" w:rsidTr="00752F94">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Column1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Column2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Column3</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red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yellow</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blue</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orange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brown</w:t>
            </w:r>
          </w:p>
        </w:tc>
      </w:tr>
    </w:tbl>
    <w:p w:rsidR="00283277" w:rsidRPr="000F577E" w:rsidRDefault="00283277" w:rsidP="00283277">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9333"/>
      </w:tblGrid>
      <w:tr w:rsidR="00283277" w:rsidRPr="000F577E" w:rsidTr="00752F94">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Formula</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=TEXTJOIN(",",TRUE,"Jon","Peter","Bill",A1:C2,123,456,789)</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b/>
                <w:bCs/>
                <w:color w:val="222222"/>
                <w:sz w:val="21"/>
                <w:szCs w:val="21"/>
              </w:rPr>
              <w:t>Result</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Jon,Peter,Bill,Column1,Column2,Column3,red,yellow,blue,orange,brown,123,456,789</w:t>
            </w:r>
          </w:p>
        </w:tc>
      </w:tr>
    </w:tbl>
    <w:p w:rsidR="00283277" w:rsidRPr="000F577E" w:rsidRDefault="00856F53" w:rsidP="0028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align="center" o:hrstd="t" o:hr="t" fillcolor="#a0a0a0" stroked="f"/>
        </w:pict>
      </w:r>
    </w:p>
    <w:p w:rsidR="00283277" w:rsidRPr="000F577E" w:rsidRDefault="00856F53" w:rsidP="0028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align="center" o:hrstd="t" o:hr="t" fillcolor="#a0a0a0" stroked="f"/>
        </w:pict>
      </w:r>
    </w:p>
    <w:p w:rsidR="00283277" w:rsidRPr="000F577E" w:rsidRDefault="00283277" w:rsidP="00283277">
      <w:r w:rsidRPr="000F577E">
        <w:t>For Arr</w:t>
      </w:r>
      <w:hyperlink r:id="rId34" w:history="1">
        <w:r w:rsidRPr="000F577E">
          <w:rPr>
            <w:color w:val="0079D3"/>
            <w:u w:val="single"/>
          </w:rPr>
          <w:t>a</w:t>
        </w:r>
      </w:hyperlink>
      <w:r w:rsidRPr="000F577E">
        <w:t>ys - enter with ctrl+shift+enter</w:t>
      </w:r>
    </w:p>
    <w:tbl>
      <w:tblPr>
        <w:tblW w:w="0" w:type="auto"/>
        <w:tblCellMar>
          <w:left w:w="0" w:type="dxa"/>
          <w:right w:w="0" w:type="dxa"/>
        </w:tblCellMar>
        <w:tblLook w:val="04A0" w:firstRow="1" w:lastRow="0" w:firstColumn="1" w:lastColumn="0" w:noHBand="0" w:noVBand="1"/>
      </w:tblPr>
      <w:tblGrid>
        <w:gridCol w:w="1073"/>
        <w:gridCol w:w="1314"/>
      </w:tblGrid>
      <w:tr w:rsidR="00283277" w:rsidRPr="000F577E" w:rsidTr="00752F94">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Return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FilterOut</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yes</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no</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no</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no</w:t>
            </w:r>
          </w:p>
        </w:tc>
      </w:tr>
    </w:tbl>
    <w:p w:rsidR="00283277" w:rsidRPr="000F577E" w:rsidRDefault="00283277" w:rsidP="00283277">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5353"/>
      </w:tblGrid>
      <w:tr w:rsidR="00283277" w:rsidRPr="000F577E" w:rsidTr="00752F94">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b/>
                <w:bCs/>
                <w:color w:val="222222"/>
                <w:sz w:val="21"/>
                <w:szCs w:val="21"/>
              </w:rPr>
            </w:pPr>
            <w:r w:rsidRPr="000F577E">
              <w:rPr>
                <w:rFonts w:ascii="Verdana" w:eastAsia="Times New Roman" w:hAnsi="Verdana" w:cs="Times New Roman"/>
                <w:b/>
                <w:bCs/>
                <w:color w:val="222222"/>
                <w:sz w:val="21"/>
                <w:szCs w:val="21"/>
              </w:rPr>
              <w:t>Formula</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=TEXTJOIN(",",TRUE,IF(B2:B5="No",A2:A5,""))</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b/>
                <w:bCs/>
                <w:color w:val="222222"/>
                <w:sz w:val="21"/>
                <w:szCs w:val="21"/>
              </w:rPr>
              <w:lastRenderedPageBreak/>
              <w:t>Result</w:t>
            </w:r>
          </w:p>
        </w:tc>
      </w:tr>
      <w:tr w:rsidR="00283277" w:rsidRPr="000F577E"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Pr="000F577E" w:rsidRDefault="00283277" w:rsidP="00752F94">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B,C,D</w:t>
            </w:r>
          </w:p>
        </w:tc>
      </w:tr>
    </w:tbl>
    <w:p w:rsidR="00283277" w:rsidRPr="000F577E" w:rsidRDefault="00856F53" w:rsidP="0028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t" fillcolor="#a0a0a0" stroked="f"/>
        </w:pict>
      </w:r>
    </w:p>
    <w:p w:rsidR="00283277" w:rsidRPr="000F577E" w:rsidRDefault="00283277" w:rsidP="00283277">
      <w:pPr>
        <w:spacing w:after="0" w:line="343" w:lineRule="atLeast"/>
        <w:rPr>
          <w:rFonts w:ascii="Verdana" w:eastAsia="Times New Roman" w:hAnsi="Verdana" w:cs="Times New Roman"/>
          <w:color w:val="222222"/>
          <w:sz w:val="21"/>
          <w:szCs w:val="21"/>
        </w:rPr>
      </w:pPr>
      <w:r w:rsidRPr="000F577E">
        <w:rPr>
          <w:rFonts w:ascii="Verdana" w:eastAsia="Times New Roman" w:hAnsi="Verdana" w:cs="Times New Roman"/>
          <w:color w:val="222222"/>
          <w:sz w:val="21"/>
          <w:szCs w:val="21"/>
        </w:rPr>
        <w:t>Paste the following code into a </w:t>
      </w:r>
      <w:hyperlink r:id="rId35" w:history="1">
        <w:r w:rsidRPr="000F577E">
          <w:rPr>
            <w:rFonts w:ascii="Verdana" w:eastAsia="Times New Roman" w:hAnsi="Verdana" w:cs="Times New Roman"/>
            <w:color w:val="0079D3"/>
            <w:sz w:val="21"/>
            <w:szCs w:val="21"/>
            <w:u w:val="single"/>
          </w:rPr>
          <w:t>worksheet module</w:t>
        </w:r>
      </w:hyperlink>
      <w:r w:rsidRPr="000F577E">
        <w:rPr>
          <w:rFonts w:ascii="Verdana" w:eastAsia="Times New Roman" w:hAnsi="Verdana" w:cs="Times New Roman"/>
          <w:color w:val="222222"/>
          <w:sz w:val="21"/>
          <w:szCs w:val="21"/>
        </w:rPr>
        <w:t> for it to be available for use.</w:t>
      </w:r>
    </w:p>
    <w:p w:rsidR="00283277" w:rsidRPr="000F577E" w:rsidRDefault="00856F53" w:rsidP="0028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align="center" o:hrstd="t" o:hr="t" fillcolor="#a0a0a0" stroked="f"/>
        </w:pic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Function </w:t>
      </w:r>
      <w:proofErr w:type="gramStart"/>
      <w:r w:rsidRPr="000F577E">
        <w:rPr>
          <w:rFonts w:ascii="Courier New" w:eastAsia="Times New Roman" w:hAnsi="Courier New" w:cs="Courier New"/>
          <w:color w:val="222222"/>
          <w:sz w:val="20"/>
          <w:szCs w:val="20"/>
          <w:bdr w:val="none" w:sz="0" w:space="0" w:color="auto" w:frame="1"/>
        </w:rPr>
        <w:t>TEXTJOIN(</w:t>
      </w:r>
      <w:proofErr w:type="gramEnd"/>
      <w:r w:rsidRPr="000F577E">
        <w:rPr>
          <w:rFonts w:ascii="Courier New" w:eastAsia="Times New Roman" w:hAnsi="Courier New" w:cs="Courier New"/>
          <w:color w:val="222222"/>
          <w:sz w:val="20"/>
          <w:szCs w:val="20"/>
          <w:bdr w:val="none" w:sz="0" w:space="0" w:color="auto" w:frame="1"/>
        </w:rPr>
        <w:t>delim As String, ie As Boolean, ParamArray arguments() As Variant) As Variant 'v2_02</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://www.reddit.com/u/excelevator</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://old.reddit.com/r/excelevator</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https</w:t>
      </w:r>
      <w:proofErr w:type="gramEnd"/>
      <w:r w:rsidRPr="000F577E">
        <w:rPr>
          <w:rFonts w:ascii="Courier New" w:eastAsia="Times New Roman" w:hAnsi="Courier New" w:cs="Courier New"/>
          <w:color w:val="222222"/>
          <w:sz w:val="20"/>
          <w:szCs w:val="20"/>
          <w:bdr w:val="none" w:sz="0" w:space="0" w:color="auto" w:frame="1"/>
        </w:rPr>
        <w:t>://www.reddit.com/r/excel - for all your Spreadsheet questions!</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'TEXTJOIN(</w:t>
      </w:r>
      <w:proofErr w:type="gramEnd"/>
      <w:r w:rsidRPr="000F577E">
        <w:rPr>
          <w:rFonts w:ascii="Courier New" w:eastAsia="Times New Roman" w:hAnsi="Courier New" w:cs="Courier New"/>
          <w:color w:val="222222"/>
          <w:sz w:val="20"/>
          <w:szCs w:val="20"/>
          <w:bdr w:val="none" w:sz="0" w:space="0" w:color="auto" w:frame="1"/>
        </w:rPr>
        <w:t xml:space="preserve"> delimiter , ignore_empty , "value"/range, ["value"/range]..)</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'See Microsoft TEXTJOIN Helpfile</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Dim tmpStr As String 'build cell contents for conversion to array</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Dim argType As String, uB As Double, arg As Double, cell As Variant</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uB</w:t>
      </w:r>
      <w:proofErr w:type="gramEnd"/>
      <w:r w:rsidRPr="000F577E">
        <w:rPr>
          <w:rFonts w:ascii="Courier New" w:eastAsia="Times New Roman" w:hAnsi="Courier New" w:cs="Courier New"/>
          <w:color w:val="222222"/>
          <w:sz w:val="20"/>
          <w:szCs w:val="20"/>
          <w:bdr w:val="none" w:sz="0" w:space="0" w:color="auto" w:frame="1"/>
        </w:rPr>
        <w:t xml:space="preserve"> = UBound(arguments)</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For arg = 0 </w:t>
      </w:r>
      <w:proofErr w:type="gramStart"/>
      <w:r w:rsidRPr="000F577E">
        <w:rPr>
          <w:rFonts w:ascii="Courier New" w:eastAsia="Times New Roman" w:hAnsi="Courier New" w:cs="Courier New"/>
          <w:color w:val="222222"/>
          <w:sz w:val="20"/>
          <w:szCs w:val="20"/>
          <w:bdr w:val="none" w:sz="0" w:space="0" w:color="auto" w:frame="1"/>
        </w:rPr>
        <w:t>To</w:t>
      </w:r>
      <w:proofErr w:type="gramEnd"/>
      <w:r w:rsidRPr="000F577E">
        <w:rPr>
          <w:rFonts w:ascii="Courier New" w:eastAsia="Times New Roman" w:hAnsi="Courier New" w:cs="Courier New"/>
          <w:color w:val="222222"/>
          <w:sz w:val="20"/>
          <w:szCs w:val="20"/>
          <w:bdr w:val="none" w:sz="0" w:space="0" w:color="auto" w:frame="1"/>
        </w:rPr>
        <w:t xml:space="preserve"> uB</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0F577E">
        <w:rPr>
          <w:rFonts w:ascii="Courier New" w:eastAsia="Times New Roman" w:hAnsi="Courier New" w:cs="Courier New"/>
          <w:color w:val="222222"/>
          <w:sz w:val="20"/>
          <w:szCs w:val="20"/>
          <w:bdr w:val="none" w:sz="0" w:space="0" w:color="auto" w:frame="1"/>
        </w:rPr>
        <w:t>argType</w:t>
      </w:r>
      <w:proofErr w:type="gramEnd"/>
      <w:r w:rsidRPr="000F577E">
        <w:rPr>
          <w:rFonts w:ascii="Courier New" w:eastAsia="Times New Roman" w:hAnsi="Courier New" w:cs="Courier New"/>
          <w:color w:val="222222"/>
          <w:sz w:val="20"/>
          <w:szCs w:val="20"/>
          <w:bdr w:val="none" w:sz="0" w:space="0" w:color="auto" w:frame="1"/>
        </w:rPr>
        <w:t xml:space="preserve"> = TypeName(arguments(arg))</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If argType = "Range" Or argType = "</w:t>
      </w:r>
      <w:proofErr w:type="gramStart"/>
      <w:r w:rsidRPr="000F577E">
        <w:rPr>
          <w:rFonts w:ascii="Courier New" w:eastAsia="Times New Roman" w:hAnsi="Courier New" w:cs="Courier New"/>
          <w:color w:val="222222"/>
          <w:sz w:val="20"/>
          <w:szCs w:val="20"/>
          <w:bdr w:val="none" w:sz="0" w:space="0" w:color="auto" w:frame="1"/>
        </w:rPr>
        <w:t>Variant(</w:t>
      </w:r>
      <w:proofErr w:type="gramEnd"/>
      <w:r w:rsidRPr="000F577E">
        <w:rPr>
          <w:rFonts w:ascii="Courier New" w:eastAsia="Times New Roman" w:hAnsi="Courier New" w:cs="Courier New"/>
          <w:color w:val="222222"/>
          <w:sz w:val="20"/>
          <w:szCs w:val="20"/>
          <w:bdr w:val="none" w:sz="0" w:space="0" w:color="auto" w:frame="1"/>
        </w:rPr>
        <w:t>)" Then</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For Each cell In </w:t>
      </w:r>
      <w:proofErr w:type="gramStart"/>
      <w:r w:rsidRPr="000F577E">
        <w:rPr>
          <w:rFonts w:ascii="Courier New" w:eastAsia="Times New Roman" w:hAnsi="Courier New" w:cs="Courier New"/>
          <w:color w:val="222222"/>
          <w:sz w:val="20"/>
          <w:szCs w:val="20"/>
          <w:bdr w:val="none" w:sz="0" w:space="0" w:color="auto" w:frame="1"/>
        </w:rPr>
        <w:t>arguments(</w:t>
      </w:r>
      <w:proofErr w:type="gramEnd"/>
      <w:r w:rsidRPr="000F577E">
        <w:rPr>
          <w:rFonts w:ascii="Courier New" w:eastAsia="Times New Roman" w:hAnsi="Courier New" w:cs="Courier New"/>
          <w:color w:val="222222"/>
          <w:sz w:val="20"/>
          <w:szCs w:val="20"/>
          <w:bdr w:val="none" w:sz="0" w:space="0" w:color="auto" w:frame="1"/>
        </w:rPr>
        <w:t>arg)</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ie = True </w:t>
      </w:r>
      <w:proofErr w:type="gramStart"/>
      <w:r w:rsidRPr="000F577E">
        <w:rPr>
          <w:rFonts w:ascii="Courier New" w:eastAsia="Times New Roman" w:hAnsi="Courier New" w:cs="Courier New"/>
          <w:color w:val="222222"/>
          <w:sz w:val="20"/>
          <w:szCs w:val="20"/>
          <w:bdr w:val="none" w:sz="0" w:space="0" w:color="auto" w:frame="1"/>
        </w:rPr>
        <w:t>And</w:t>
      </w:r>
      <w:proofErr w:type="gramEnd"/>
      <w:r w:rsidRPr="000F577E">
        <w:rPr>
          <w:rFonts w:ascii="Courier New" w:eastAsia="Times New Roman" w:hAnsi="Courier New" w:cs="Courier New"/>
          <w:color w:val="222222"/>
          <w:sz w:val="20"/>
          <w:szCs w:val="20"/>
          <w:bdr w:val="none" w:sz="0" w:space="0" w:color="auto" w:frame="1"/>
        </w:rPr>
        <w:t xml:space="preserve"> cell = "" Then</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do</w:t>
      </w:r>
      <w:proofErr w:type="gramEnd"/>
      <w:r w:rsidRPr="000F577E">
        <w:rPr>
          <w:rFonts w:ascii="Courier New" w:eastAsia="Times New Roman" w:hAnsi="Courier New" w:cs="Courier New"/>
          <w:color w:val="222222"/>
          <w:sz w:val="20"/>
          <w:szCs w:val="20"/>
          <w:bdr w:val="none" w:sz="0" w:space="0" w:color="auto" w:frame="1"/>
        </w:rPr>
        <w:t xml:space="preserve"> nothing</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Else</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tmpStr</w:t>
      </w:r>
      <w:proofErr w:type="gramEnd"/>
      <w:r w:rsidRPr="000F577E">
        <w:rPr>
          <w:rFonts w:ascii="Courier New" w:eastAsia="Times New Roman" w:hAnsi="Courier New" w:cs="Courier New"/>
          <w:color w:val="222222"/>
          <w:sz w:val="20"/>
          <w:szCs w:val="20"/>
          <w:bdr w:val="none" w:sz="0" w:space="0" w:color="auto" w:frame="1"/>
        </w:rPr>
        <w:t xml:space="preserve"> = tmpStr &amp; CStr(cell) &amp; delim</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Next</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Else</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If ie = True And </w:t>
      </w:r>
      <w:proofErr w:type="gramStart"/>
      <w:r w:rsidRPr="000F577E">
        <w:rPr>
          <w:rFonts w:ascii="Courier New" w:eastAsia="Times New Roman" w:hAnsi="Courier New" w:cs="Courier New"/>
          <w:color w:val="222222"/>
          <w:sz w:val="20"/>
          <w:szCs w:val="20"/>
          <w:bdr w:val="none" w:sz="0" w:space="0" w:color="auto" w:frame="1"/>
        </w:rPr>
        <w:t>CStr(</w:t>
      </w:r>
      <w:proofErr w:type="gramEnd"/>
      <w:r w:rsidRPr="000F577E">
        <w:rPr>
          <w:rFonts w:ascii="Courier New" w:eastAsia="Times New Roman" w:hAnsi="Courier New" w:cs="Courier New"/>
          <w:color w:val="222222"/>
          <w:sz w:val="20"/>
          <w:szCs w:val="20"/>
          <w:bdr w:val="none" w:sz="0" w:space="0" w:color="auto" w:frame="1"/>
        </w:rPr>
        <w:t>arguments(arg)) = "" Then</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do</w:t>
      </w:r>
      <w:proofErr w:type="gramEnd"/>
      <w:r w:rsidRPr="000F577E">
        <w:rPr>
          <w:rFonts w:ascii="Courier New" w:eastAsia="Times New Roman" w:hAnsi="Courier New" w:cs="Courier New"/>
          <w:color w:val="222222"/>
          <w:sz w:val="20"/>
          <w:szCs w:val="20"/>
          <w:bdr w:val="none" w:sz="0" w:space="0" w:color="auto" w:frame="1"/>
        </w:rPr>
        <w:t xml:space="preserve"> nothing</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Else</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tmpStr</w:t>
      </w:r>
      <w:proofErr w:type="gramEnd"/>
      <w:r w:rsidRPr="000F577E">
        <w:rPr>
          <w:rFonts w:ascii="Courier New" w:eastAsia="Times New Roman" w:hAnsi="Courier New" w:cs="Courier New"/>
          <w:color w:val="222222"/>
          <w:sz w:val="20"/>
          <w:szCs w:val="20"/>
          <w:bdr w:val="none" w:sz="0" w:space="0" w:color="auto" w:frame="1"/>
        </w:rPr>
        <w:t xml:space="preserve"> = tmpStr &amp; CStr(arguments(arg)) &amp; delim</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End If</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End If</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Next</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If argType = "Error" Then</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TEXTJOIN = </w:t>
      </w:r>
      <w:proofErr w:type="gramStart"/>
      <w:r w:rsidRPr="000F577E">
        <w:rPr>
          <w:rFonts w:ascii="Courier New" w:eastAsia="Times New Roman" w:hAnsi="Courier New" w:cs="Courier New"/>
          <w:color w:val="222222"/>
          <w:sz w:val="20"/>
          <w:szCs w:val="20"/>
          <w:bdr w:val="none" w:sz="0" w:space="0" w:color="auto" w:frame="1"/>
        </w:rPr>
        <w:t>CVErr(</w:t>
      </w:r>
      <w:proofErr w:type="gramEnd"/>
      <w:r w:rsidRPr="000F577E">
        <w:rPr>
          <w:rFonts w:ascii="Courier New" w:eastAsia="Times New Roman" w:hAnsi="Courier New" w:cs="Courier New"/>
          <w:color w:val="222222"/>
          <w:sz w:val="20"/>
          <w:szCs w:val="20"/>
          <w:bdr w:val="none" w:sz="0" w:space="0" w:color="auto" w:frame="1"/>
        </w:rPr>
        <w:t>xlErrNA)</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Else</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w:t>
      </w:r>
      <w:proofErr w:type="gramStart"/>
      <w:r w:rsidRPr="000F577E">
        <w:rPr>
          <w:rFonts w:ascii="Courier New" w:eastAsia="Times New Roman" w:hAnsi="Courier New" w:cs="Courier New"/>
          <w:color w:val="222222"/>
          <w:sz w:val="20"/>
          <w:szCs w:val="20"/>
          <w:bdr w:val="none" w:sz="0" w:space="0" w:color="auto" w:frame="1"/>
        </w:rPr>
        <w:t>tmpStr</w:t>
      </w:r>
      <w:proofErr w:type="gramEnd"/>
      <w:r w:rsidRPr="000F577E">
        <w:rPr>
          <w:rFonts w:ascii="Courier New" w:eastAsia="Times New Roman" w:hAnsi="Courier New" w:cs="Courier New"/>
          <w:color w:val="222222"/>
          <w:sz w:val="20"/>
          <w:szCs w:val="20"/>
          <w:bdr w:val="none" w:sz="0" w:space="0" w:color="auto" w:frame="1"/>
        </w:rPr>
        <w:t xml:space="preserve"> = IIf(tmpStr = "", delim, tmpStr) 'fill for no values to avoid error below</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 xml:space="preserve">    TEXTJOIN = </w:t>
      </w:r>
      <w:proofErr w:type="gramStart"/>
      <w:r w:rsidRPr="000F577E">
        <w:rPr>
          <w:rFonts w:ascii="Courier New" w:eastAsia="Times New Roman" w:hAnsi="Courier New" w:cs="Courier New"/>
          <w:color w:val="222222"/>
          <w:sz w:val="20"/>
          <w:szCs w:val="20"/>
          <w:bdr w:val="none" w:sz="0" w:space="0" w:color="auto" w:frame="1"/>
        </w:rPr>
        <w:t>Left(</w:t>
      </w:r>
      <w:proofErr w:type="gramEnd"/>
      <w:r w:rsidRPr="000F577E">
        <w:rPr>
          <w:rFonts w:ascii="Courier New" w:eastAsia="Times New Roman" w:hAnsi="Courier New" w:cs="Courier New"/>
          <w:color w:val="222222"/>
          <w:sz w:val="20"/>
          <w:szCs w:val="20"/>
          <w:bdr w:val="none" w:sz="0" w:space="0" w:color="auto" w:frame="1"/>
        </w:rPr>
        <w:t>tmpStr, Len(tmpStr) - Len(delim))</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t>End If</w:t>
      </w:r>
    </w:p>
    <w:p w:rsidR="00283277" w:rsidRPr="000F577E" w:rsidRDefault="00283277" w:rsidP="00283277">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0F577E">
        <w:rPr>
          <w:rFonts w:ascii="Courier New" w:eastAsia="Times New Roman" w:hAnsi="Courier New" w:cs="Courier New"/>
          <w:color w:val="222222"/>
          <w:sz w:val="20"/>
          <w:szCs w:val="20"/>
          <w:bdr w:val="none" w:sz="0" w:space="0" w:color="auto" w:frame="1"/>
        </w:rPr>
        <w:lastRenderedPageBreak/>
        <w:t>End Function</w:t>
      </w:r>
    </w:p>
    <w:p w:rsidR="00283277" w:rsidRPr="000F577E" w:rsidRDefault="00856F53" w:rsidP="0028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t" fillcolor="#a0a0a0" stroked="f"/>
        </w:pict>
      </w:r>
    </w:p>
    <w:p w:rsidR="00283277" w:rsidRPr="000F577E" w:rsidRDefault="00856F53" w:rsidP="0028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t" fillcolor="#a0a0a0" stroked="f"/>
        </w:pict>
      </w:r>
    </w:p>
    <w:p w:rsidR="00283277" w:rsidRPr="000F577E" w:rsidRDefault="00283277" w:rsidP="00283277">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16/05/2018 Added array functionality - let me know if you find a bug!</w:t>
      </w:r>
    </w:p>
    <w:p w:rsidR="00283277" w:rsidRPr="000F577E" w:rsidRDefault="00283277" w:rsidP="00283277">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28/05/2018 Added ignore blank for string input</w:t>
      </w:r>
    </w:p>
    <w:p w:rsidR="00283277" w:rsidRPr="000F577E" w:rsidRDefault="00283277" w:rsidP="00283277">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10/06/2018 Complete re-write after overnight epiphany</w:t>
      </w:r>
    </w:p>
    <w:p w:rsidR="00283277" w:rsidRPr="000F577E" w:rsidRDefault="00283277" w:rsidP="00283277">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11/12/2018 Fixed where an error was returned on blank value set of cells, now returns blank</w:t>
      </w:r>
    </w:p>
    <w:p w:rsidR="00283277" w:rsidRPr="000F577E" w:rsidRDefault="00283277" w:rsidP="00283277">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29/09/2019 Fixed error with no return v2.01</w:t>
      </w:r>
    </w:p>
    <w:p w:rsidR="00283277" w:rsidRPr="000F577E" w:rsidRDefault="00283277" w:rsidP="00283277">
      <w:pPr>
        <w:spacing w:before="86" w:after="86"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25/10/2019 - minor edit for appending in line with coding recommendations</w:t>
      </w:r>
    </w:p>
    <w:p w:rsidR="00283277" w:rsidRPr="000F577E" w:rsidRDefault="00283277" w:rsidP="00283277">
      <w:pPr>
        <w:spacing w:after="0" w:line="343" w:lineRule="atLeast"/>
        <w:rPr>
          <w:rFonts w:ascii="Verdana" w:eastAsia="Times New Roman" w:hAnsi="Verdana" w:cs="Times New Roman"/>
          <w:color w:val="222222"/>
          <w:sz w:val="21"/>
          <w:szCs w:val="21"/>
        </w:rPr>
      </w:pPr>
      <w:proofErr w:type="gramStart"/>
      <w:r w:rsidRPr="000F577E">
        <w:rPr>
          <w:rFonts w:ascii="Verdana" w:eastAsia="Times New Roman" w:hAnsi="Verdana" w:cs="Times New Roman"/>
          <w:color w:val="222222"/>
          <w:sz w:val="21"/>
          <w:szCs w:val="21"/>
        </w:rPr>
        <w:t>edit</w:t>
      </w:r>
      <w:proofErr w:type="gramEnd"/>
      <w:r w:rsidRPr="000F577E">
        <w:rPr>
          <w:rFonts w:ascii="Verdana" w:eastAsia="Times New Roman" w:hAnsi="Verdana" w:cs="Times New Roman"/>
          <w:color w:val="222222"/>
          <w:sz w:val="21"/>
          <w:szCs w:val="21"/>
        </w:rPr>
        <w:t>: known </w:t>
      </w:r>
      <w:del w:id="17" w:author="Unknown">
        <w:r w:rsidRPr="000F577E">
          <w:rPr>
            <w:rFonts w:ascii="Verdana" w:eastAsia="Times New Roman" w:hAnsi="Verdana" w:cs="Times New Roman"/>
            <w:color w:val="4F4F4F"/>
            <w:sz w:val="21"/>
            <w:szCs w:val="21"/>
          </w:rPr>
          <w:delText>bug</w:delText>
        </w:r>
      </w:del>
      <w:r w:rsidRPr="000F577E">
        <w:rPr>
          <w:rFonts w:ascii="Verdana" w:eastAsia="Times New Roman" w:hAnsi="Verdana" w:cs="Times New Roman"/>
          <w:color w:val="222222"/>
          <w:sz w:val="21"/>
          <w:szCs w:val="21"/>
        </w:rPr>
        <w:t> issue, returns 0 for an empty cell value in array IF function. The array returns 0, not my code... Blank cells in Excel are consider to contain a FALSE value which is rendered as 0 behind the scenes.</w:t>
      </w:r>
    </w:p>
    <w:p w:rsidR="00283277" w:rsidRPr="00AE0247" w:rsidRDefault="00283277" w:rsidP="00283277"/>
    <w:p w:rsidR="00283277" w:rsidRDefault="00283277" w:rsidP="00283277">
      <w:pPr>
        <w:pStyle w:val="Heading2"/>
      </w:pPr>
      <w:bookmarkStart w:id="18" w:name="_Toc91483826"/>
      <w:r>
        <w:t>TXLOOKUP</w:t>
      </w:r>
      <w:r w:rsidRPr="00283277">
        <w:t xml:space="preserve"> - XLOOKUP for Tables/ranges using column names for dynamic column referencing</w:t>
      </w:r>
      <w:bookmarkEnd w:id="18"/>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value</w:t>
      </w:r>
      <w:proofErr w:type="gramEnd"/>
      <w:r>
        <w:rPr>
          <w:rStyle w:val="HTMLCode"/>
          <w:color w:val="222222"/>
          <w:bdr w:val="single" w:sz="6" w:space="0" w:color="EBEBEB" w:frame="1"/>
          <w:shd w:val="clear" w:color="auto" w:fill="FFFFFF"/>
        </w:rPr>
        <w:t xml:space="preserve"> , table/range, search_col, return_values , [match_type] , [search_type])</w:t>
      </w:r>
    </w:p>
    <w:p w:rsidR="00283277" w:rsidRDefault="00856F53" w:rsidP="00283277">
      <w:pPr>
        <w:rPr>
          <w:rFonts w:ascii="Times New Roman" w:hAnsi="Times New Roman"/>
          <w:sz w:val="24"/>
          <w:szCs w:val="24"/>
        </w:rPr>
      </w:pPr>
      <w:r>
        <w:pict>
          <v:rect id="_x0000_i1043" style="width:0;height:.75pt" o:hralign="center" o:hrstd="t" o:hr="t" fillcolor="#a0a0a0" stroked="f"/>
        </w:pic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06/02/2020: Please note</w:t>
      </w:r>
      <w:r>
        <w:rPr>
          <w:rFonts w:ascii="Verdana" w:hAnsi="Verdana"/>
          <w:color w:val="222222"/>
          <w:sz w:val="21"/>
          <w:szCs w:val="21"/>
        </w:rPr>
        <w:t> </w:t>
      </w:r>
      <w:proofErr w:type="gramStart"/>
      <w:r>
        <w:rPr>
          <w:rFonts w:ascii="Verdana" w:hAnsi="Verdana"/>
          <w:color w:val="222222"/>
          <w:sz w:val="21"/>
          <w:szCs w:val="21"/>
        </w:rPr>
        <w:t>A</w:t>
      </w:r>
      <w:proofErr w:type="gramEnd"/>
      <w:r>
        <w:rPr>
          <w:rFonts w:ascii="Verdana" w:hAnsi="Verdana"/>
          <w:color w:val="222222"/>
          <w:sz w:val="21"/>
          <w:szCs w:val="21"/>
        </w:rPr>
        <w:t xml:space="preserve"> re-write of this UDF is in progress due to issues in the current structure in dealing with the different range and text references causing an 1 line offset in certain circumstances.</w:t>
      </w:r>
    </w:p>
    <w:p w:rsidR="00283277" w:rsidRDefault="00856F53" w:rsidP="00283277">
      <w:pPr>
        <w:rPr>
          <w:rFonts w:ascii="Times New Roman" w:hAnsi="Times New Roman"/>
          <w:sz w:val="24"/>
          <w:szCs w:val="24"/>
        </w:rPr>
      </w:pPr>
      <w:r>
        <w:pict>
          <v:rect id="_x0000_i1044" style="width:0;height:.75pt" o:hralign="center" o:hrstd="t" o:hr="t" fillcolor="#a0a0a0" stroked="f"/>
        </w:pic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No more </w:t>
      </w:r>
      <w:proofErr w:type="gramStart"/>
      <w:r>
        <w:rPr>
          <w:rStyle w:val="HTMLCode"/>
          <w:color w:val="222222"/>
          <w:bdr w:val="single" w:sz="6" w:space="0" w:color="EBEBEB" w:frame="1"/>
          <w:shd w:val="clear" w:color="auto" w:fill="FFFFFF"/>
        </w:rPr>
        <w:t>INDEX(</w:t>
      </w:r>
      <w:proofErr w:type="gramEnd"/>
      <w:r>
        <w:rPr>
          <w:rStyle w:val="HTMLCode"/>
          <w:color w:val="222222"/>
          <w:bdr w:val="single" w:sz="6" w:space="0" w:color="EBEBEB" w:frame="1"/>
          <w:shd w:val="clear" w:color="auto" w:fill="FFFFFF"/>
        </w:rPr>
        <w:t>MATCH,MATCH)</w:t>
      </w:r>
      <w:r>
        <w:rPr>
          <w:rFonts w:ascii="Verdana" w:hAnsi="Verdana"/>
          <w:color w:val="222222"/>
          <w:sz w:val="21"/>
          <w:szCs w:val="21"/>
        </w:rPr>
        <w:t> or </w:t>
      </w:r>
      <w:r>
        <w:rPr>
          <w:rStyle w:val="HTMLCode"/>
          <w:color w:val="222222"/>
          <w:bdr w:val="single" w:sz="6" w:space="0" w:color="EBEBEB" w:frame="1"/>
          <w:shd w:val="clear" w:color="auto" w:fill="FFFFFF"/>
        </w:rPr>
        <w:t>XLOOKUP(XLOOKUP)</w:t>
      </w:r>
      <w:r>
        <w:rPr>
          <w:rFonts w:ascii="Verdana" w:hAnsi="Verdana"/>
          <w:color w:val="222222"/>
          <w:sz w:val="21"/>
          <w:szCs w:val="21"/>
        </w:rPr>
        <w:t> or </w:t>
      </w:r>
      <w:r>
        <w:rPr>
          <w:rStyle w:val="HTMLCode"/>
          <w:color w:val="222222"/>
          <w:bdr w:val="single" w:sz="6" w:space="0" w:color="EBEBEB" w:frame="1"/>
          <w:shd w:val="clear" w:color="auto" w:fill="FFFFFF"/>
        </w:rPr>
        <w:t>VLOOKUP(MATCH/CHOOSE)</w:t>
      </w:r>
      <w:r>
        <w:rPr>
          <w:rFonts w:ascii="Verdana" w:hAnsi="Verdana"/>
          <w:color w:val="222222"/>
          <w:sz w:val="21"/>
          <w:szCs w:val="21"/>
        </w:rPr>
        <w:t> or any other combination to dynamically lookup columns from tables.</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TXLOOKUP</w:t>
      </w:r>
      <w:r>
        <w:rPr>
          <w:rFonts w:ascii="Verdana" w:hAnsi="Verdana"/>
          <w:color w:val="222222"/>
          <w:sz w:val="21"/>
          <w:szCs w:val="21"/>
        </w:rPr>
        <w:t> takes table and column arguments to dynamically search and return those columns you reference by name.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TXLOOKUP</w:t>
      </w:r>
      <w:r>
        <w:rPr>
          <w:rFonts w:ascii="Verdana" w:hAnsi="Verdana"/>
          <w:color w:val="222222"/>
          <w:sz w:val="21"/>
          <w:szCs w:val="21"/>
        </w:rPr>
        <w:t> can return single values or contiguous result cells from the result column as an array formula</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TXLOOKUP</w:t>
      </w:r>
      <w:r>
        <w:rPr>
          <w:rFonts w:ascii="Verdana" w:hAnsi="Verdana"/>
          <w:color w:val="222222"/>
          <w:sz w:val="21"/>
          <w:szCs w:val="21"/>
        </w:rPr>
        <w:t> was built to resemble the new </w:t>
      </w:r>
      <w:r>
        <w:rPr>
          <w:rStyle w:val="HTMLCode"/>
          <w:color w:val="222222"/>
          <w:bdr w:val="single" w:sz="6" w:space="0" w:color="EBEBEB" w:frame="1"/>
          <w:shd w:val="clear" w:color="auto" w:fill="FFFFFF"/>
        </w:rPr>
        <w:t>XLOOKUP</w:t>
      </w:r>
      <w:r>
        <w:rPr>
          <w:rFonts w:ascii="Verdana" w:hAnsi="Verdana"/>
          <w:color w:val="222222"/>
          <w:sz w:val="21"/>
          <w:szCs w:val="21"/>
        </w:rPr>
        <w:t> function from Microsoft for similarity.</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The </w:t>
      </w:r>
      <w:r>
        <w:rPr>
          <w:rStyle w:val="HTMLCode"/>
          <w:color w:val="222222"/>
          <w:bdr w:val="single" w:sz="6" w:space="0" w:color="EBEBEB" w:frame="1"/>
          <w:shd w:val="clear" w:color="auto" w:fill="FFFFFF"/>
        </w:rPr>
        <w:t>TXLOOKUP</w:t>
      </w:r>
      <w:r>
        <w:rPr>
          <w:rFonts w:ascii="Verdana" w:hAnsi="Verdana"/>
          <w:color w:val="222222"/>
          <w:sz w:val="21"/>
          <w:szCs w:val="21"/>
        </w:rPr>
        <w:t> parameters are as follows:</w:t>
      </w:r>
    </w:p>
    <w:p w:rsidR="00283277" w:rsidRDefault="00283277" w:rsidP="00283277">
      <w:pPr>
        <w:numPr>
          <w:ilvl w:val="0"/>
          <w:numId w:val="5"/>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Value</w:t>
      </w:r>
      <w:r>
        <w:rPr>
          <w:rFonts w:ascii="Verdana" w:hAnsi="Verdana"/>
          <w:color w:val="222222"/>
          <w:sz w:val="21"/>
          <w:szCs w:val="21"/>
        </w:rPr>
        <w:t> - the lookup value, either as a Text value and/or a cell reference and/or combination of functions.</w:t>
      </w:r>
    </w:p>
    <w:p w:rsidR="00283277" w:rsidRDefault="00283277" w:rsidP="00283277">
      <w:pPr>
        <w:numPr>
          <w:ilvl w:val="0"/>
          <w:numId w:val="5"/>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Table</w:t>
      </w:r>
      <w:r>
        <w:rPr>
          <w:rFonts w:ascii="Verdana" w:hAnsi="Verdana"/>
          <w:color w:val="222222"/>
          <w:sz w:val="21"/>
          <w:szCs w:val="21"/>
        </w:rPr>
        <w:t> - the Table or cell range reference to the table of data to use for the lookup</w:t>
      </w:r>
    </w:p>
    <w:p w:rsidR="00283277" w:rsidRDefault="00283277" w:rsidP="00283277">
      <w:pPr>
        <w:numPr>
          <w:ilvl w:val="0"/>
          <w:numId w:val="5"/>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Lookup_col</w:t>
      </w:r>
      <w:r>
        <w:rPr>
          <w:rFonts w:ascii="Verdana" w:hAnsi="Verdana"/>
          <w:color w:val="222222"/>
          <w:sz w:val="21"/>
          <w:szCs w:val="21"/>
        </w:rPr>
        <w:t> - the name of the column to lookup the value in, either as a Text value or a cell reference or combination of functions.</w:t>
      </w:r>
    </w:p>
    <w:p w:rsidR="00283277" w:rsidRDefault="00283277" w:rsidP="00283277">
      <w:pPr>
        <w:numPr>
          <w:ilvl w:val="0"/>
          <w:numId w:val="5"/>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Return_cols</w:t>
      </w:r>
      <w:r>
        <w:rPr>
          <w:rFonts w:ascii="Verdana" w:hAnsi="Verdana"/>
          <w:color w:val="222222"/>
          <w:sz w:val="21"/>
          <w:szCs w:val="21"/>
        </w:rPr>
        <w:t> - the column or range of columns to return data from where a match has been found for the lookup value on that row.</w:t>
      </w:r>
    </w:p>
    <w:p w:rsidR="00283277" w:rsidRDefault="00283277" w:rsidP="00283277">
      <w:pPr>
        <w:numPr>
          <w:ilvl w:val="0"/>
          <w:numId w:val="5"/>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Match_type</w:t>
      </w:r>
      <w:r>
        <w:rPr>
          <w:rFonts w:ascii="Verdana" w:hAnsi="Verdana"/>
          <w:color w:val="222222"/>
          <w:sz w:val="21"/>
          <w:szCs w:val="21"/>
        </w:rPr>
        <w:t> (optional) as per </w:t>
      </w:r>
      <w:r>
        <w:rPr>
          <w:rStyle w:val="HTMLCode"/>
          <w:rFonts w:eastAsiaTheme="minorHAnsi"/>
          <w:color w:val="222222"/>
          <w:bdr w:val="single" w:sz="6" w:space="0" w:color="EBEBEB" w:frame="1"/>
          <w:shd w:val="clear" w:color="auto" w:fill="FFFFFF"/>
        </w:rPr>
        <w:t>XLOOKUP</w:t>
      </w:r>
    </w:p>
    <w:p w:rsidR="00283277" w:rsidRDefault="00283277" w:rsidP="00283277">
      <w:pPr>
        <w:numPr>
          <w:ilvl w:val="0"/>
          <w:numId w:val="5"/>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lastRenderedPageBreak/>
        <w:t>Search_type</w:t>
      </w:r>
      <w:r>
        <w:rPr>
          <w:rFonts w:ascii="Verdana" w:hAnsi="Verdana"/>
          <w:color w:val="222222"/>
          <w:sz w:val="21"/>
          <w:szCs w:val="21"/>
        </w:rPr>
        <w:t> (optional) as per </w:t>
      </w:r>
      <w:r>
        <w:rPr>
          <w:rStyle w:val="HTMLCode"/>
          <w:rFonts w:eastAsiaTheme="minorHAnsi"/>
          <w:color w:val="222222"/>
          <w:bdr w:val="single" w:sz="6" w:space="0" w:color="EBEBEB" w:frame="1"/>
          <w:shd w:val="clear" w:color="auto" w:fill="FFFFFF"/>
        </w:rPr>
        <w:t>XLOOKUP</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TXLOOKUP</w:t>
      </w:r>
      <w:r>
        <w:rPr>
          <w:rFonts w:ascii="Verdana" w:hAnsi="Verdana"/>
          <w:color w:val="222222"/>
          <w:sz w:val="21"/>
          <w:szCs w:val="21"/>
        </w:rPr>
        <w:t> has been written to ease the lookup of Tables where finding the column index, or understanding the additional formulas for lookup values. Here are some features:</w:t>
      </w:r>
    </w:p>
    <w:p w:rsidR="00283277" w:rsidRDefault="00283277" w:rsidP="00283277">
      <w:pPr>
        <w:numPr>
          <w:ilvl w:val="0"/>
          <w:numId w:val="6"/>
        </w:numPr>
        <w:spacing w:after="0" w:line="343" w:lineRule="atLeast"/>
        <w:ind w:left="0"/>
        <w:rPr>
          <w:rFonts w:ascii="Verdana" w:hAnsi="Verdana"/>
          <w:color w:val="222222"/>
          <w:sz w:val="21"/>
          <w:szCs w:val="21"/>
        </w:rPr>
      </w:pPr>
      <w:r>
        <w:rPr>
          <w:rFonts w:ascii="Verdana" w:hAnsi="Verdana"/>
          <w:color w:val="222222"/>
          <w:sz w:val="21"/>
          <w:szCs w:val="21"/>
        </w:rPr>
        <w:t>Can use Table references, Text, or range references in the arguments</w:t>
      </w:r>
    </w:p>
    <w:p w:rsidR="00283277" w:rsidRDefault="00283277" w:rsidP="00283277">
      <w:pPr>
        <w:numPr>
          <w:ilvl w:val="0"/>
          <w:numId w:val="6"/>
        </w:numPr>
        <w:spacing w:after="0" w:line="343" w:lineRule="atLeast"/>
        <w:ind w:left="0"/>
        <w:rPr>
          <w:rFonts w:ascii="Verdana" w:hAnsi="Verdana"/>
          <w:color w:val="222222"/>
          <w:sz w:val="21"/>
          <w:szCs w:val="21"/>
        </w:rPr>
      </w:pPr>
      <w:r>
        <w:rPr>
          <w:rFonts w:ascii="Verdana" w:hAnsi="Verdana"/>
          <w:color w:val="222222"/>
          <w:sz w:val="21"/>
          <w:szCs w:val="21"/>
        </w:rPr>
        <w:t>The naming of columns makes for a dynamic formula unreliant on column position</w:t>
      </w:r>
    </w:p>
    <w:p w:rsidR="00283277" w:rsidRDefault="00283277" w:rsidP="00283277">
      <w:pPr>
        <w:numPr>
          <w:ilvl w:val="0"/>
          <w:numId w:val="6"/>
        </w:numPr>
        <w:spacing w:after="0" w:line="343" w:lineRule="atLeast"/>
        <w:ind w:left="0"/>
        <w:rPr>
          <w:rFonts w:ascii="Verdana" w:hAnsi="Verdana"/>
          <w:color w:val="222222"/>
          <w:sz w:val="21"/>
          <w:szCs w:val="21"/>
        </w:rPr>
      </w:pPr>
      <w:r>
        <w:rPr>
          <w:rFonts w:ascii="Verdana" w:hAnsi="Verdana"/>
          <w:color w:val="222222"/>
          <w:sz w:val="21"/>
          <w:szCs w:val="21"/>
        </w:rPr>
        <w:t>Shares the parameters of </w:t>
      </w:r>
      <w:r>
        <w:rPr>
          <w:rStyle w:val="HTMLCode"/>
          <w:rFonts w:eastAsiaTheme="minorHAnsi"/>
          <w:color w:val="222222"/>
          <w:bdr w:val="single" w:sz="6" w:space="0" w:color="EBEBEB" w:frame="1"/>
          <w:shd w:val="clear" w:color="auto" w:fill="FFFFFF"/>
        </w:rPr>
        <w:t>XLOOKUP</w:t>
      </w:r>
      <w:r>
        <w:rPr>
          <w:rFonts w:ascii="Verdana" w:hAnsi="Verdana"/>
          <w:color w:val="222222"/>
          <w:sz w:val="21"/>
          <w:szCs w:val="21"/>
        </w:rPr>
        <w:t> so as to compliment </w:t>
      </w:r>
      <w:r>
        <w:rPr>
          <w:rStyle w:val="HTMLCode"/>
          <w:rFonts w:eastAsiaTheme="minorHAnsi"/>
          <w:color w:val="222222"/>
          <w:bdr w:val="single" w:sz="6" w:space="0" w:color="EBEBEB" w:frame="1"/>
          <w:shd w:val="clear" w:color="auto" w:fill="FFFFFF"/>
        </w:rPr>
        <w:t>XLOOKUP</w:t>
      </w:r>
    </w:p>
    <w:p w:rsidR="00283277" w:rsidRDefault="00283277" w:rsidP="00283277">
      <w:pPr>
        <w:numPr>
          <w:ilvl w:val="0"/>
          <w:numId w:val="6"/>
        </w:numPr>
        <w:spacing w:after="0" w:line="343" w:lineRule="atLeast"/>
        <w:ind w:left="0"/>
        <w:rPr>
          <w:rFonts w:ascii="Verdana" w:hAnsi="Verdana"/>
          <w:color w:val="222222"/>
          <w:sz w:val="21"/>
          <w:szCs w:val="21"/>
        </w:rPr>
      </w:pPr>
      <w:r>
        <w:rPr>
          <w:rFonts w:ascii="Verdana" w:hAnsi="Verdana"/>
          <w:color w:val="222222"/>
          <w:sz w:val="21"/>
          <w:szCs w:val="21"/>
        </w:rPr>
        <w:t>Can return the whole row or a contigous ranges of cells of the return row.</w:t>
      </w:r>
    </w:p>
    <w:p w:rsidR="00283277" w:rsidRDefault="00856F53" w:rsidP="00283277">
      <w:pPr>
        <w:spacing w:line="240" w:lineRule="auto"/>
        <w:rPr>
          <w:rFonts w:ascii="Times New Roman" w:hAnsi="Times New Roman"/>
          <w:sz w:val="24"/>
          <w:szCs w:val="24"/>
        </w:rPr>
      </w:pPr>
      <w:r>
        <w:pict>
          <v:rect id="_x0000_i1045" style="width:0;height:.75pt" o:hralign="center" o:hrstd="t" o:hr="t" fillcolor="#a0a0a0" stroked="f"/>
        </w:pict>
      </w:r>
    </w:p>
    <w:p w:rsidR="00283277" w:rsidRDefault="00283277" w:rsidP="0028327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Lookup type arguments are the same as XLOOKUP</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match_type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0</w:t>
      </w:r>
      <w:r>
        <w:rPr>
          <w:rFonts w:ascii="Verdana" w:hAnsi="Verdana"/>
          <w:color w:val="222222"/>
          <w:sz w:val="21"/>
          <w:szCs w:val="21"/>
        </w:rPr>
        <w:t> exact match - done by default</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-1</w:t>
      </w:r>
      <w:r>
        <w:rPr>
          <w:rFonts w:ascii="Verdana" w:hAnsi="Verdana"/>
          <w:color w:val="222222"/>
          <w:sz w:val="21"/>
          <w:szCs w:val="21"/>
        </w:rPr>
        <w:t> exact match or next smaller item</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1</w:t>
      </w:r>
      <w:r>
        <w:rPr>
          <w:rFonts w:ascii="Verdana" w:hAnsi="Verdana"/>
          <w:color w:val="222222"/>
          <w:sz w:val="21"/>
          <w:szCs w:val="21"/>
        </w:rPr>
        <w:t> exact match or next larger item</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2</w:t>
      </w:r>
      <w:r>
        <w:rPr>
          <w:rFonts w:ascii="Verdana" w:hAnsi="Verdana"/>
          <w:color w:val="222222"/>
          <w:sz w:val="21"/>
          <w:szCs w:val="21"/>
        </w:rPr>
        <w:t> wildcard character match</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search_type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-1</w:t>
      </w:r>
      <w:r>
        <w:rPr>
          <w:rFonts w:ascii="Verdana" w:hAnsi="Verdana"/>
          <w:color w:val="222222"/>
          <w:sz w:val="21"/>
          <w:szCs w:val="21"/>
        </w:rPr>
        <w:t> search last to first</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1</w:t>
      </w:r>
      <w:r>
        <w:rPr>
          <w:rFonts w:ascii="Verdana" w:hAnsi="Verdana"/>
          <w:color w:val="222222"/>
          <w:sz w:val="21"/>
          <w:szCs w:val="21"/>
        </w:rPr>
        <w:t> search first to last</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2</w:t>
      </w:r>
      <w:r>
        <w:rPr>
          <w:rFonts w:ascii="Verdana" w:hAnsi="Verdana"/>
          <w:color w:val="222222"/>
          <w:sz w:val="21"/>
          <w:szCs w:val="21"/>
        </w:rPr>
        <w:t> binary search sorted ascending order</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-2</w:t>
      </w:r>
      <w:r>
        <w:rPr>
          <w:rFonts w:ascii="Verdana" w:hAnsi="Verdana"/>
          <w:color w:val="222222"/>
          <w:sz w:val="21"/>
          <w:szCs w:val="21"/>
        </w:rPr>
        <w:t> binsary search sorted descending order</w:t>
      </w:r>
    </w:p>
    <w:p w:rsidR="00283277" w:rsidRDefault="00283277" w:rsidP="00283277"/>
    <w:p w:rsidR="00283277" w:rsidRDefault="00283277" w:rsidP="00283277">
      <w:r>
        <w:t>Examples</w:t>
      </w:r>
    </w:p>
    <w:p w:rsidR="00283277" w:rsidRDefault="00283277" w:rsidP="0028327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types of addressing are interchangeable in the formula, using Table, or cell, or Text/Number value referencing.</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Example formula for a product table </w:t>
      </w:r>
      <w:r>
        <w:rPr>
          <w:rStyle w:val="HTMLCode"/>
          <w:color w:val="222222"/>
          <w:bdr w:val="single" w:sz="6" w:space="0" w:color="EBEBEB" w:frame="1"/>
          <w:shd w:val="clear" w:color="auto" w:fill="FFFFFF"/>
        </w:rPr>
        <w:t>PTable</w:t>
      </w:r>
    </w:p>
    <w:p w:rsidR="00283277" w:rsidRDefault="00283277" w:rsidP="00283277">
      <w:pPr>
        <w:numPr>
          <w:ilvl w:val="0"/>
          <w:numId w:val="7"/>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=TXLOOKUP ( A1 , PTable , "ItemID" , "ItemDesc")</w:t>
      </w:r>
    </w:p>
    <w:p w:rsidR="00283277" w:rsidRDefault="00283277" w:rsidP="00283277">
      <w:pPr>
        <w:numPr>
          <w:ilvl w:val="0"/>
          <w:numId w:val="7"/>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=TXLOOKUP ( A1 &amp; "123" , PTable , PTable[[#Headers],[ItemID]] , PTable)</w:t>
      </w:r>
    </w:p>
    <w:p w:rsidR="00283277" w:rsidRDefault="00283277" w:rsidP="00283277">
      <w:pPr>
        <w:numPr>
          <w:ilvl w:val="0"/>
          <w:numId w:val="7"/>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=TXLOOKUP ( A1 &amp; "123" , PTable , "ItemID" , PTable[[ItemDesc]:[ItemPrice]])</w:t>
      </w:r>
    </w:p>
    <w:p w:rsidR="00283277" w:rsidRDefault="00283277" w:rsidP="00283277">
      <w:pPr>
        <w:numPr>
          <w:ilvl w:val="0"/>
          <w:numId w:val="7"/>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=TXLOOKUP ( "ABC123" , A1:E250 , "ItemID" , A1:E1)</w:t>
      </w:r>
    </w:p>
    <w:p w:rsidR="00283277" w:rsidRDefault="00283277" w:rsidP="00283277">
      <w:pPr>
        <w:numPr>
          <w:ilvl w:val="0"/>
          <w:numId w:val="7"/>
        </w:numPr>
        <w:spacing w:after="0" w:line="343" w:lineRule="atLeast"/>
        <w:ind w:left="0"/>
        <w:rPr>
          <w:rFonts w:ascii="Verdana" w:hAnsi="Verdana"/>
          <w:color w:val="222222"/>
          <w:sz w:val="21"/>
          <w:szCs w:val="21"/>
        </w:rPr>
      </w:pPr>
      <w:r>
        <w:rPr>
          <w:rStyle w:val="HTMLCode"/>
          <w:rFonts w:eastAsiaTheme="minorHAnsi"/>
          <w:color w:val="222222"/>
          <w:bdr w:val="single" w:sz="6" w:space="0" w:color="EBEBEB" w:frame="1"/>
          <w:shd w:val="clear" w:color="auto" w:fill="FFFFFF"/>
        </w:rPr>
        <w:t>=TXLOOKUP ( "ABC123" , A1:E250 , "ItemID" , "ItemDesc:ItemPrice")</w:t>
      </w:r>
    </w:p>
    <w:p w:rsidR="00283277" w:rsidRDefault="00283277" w:rsidP="00283277">
      <w:r>
        <w:t>Source table for examples, named Table1 at A1:E6</w:t>
      </w:r>
    </w:p>
    <w:tbl>
      <w:tblPr>
        <w:tblW w:w="0" w:type="auto"/>
        <w:tblCellMar>
          <w:left w:w="0" w:type="dxa"/>
          <w:right w:w="0" w:type="dxa"/>
        </w:tblCellMar>
        <w:tblLook w:val="04A0" w:firstRow="1" w:lastRow="0" w:firstColumn="1" w:lastColumn="0" w:noHBand="0" w:noVBand="1"/>
      </w:tblPr>
      <w:tblGrid>
        <w:gridCol w:w="671"/>
        <w:gridCol w:w="2038"/>
        <w:gridCol w:w="3461"/>
        <w:gridCol w:w="720"/>
        <w:gridCol w:w="700"/>
      </w:tblGrid>
      <w:tr w:rsidR="00283277" w:rsidTr="00752F94">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b/>
                <w:bCs/>
                <w:color w:val="222222"/>
                <w:sz w:val="21"/>
                <w:szCs w:val="21"/>
              </w:rPr>
            </w:pPr>
            <w:r>
              <w:rPr>
                <w:rFonts w:ascii="Verdana" w:hAnsi="Verdana"/>
                <w:b/>
                <w:bCs/>
                <w:color w:val="222222"/>
                <w:sz w:val="21"/>
                <w:szCs w:val="21"/>
              </w:rPr>
              <w:t>ID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b/>
                <w:bCs/>
                <w:color w:val="222222"/>
                <w:sz w:val="21"/>
                <w:szCs w:val="21"/>
              </w:rPr>
            </w:pPr>
            <w:r>
              <w:rPr>
                <w:rFonts w:ascii="Verdana" w:hAnsi="Verdana"/>
                <w:b/>
                <w:bCs/>
                <w:color w:val="222222"/>
                <w:sz w:val="21"/>
                <w:szCs w:val="21"/>
              </w:rPr>
              <w:t>Name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b/>
                <w:bCs/>
                <w:color w:val="222222"/>
                <w:sz w:val="21"/>
                <w:szCs w:val="21"/>
              </w:rPr>
            </w:pPr>
            <w:r>
              <w:rPr>
                <w:rFonts w:ascii="Verdana" w:hAnsi="Verdana"/>
                <w:b/>
                <w:bCs/>
                <w:color w:val="222222"/>
                <w:sz w:val="21"/>
                <w:szCs w:val="21"/>
              </w:rPr>
              <w:t>Address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b/>
                <w:bCs/>
                <w:color w:val="222222"/>
                <w:sz w:val="21"/>
                <w:szCs w:val="21"/>
              </w:rPr>
            </w:pPr>
            <w:r>
              <w:rPr>
                <w:rFonts w:ascii="Verdana" w:hAnsi="Verdana"/>
                <w:b/>
                <w:bCs/>
                <w:color w:val="222222"/>
                <w:sz w:val="21"/>
                <w:szCs w:val="21"/>
              </w:rPr>
              <w:t>Age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b/>
                <w:bCs/>
                <w:color w:val="222222"/>
                <w:sz w:val="21"/>
                <w:szCs w:val="21"/>
              </w:rPr>
            </w:pPr>
            <w:r>
              <w:rPr>
                <w:rFonts w:ascii="Verdana" w:hAnsi="Verdana"/>
                <w:b/>
                <w:bCs/>
                <w:color w:val="222222"/>
                <w:sz w:val="21"/>
                <w:szCs w:val="21"/>
              </w:rPr>
              <w:t>Sex</w:t>
            </w:r>
          </w:p>
        </w:tc>
      </w:tr>
      <w:tr w:rsidR="00283277"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101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Andrew Smith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1 Type St, North State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55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M</w:t>
            </w:r>
          </w:p>
        </w:tc>
      </w:tr>
      <w:tr w:rsidR="00283277"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102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Robert Anderson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15 Jerricho Place, South State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16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M</w:t>
            </w:r>
          </w:p>
        </w:tc>
      </w:tr>
      <w:tr w:rsidR="00283277"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103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Peter Duncan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77 Ark Pl, Western Place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27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M</w:t>
            </w:r>
          </w:p>
        </w:tc>
      </w:tr>
      <w:tr w:rsidR="00283277"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104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Julia Fendon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22 Ichen Street, North State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33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F</w:t>
            </w:r>
          </w:p>
        </w:tc>
      </w:tr>
      <w:tr w:rsidR="00283277" w:rsidTr="00752F94">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lastRenderedPageBreak/>
              <w:t>105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Angela Keneally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66 Pelican Avenue, East Place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43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83277" w:rsidRDefault="00283277" w:rsidP="00752F94">
            <w:pPr>
              <w:spacing w:line="343" w:lineRule="atLeast"/>
              <w:rPr>
                <w:rFonts w:ascii="Verdana" w:hAnsi="Verdana"/>
                <w:color w:val="222222"/>
                <w:sz w:val="21"/>
                <w:szCs w:val="21"/>
              </w:rPr>
            </w:pPr>
            <w:r>
              <w:rPr>
                <w:rFonts w:ascii="Verdana" w:hAnsi="Verdana"/>
                <w:color w:val="222222"/>
                <w:sz w:val="21"/>
                <w:szCs w:val="21"/>
              </w:rPr>
              <w:t>F</w:t>
            </w:r>
          </w:p>
        </w:tc>
      </w:tr>
    </w:tbl>
    <w:p w:rsidR="00283277" w:rsidRDefault="00283277" w:rsidP="00283277">
      <w:r>
        <w:t>Examples</w:t>
      </w:r>
    </w:p>
    <w:p w:rsidR="00283277" w:rsidRDefault="00283277" w:rsidP="00283277">
      <w:r>
        <w:t>Lookup Client ID and return the client name column from table</w:t>
      </w:r>
    </w:p>
    <w:p w:rsidR="00283277" w:rsidRDefault="00283277" w:rsidP="00283277">
      <w:r>
        <w:t>Reference in Table format or plain text or cell reference of column name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( 103</w:t>
      </w:r>
      <w:proofErr w:type="gramEnd"/>
      <w:r>
        <w:rPr>
          <w:rStyle w:val="HTMLCode"/>
          <w:color w:val="222222"/>
          <w:bdr w:val="single" w:sz="6" w:space="0" w:color="EBEBEB" w:frame="1"/>
          <w:shd w:val="clear" w:color="auto" w:fill="FFFFFF"/>
        </w:rPr>
        <w:t xml:space="preserve"> , Table1 , Table1[[#Headers],[ID]] , Table1[Name])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Or </w:t>
      </w: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( 103</w:t>
      </w:r>
      <w:proofErr w:type="gramEnd"/>
      <w:r>
        <w:rPr>
          <w:rStyle w:val="HTMLCode"/>
          <w:color w:val="222222"/>
          <w:bdr w:val="single" w:sz="6" w:space="0" w:color="EBEBEB" w:frame="1"/>
          <w:shd w:val="clear" w:color="auto" w:fill="FFFFFF"/>
        </w:rPr>
        <w:t xml:space="preserve"> , Table1 , "ID" , "Name")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Or </w:t>
      </w: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A4</w:t>
      </w:r>
      <w:proofErr w:type="gramEnd"/>
      <w:r>
        <w:rPr>
          <w:rStyle w:val="HTMLCode"/>
          <w:color w:val="222222"/>
          <w:bdr w:val="single" w:sz="6" w:space="0" w:color="EBEBEB" w:frame="1"/>
          <w:shd w:val="clear" w:color="auto" w:fill="FFFFFF"/>
        </w:rPr>
        <w:t xml:space="preserve"> , A1:E6 , "ID" , "Name")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Result </w:t>
      </w:r>
      <w:r>
        <w:rPr>
          <w:rStyle w:val="HTMLCode"/>
          <w:color w:val="222222"/>
          <w:bdr w:val="single" w:sz="6" w:space="0" w:color="EBEBEB" w:frame="1"/>
          <w:shd w:val="clear" w:color="auto" w:fill="FFFFFF"/>
        </w:rPr>
        <w:t>Peter Duncan</w:t>
      </w:r>
    </w:p>
    <w:p w:rsidR="00283277" w:rsidRDefault="00856F53" w:rsidP="00283277">
      <w:pPr>
        <w:rPr>
          <w:rFonts w:ascii="Times New Roman" w:hAnsi="Times New Roman"/>
          <w:sz w:val="24"/>
          <w:szCs w:val="24"/>
        </w:rPr>
      </w:pPr>
      <w:r>
        <w:pict>
          <v:rect id="_x0000_i1046" style="width:0;height:.75pt" o:hralign="center" o:hrstd="t" o:hr="t" fillcolor="#a0a0a0" stroked="f"/>
        </w:pict>
      </w:r>
    </w:p>
    <w:p w:rsidR="00283277" w:rsidRDefault="00283277" w:rsidP="00283277">
      <w:r>
        <w:t>Return the table row that holds the search value. Requires array formula across cells to return all values. Enter with ctrl+shift+enter.</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( 103</w:t>
      </w:r>
      <w:proofErr w:type="gramEnd"/>
      <w:r>
        <w:rPr>
          <w:rStyle w:val="HTMLCode"/>
          <w:color w:val="222222"/>
          <w:bdr w:val="single" w:sz="6" w:space="0" w:color="EBEBEB" w:frame="1"/>
          <w:shd w:val="clear" w:color="auto" w:fill="FFFFFF"/>
        </w:rPr>
        <w:t xml:space="preserve"> , Table1 , "ID" , Table1)</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Result </w:t>
      </w:r>
      <w:r>
        <w:rPr>
          <w:rStyle w:val="HTMLCode"/>
          <w:color w:val="222222"/>
          <w:bdr w:val="single" w:sz="6" w:space="0" w:color="EBEBEB" w:frame="1"/>
          <w:shd w:val="clear" w:color="auto" w:fill="FFFFFF"/>
        </w:rPr>
        <w:t>103 | Peter Duncan | 77 Ark Pl, Western Place | 27 | M</w:t>
      </w:r>
    </w:p>
    <w:p w:rsidR="00283277" w:rsidRDefault="00856F53" w:rsidP="00283277">
      <w:pPr>
        <w:rPr>
          <w:rFonts w:ascii="Times New Roman" w:hAnsi="Times New Roman"/>
          <w:sz w:val="24"/>
          <w:szCs w:val="24"/>
        </w:rPr>
      </w:pPr>
      <w:r>
        <w:pict>
          <v:rect id="_x0000_i1047" style="width:0;height:.75pt" o:hralign="center" o:hrstd="t" o:hr="t" fillcolor="#a0a0a0" stroked="f"/>
        </w:pict>
      </w:r>
    </w:p>
    <w:p w:rsidR="00283277" w:rsidRDefault="00283277" w:rsidP="00283277">
      <w:r>
        <w:t>Return Name, Address, and Age from row. Requires array formula across cells to return all values. Enter with ctrl+shift+enter.</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( 103</w:t>
      </w:r>
      <w:proofErr w:type="gramEnd"/>
      <w:r>
        <w:rPr>
          <w:rStyle w:val="HTMLCode"/>
          <w:color w:val="222222"/>
          <w:bdr w:val="single" w:sz="6" w:space="0" w:color="EBEBEB" w:frame="1"/>
          <w:shd w:val="clear" w:color="auto" w:fill="FFFFFF"/>
        </w:rPr>
        <w:t xml:space="preserve"> , Table1 , Table1[[#Headers],[ID]] , Table1[[Name]:[Age])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Or </w:t>
      </w: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A4</w:t>
      </w:r>
      <w:proofErr w:type="gramEnd"/>
      <w:r>
        <w:rPr>
          <w:rStyle w:val="HTMLCode"/>
          <w:color w:val="222222"/>
          <w:bdr w:val="single" w:sz="6" w:space="0" w:color="EBEBEB" w:frame="1"/>
          <w:shd w:val="clear" w:color="auto" w:fill="FFFFFF"/>
        </w:rPr>
        <w:t xml:space="preserve"> , Table1 , "ID" , "Name:Age")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Or </w:t>
      </w: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( 103</w:t>
      </w:r>
      <w:proofErr w:type="gramEnd"/>
      <w:r>
        <w:rPr>
          <w:rStyle w:val="HTMLCode"/>
          <w:color w:val="222222"/>
          <w:bdr w:val="single" w:sz="6" w:space="0" w:color="EBEBEB" w:frame="1"/>
          <w:shd w:val="clear" w:color="auto" w:fill="FFFFFF"/>
        </w:rPr>
        <w:t xml:space="preserve"> , A1:E6 , "ID" , "Name:Age")</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Result </w:t>
      </w:r>
      <w:r>
        <w:rPr>
          <w:rStyle w:val="HTMLCode"/>
          <w:color w:val="222222"/>
          <w:bdr w:val="single" w:sz="6" w:space="0" w:color="EBEBEB" w:frame="1"/>
          <w:shd w:val="clear" w:color="auto" w:fill="FFFFFF"/>
        </w:rPr>
        <w:t>Peter Duncan | 77 Ark Pl, Western Place | 27</w:t>
      </w:r>
    </w:p>
    <w:p w:rsidR="00283277" w:rsidRDefault="00856F53" w:rsidP="00283277">
      <w:pPr>
        <w:rPr>
          <w:rFonts w:ascii="Times New Roman" w:hAnsi="Times New Roman"/>
          <w:sz w:val="24"/>
          <w:szCs w:val="24"/>
        </w:rPr>
      </w:pPr>
      <w:r>
        <w:pict>
          <v:rect id="_x0000_i1048" style="width:0;height:.75pt" o:hralign="center" o:hrstd="t" o:hr="t" fillcolor="#a0a0a0" stroked="f"/>
        </w:pict>
      </w:r>
    </w:p>
    <w:p w:rsidR="00283277" w:rsidRDefault="00283277" w:rsidP="00283277">
      <w:r>
        <w:t>Return the name of the last male identity in the table, searching last to first</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M" , Table1 , "Sex", "Name" , 0 , -1)</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Result </w:t>
      </w:r>
      <w:r>
        <w:rPr>
          <w:rStyle w:val="HTMLCode"/>
          <w:color w:val="222222"/>
          <w:bdr w:val="single" w:sz="6" w:space="0" w:color="EBEBEB" w:frame="1"/>
          <w:shd w:val="clear" w:color="auto" w:fill="FFFFFF"/>
        </w:rPr>
        <w:t>Peter Duncan</w:t>
      </w:r>
    </w:p>
    <w:p w:rsidR="00283277" w:rsidRDefault="00856F53" w:rsidP="00283277">
      <w:pPr>
        <w:rPr>
          <w:rFonts w:ascii="Times New Roman" w:hAnsi="Times New Roman"/>
          <w:sz w:val="24"/>
          <w:szCs w:val="24"/>
        </w:rPr>
      </w:pPr>
      <w:r>
        <w:pict>
          <v:rect id="_x0000_i1049" style="width:0;height:.75pt" o:hralign="center" o:hrstd="t" o:hr="t" fillcolor="#a0a0a0" stroked="f"/>
        </w:pict>
      </w:r>
    </w:p>
    <w:p w:rsidR="00283277" w:rsidRDefault="00283277" w:rsidP="00283277">
      <w:r>
        <w:t xml:space="preserve">Return the Name and Address of the person living in Ichen </w:t>
      </w:r>
      <w:proofErr w:type="gramStart"/>
      <w:r>
        <w:t>street</w:t>
      </w:r>
      <w:proofErr w:type="gramEnd"/>
      <w:r>
        <w:t>. Requires array formula across cells to return all values. Enter with ctrl+shift+enter.</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=TXLOOKUP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*Ichen*" , Table1 , "Address", Table1[[Name]:[Address]] , 2 )</w: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Result </w:t>
      </w:r>
      <w:r>
        <w:rPr>
          <w:rStyle w:val="HTMLCode"/>
          <w:color w:val="222222"/>
          <w:bdr w:val="single" w:sz="6" w:space="0" w:color="EBEBEB" w:frame="1"/>
          <w:shd w:val="clear" w:color="auto" w:fill="FFFFFF"/>
        </w:rPr>
        <w:t>Julia Fendon | 22 Ichen Street, North State</w:t>
      </w:r>
    </w:p>
    <w:p w:rsidR="00283277" w:rsidRDefault="00856F53" w:rsidP="00283277">
      <w:pPr>
        <w:rPr>
          <w:rFonts w:ascii="Times New Roman" w:hAnsi="Times New Roman"/>
          <w:sz w:val="24"/>
          <w:szCs w:val="24"/>
        </w:rPr>
      </w:pPr>
      <w:r>
        <w:pict>
          <v:rect id="_x0000_i1050" style="width:0;height:.75pt" o:hralign="center" o:hrstd="t" o:hr="t" fillcolor="#a0a0a0" stroked="f"/>
        </w:pict>
      </w:r>
    </w:p>
    <w:p w:rsidR="00283277" w:rsidRDefault="00283277" w:rsidP="0028327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36" w:history="1">
        <w:r>
          <w:rPr>
            <w:rStyle w:val="Hyperlink"/>
            <w:rFonts w:ascii="Verdana" w:hAnsi="Verdana"/>
            <w:color w:val="0079D3"/>
            <w:sz w:val="21"/>
            <w:szCs w:val="21"/>
          </w:rPr>
          <w:t>worksheet module</w:t>
        </w:r>
      </w:hyperlink>
      <w:r>
        <w:rPr>
          <w:rFonts w:ascii="Verdana" w:hAnsi="Verdana"/>
          <w:color w:val="222222"/>
          <w:sz w:val="21"/>
          <w:szCs w:val="21"/>
        </w:rPr>
        <w:t> for it to be available for use.</w:t>
      </w:r>
    </w:p>
    <w:p w:rsidR="00283277" w:rsidRDefault="00856F53" w:rsidP="00283277">
      <w:pPr>
        <w:rPr>
          <w:rFonts w:ascii="Times New Roman" w:hAnsi="Times New Roman"/>
          <w:sz w:val="24"/>
          <w:szCs w:val="24"/>
        </w:rPr>
      </w:pPr>
      <w:r>
        <w:pict>
          <v:rect id="_x0000_i1051" style="width:0;height:.75pt" o:hralign="center" o:hrstd="t" o:hr="t" fillcolor="#a0a0a0" stroked="f"/>
        </w:pic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Function TXLOOKUP(sVal As Variant, tblRng As Variant, cRng As Variant, rtnVals As Variant, Optional arg1 As Variant, Optional arg2 As Variant) As Range 'v1.06</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'TXLOOKUP </w:t>
      </w:r>
      <w:proofErr w:type="gramStart"/>
      <w:r>
        <w:rPr>
          <w:rStyle w:val="HTMLCode"/>
          <w:color w:val="222222"/>
          <w:bdr w:val="none" w:sz="0" w:space="0" w:color="auto" w:frame="1"/>
        </w:rPr>
        <w:t>( value</w:t>
      </w:r>
      <w:proofErr w:type="gramEnd"/>
      <w:r>
        <w:rPr>
          <w:rStyle w:val="HTMLCode"/>
          <w:color w:val="222222"/>
          <w:bdr w:val="none" w:sz="0" w:space="0" w:color="auto" w:frame="1"/>
        </w:rPr>
        <w:t xml:space="preserve"> , table/range, search_col, return_values , [match_type] , [search_type])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IsMissing(</w:t>
      </w:r>
      <w:proofErr w:type="gramEnd"/>
      <w:r>
        <w:rPr>
          <w:rStyle w:val="HTMLCode"/>
          <w:color w:val="222222"/>
          <w:bdr w:val="none" w:sz="0" w:space="0" w:color="auto" w:frame="1"/>
        </w:rPr>
        <w:t>arg1) Then arg1 =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IsMissing(</w:t>
      </w:r>
      <w:proofErr w:type="gramEnd"/>
      <w:r>
        <w:rPr>
          <w:rStyle w:val="HTMLCode"/>
          <w:color w:val="222222"/>
          <w:bdr w:val="none" w:sz="0" w:space="0" w:color="auto" w:frame="1"/>
        </w:rPr>
        <w:t>arg2) Then arg2 =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rsult As Variant 'take the final result array</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srchRng As Range 'the search column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rtnRng As Range 'the return column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srchVal As Variant: srchVal = sVal '.Value 'THE SEARCH VALUE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sIndex As Double: sIndex = tblRng.Row - 1 'the absolute return range address</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n As Long 'for array loop</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format</w:t>
      </w:r>
      <w:proofErr w:type="gramEnd"/>
      <w:r>
        <w:rPr>
          <w:rStyle w:val="HTMLCode"/>
          <w:color w:val="222222"/>
          <w:bdr w:val="none" w:sz="0" w:space="0" w:color="auto" w:frame="1"/>
        </w:rPr>
        <w:t xml:space="preserve"> the search value for wildcards or not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(arg1 &lt;&gt; 2 And </w:t>
      </w:r>
      <w:proofErr w:type="gramStart"/>
      <w:r>
        <w:rPr>
          <w:rStyle w:val="HTMLCode"/>
          <w:color w:val="222222"/>
          <w:bdr w:val="none" w:sz="0" w:space="0" w:color="auto" w:frame="1"/>
        </w:rPr>
        <w:t>VarType(</w:t>
      </w:r>
      <w:proofErr w:type="gramEnd"/>
      <w:r>
        <w:rPr>
          <w:rStyle w:val="HTMLCode"/>
          <w:color w:val="222222"/>
          <w:bdr w:val="none" w:sz="0" w:space="0" w:color="auto" w:frame="1"/>
        </w:rPr>
        <w:t>sVal) = vbString) Then srchVal = Replace(Replace(Replace(srchVal, "*", "~*"), "?", "~?"), "#", "~#") 'for wildcard switch, escape if not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srchType As String</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matchArg As Integer</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lDirection As String</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nextSize As String</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Select Case arg1 'work out the return mechanism from parameters, index match or array loop</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0, 2</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arg2 = 0 </w:t>
      </w:r>
      <w:proofErr w:type="gramStart"/>
      <w:r>
        <w:rPr>
          <w:rStyle w:val="HTMLCode"/>
          <w:color w:val="222222"/>
          <w:bdr w:val="none" w:sz="0" w:space="0" w:color="auto" w:frame="1"/>
        </w:rPr>
        <w:t>Or</w:t>
      </w:r>
      <w:proofErr w:type="gramEnd"/>
      <w:r>
        <w:rPr>
          <w:rStyle w:val="HTMLCode"/>
          <w:color w:val="222222"/>
          <w:bdr w:val="none" w:sz="0" w:space="0" w:color="auto" w:frame="1"/>
        </w:rPr>
        <w:t xml:space="preserve"> arg2 = 1 Then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"im"</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matchArg</w:t>
      </w:r>
      <w:proofErr w:type="gramEnd"/>
      <w:r>
        <w:rPr>
          <w:rStyle w:val="HTMLCode"/>
          <w:color w:val="222222"/>
          <w:bdr w:val="none" w:sz="0" w:space="0" w:color="auto" w:frame="1"/>
        </w:rPr>
        <w:t xml:space="preserve"> =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1, -1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nextSize</w:t>
      </w:r>
      <w:proofErr w:type="gramEnd"/>
      <w:r>
        <w:rPr>
          <w:rStyle w:val="HTMLCode"/>
          <w:color w:val="222222"/>
          <w:bdr w:val="none" w:sz="0" w:space="0" w:color="auto" w:frame="1"/>
        </w:rPr>
        <w:t xml:space="preserve"> = IIf(arg1 = -1, "s", "l") 'next smaller or larger</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arg2 = 0 </w:t>
      </w:r>
      <w:proofErr w:type="gramStart"/>
      <w:r>
        <w:rPr>
          <w:rStyle w:val="HTMLCode"/>
          <w:color w:val="222222"/>
          <w:bdr w:val="none" w:sz="0" w:space="0" w:color="auto" w:frame="1"/>
        </w:rPr>
        <w:t>Or</w:t>
      </w:r>
      <w:proofErr w:type="gramEnd"/>
      <w:r>
        <w:rPr>
          <w:rStyle w:val="HTMLCode"/>
          <w:color w:val="222222"/>
          <w:bdr w:val="none" w:sz="0" w:space="0" w:color="auto" w:frame="1"/>
        </w:rPr>
        <w:t xml:space="preserve"> arg2 = 1 Then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"lp"</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lDirection</w:t>
      </w:r>
      <w:proofErr w:type="gramEnd"/>
      <w:r>
        <w:rPr>
          <w:rStyle w:val="HTMLCode"/>
          <w:color w:val="222222"/>
          <w:bdr w:val="none" w:sz="0" w:space="0" w:color="auto" w:frame="1"/>
        </w:rPr>
        <w:t xml:space="preserve"> = "forward"</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Select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Select Case arg2 'get second parameter processing option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"lp": lDirection = "reverse"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2</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"im": matchArg = 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Case -2</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"im": matchArg = -1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Select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sort</w:t>
      </w:r>
      <w:proofErr w:type="gramEnd"/>
      <w:r>
        <w:rPr>
          <w:rStyle w:val="HTMLCode"/>
          <w:color w:val="222222"/>
          <w:bdr w:val="none" w:sz="0" w:space="0" w:color="auto" w:frame="1"/>
        </w:rPr>
        <w:t xml:space="preserve"> out search and return ranges</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hdrRng As Range 'search range for header return column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tblRng.ListObject </w:t>
      </w:r>
      <w:proofErr w:type="gramStart"/>
      <w:r>
        <w:rPr>
          <w:rStyle w:val="HTMLCode"/>
          <w:color w:val="222222"/>
          <w:bdr w:val="none" w:sz="0" w:space="0" w:color="auto" w:frame="1"/>
        </w:rPr>
        <w:t>Is</w:t>
      </w:r>
      <w:proofErr w:type="gramEnd"/>
      <w:r>
        <w:rPr>
          <w:rStyle w:val="HTMLCode"/>
          <w:color w:val="222222"/>
          <w:bdr w:val="none" w:sz="0" w:space="0" w:color="auto" w:frame="1"/>
        </w:rPr>
        <w:t xml:space="preserve"> Nothing Then 'is it a table or a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hdrRng = </w:t>
      </w:r>
      <w:proofErr w:type="gramStart"/>
      <w:r>
        <w:rPr>
          <w:rStyle w:val="HTMLCode"/>
          <w:color w:val="222222"/>
          <w:bdr w:val="none" w:sz="0" w:space="0" w:color="auto" w:frame="1"/>
        </w:rPr>
        <w:t>tblRng.Rows(</w:t>
      </w:r>
      <w:proofErr w:type="gramEnd"/>
      <w:r>
        <w:rPr>
          <w:rStyle w:val="HTMLCode"/>
          <w:color w:val="222222"/>
          <w:bdr w:val="none" w:sz="0" w:space="0" w:color="auto" w:frame="1"/>
        </w:rPr>
        <w:t>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srchRng = </w:t>
      </w:r>
      <w:proofErr w:type="gramStart"/>
      <w:r>
        <w:rPr>
          <w:rStyle w:val="HTMLCode"/>
          <w:color w:val="222222"/>
          <w:bdr w:val="none" w:sz="0" w:space="0" w:color="auto" w:frame="1"/>
        </w:rPr>
        <w:t>tblRng.Columns(</w:t>
      </w:r>
      <w:proofErr w:type="gramEnd"/>
      <w:r>
        <w:rPr>
          <w:rStyle w:val="HTMLCode"/>
          <w:color w:val="222222"/>
          <w:bdr w:val="none" w:sz="0" w:space="0" w:color="auto" w:frame="1"/>
        </w:rPr>
        <w:t>WorksheetFunction.Match(cRng, hdrRng, 0)) 'set the search column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hdrRng = tblRng.ListObject.HeaderRowRange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srchRng = </w:t>
      </w:r>
      <w:proofErr w:type="gramStart"/>
      <w:r>
        <w:rPr>
          <w:rStyle w:val="HTMLCode"/>
          <w:color w:val="222222"/>
          <w:bdr w:val="none" w:sz="0" w:space="0" w:color="auto" w:frame="1"/>
        </w:rPr>
        <w:t>tblRng.ListObject.ListColumns(</w:t>
      </w:r>
      <w:proofErr w:type="gramEnd"/>
      <w:r>
        <w:rPr>
          <w:rStyle w:val="HTMLCode"/>
          <w:color w:val="222222"/>
          <w:bdr w:val="none" w:sz="0" w:space="0" w:color="auto" w:frame="1"/>
        </w:rPr>
        <w:t>WorksheetFunction.Match(cRng, hdrRng, 0)).Range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Set srchRng = </w:t>
      </w:r>
      <w:proofErr w:type="gramStart"/>
      <w:r>
        <w:rPr>
          <w:rStyle w:val="HTMLCode"/>
          <w:color w:val="222222"/>
          <w:bdr w:val="none" w:sz="0" w:space="0" w:color="auto" w:frame="1"/>
        </w:rPr>
        <w:t>srchRng.Resize(</w:t>
      </w:r>
      <w:proofErr w:type="gramEnd"/>
      <w:r>
        <w:rPr>
          <w:rStyle w:val="HTMLCode"/>
          <w:color w:val="222222"/>
          <w:bdr w:val="none" w:sz="0" w:space="0" w:color="auto" w:frame="1"/>
        </w:rPr>
        <w:t>srchRng.Rows.Count - 1).Offset(1, 0) 'remove header from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get</w:t>
      </w:r>
      <w:proofErr w:type="gramEnd"/>
      <w:r>
        <w:rPr>
          <w:rStyle w:val="HTMLCode"/>
          <w:color w:val="222222"/>
          <w:bdr w:val="none" w:sz="0" w:space="0" w:color="auto" w:frame="1"/>
        </w:rPr>
        <w:t xml:space="preserve"> column to search</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rtnValsType As String: rtnValsType = </w:t>
      </w:r>
      <w:proofErr w:type="gramStart"/>
      <w:r>
        <w:rPr>
          <w:rStyle w:val="HTMLCode"/>
          <w:color w:val="222222"/>
          <w:bdr w:val="none" w:sz="0" w:space="0" w:color="auto" w:frame="1"/>
        </w:rPr>
        <w:t>TypeName(</w:t>
      </w:r>
      <w:proofErr w:type="gramEnd"/>
      <w:r>
        <w:rPr>
          <w:rStyle w:val="HTMLCode"/>
          <w:color w:val="222222"/>
          <w:bdr w:val="none" w:sz="0" w:space="0" w:color="auto" w:frame="1"/>
        </w:rPr>
        <w:t>rtnVals)</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Select Case rtnValsType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"String"</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InStr(</w:t>
      </w:r>
      <w:proofErr w:type="gramEnd"/>
      <w:r>
        <w:rPr>
          <w:rStyle w:val="HTMLCode"/>
          <w:color w:val="222222"/>
          <w:bdr w:val="none" w:sz="0" w:space="0" w:color="auto" w:frame="1"/>
        </w:rPr>
        <w:t>1, rtnVals, ":") Then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w:t>
      </w:r>
      <w:proofErr w:type="gramStart"/>
      <w:r>
        <w:rPr>
          <w:rStyle w:val="HTMLCode"/>
          <w:color w:val="222222"/>
          <w:bdr w:val="none" w:sz="0" w:space="0" w:color="auto" w:frame="1"/>
        </w:rPr>
        <w:t>args(</w:t>
      </w:r>
      <w:proofErr w:type="gramEnd"/>
      <w:r>
        <w:rPr>
          <w:rStyle w:val="HTMLCode"/>
          <w:color w:val="222222"/>
          <w:bdr w:val="none" w:sz="0" w:space="0" w:color="auto" w:frame="1"/>
        </w:rPr>
        <w:t>) As String, iSt As Double, iCd As Double, rsz As Double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args</w:t>
      </w:r>
      <w:proofErr w:type="gramEnd"/>
      <w:r>
        <w:rPr>
          <w:rStyle w:val="HTMLCode"/>
          <w:color w:val="222222"/>
          <w:bdr w:val="none" w:sz="0" w:space="0" w:color="auto" w:frame="1"/>
        </w:rPr>
        <w:t xml:space="preserve"> = Split(rtnVals, ":")</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iSt</w:t>
      </w:r>
      <w:proofErr w:type="gramEnd"/>
      <w:r>
        <w:rPr>
          <w:rStyle w:val="HTMLCode"/>
          <w:color w:val="222222"/>
          <w:bdr w:val="none" w:sz="0" w:space="0" w:color="auto" w:frame="1"/>
        </w:rPr>
        <w:t xml:space="preserve"> = WorksheetFunction.Match(args(0), hdrRng,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iCd</w:t>
      </w:r>
      <w:proofErr w:type="gramEnd"/>
      <w:r>
        <w:rPr>
          <w:rStyle w:val="HTMLCode"/>
          <w:color w:val="222222"/>
          <w:bdr w:val="none" w:sz="0" w:space="0" w:color="auto" w:frame="1"/>
        </w:rPr>
        <w:t xml:space="preserve"> = WorksheetFunction.Match(args(1), hdrRng,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rsz</w:t>
      </w:r>
      <w:proofErr w:type="gramEnd"/>
      <w:r>
        <w:rPr>
          <w:rStyle w:val="HTMLCode"/>
          <w:color w:val="222222"/>
          <w:bdr w:val="none" w:sz="0" w:space="0" w:color="auto" w:frame="1"/>
        </w:rPr>
        <w:t xml:space="preserve"> = iCd - iSt + 1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w:t>
      </w:r>
      <w:proofErr w:type="gramStart"/>
      <w:r>
        <w:rPr>
          <w:rStyle w:val="HTMLCode"/>
          <w:color w:val="222222"/>
          <w:bdr w:val="none" w:sz="0" w:space="0" w:color="auto" w:frame="1"/>
        </w:rPr>
        <w:t>tblRng.Columns(</w:t>
      </w:r>
      <w:proofErr w:type="gramEnd"/>
      <w:r>
        <w:rPr>
          <w:rStyle w:val="HTMLCode"/>
          <w:color w:val="222222"/>
          <w:bdr w:val="none" w:sz="0" w:space="0" w:color="auto" w:frame="1"/>
        </w:rPr>
        <w:t>WorksheetFunction.Match(args(0), hdrRng, 0)).Resize(srchRng.Rows.Count, rsz)</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w:t>
      </w:r>
      <w:proofErr w:type="gramStart"/>
      <w:r>
        <w:rPr>
          <w:rStyle w:val="HTMLCode"/>
          <w:color w:val="222222"/>
          <w:bdr w:val="none" w:sz="0" w:space="0" w:color="auto" w:frame="1"/>
        </w:rPr>
        <w:t>tblRng.Columns(</w:t>
      </w:r>
      <w:proofErr w:type="gramEnd"/>
      <w:r>
        <w:rPr>
          <w:rStyle w:val="HTMLCode"/>
          <w:color w:val="222222"/>
          <w:bdr w:val="none" w:sz="0" w:space="0" w:color="auto" w:frame="1"/>
        </w:rPr>
        <w:t>WorksheetFunction.Match(rtnVals, hdrRng, 0)).Resize(srchRng.Rows.Count).Offset(1,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rtnVals.ListObject </w:t>
      </w:r>
      <w:proofErr w:type="gramStart"/>
      <w:r>
        <w:rPr>
          <w:rStyle w:val="HTMLCode"/>
          <w:color w:val="222222"/>
          <w:bdr w:val="none" w:sz="0" w:space="0" w:color="auto" w:frame="1"/>
        </w:rPr>
        <w:t>Is</w:t>
      </w:r>
      <w:proofErr w:type="gramEnd"/>
      <w:r>
        <w:rPr>
          <w:rStyle w:val="HTMLCode"/>
          <w:color w:val="222222"/>
          <w:bdr w:val="none" w:sz="0" w:space="0" w:color="auto" w:frame="1"/>
        </w:rPr>
        <w:t xml:space="preserve"> Nothing And rtnVals.Count = 1 Then 'set the return range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w:t>
      </w:r>
      <w:proofErr w:type="gramStart"/>
      <w:r>
        <w:rPr>
          <w:rStyle w:val="HTMLCode"/>
          <w:color w:val="222222"/>
          <w:bdr w:val="none" w:sz="0" w:space="0" w:color="auto" w:frame="1"/>
        </w:rPr>
        <w:t>tblRng.Columns(</w:t>
      </w:r>
      <w:proofErr w:type="gramEnd"/>
      <w:r>
        <w:rPr>
          <w:rStyle w:val="HTMLCode"/>
          <w:color w:val="222222"/>
          <w:bdr w:val="none" w:sz="0" w:space="0" w:color="auto" w:frame="1"/>
        </w:rPr>
        <w:t>WorksheetFunction.Match(rtnVals, hdrRng,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tblRng.ListObject Is Nothing Then Set rtnRng = </w:t>
      </w:r>
      <w:proofErr w:type="gramStart"/>
      <w:r>
        <w:rPr>
          <w:rStyle w:val="HTMLCode"/>
          <w:color w:val="222222"/>
          <w:bdr w:val="none" w:sz="0" w:space="0" w:color="auto" w:frame="1"/>
        </w:rPr>
        <w:t>rtnRng.Resize(</w:t>
      </w:r>
      <w:proofErr w:type="gramEnd"/>
      <w:r>
        <w:rPr>
          <w:rStyle w:val="HTMLCode"/>
          <w:color w:val="222222"/>
          <w:bdr w:val="none" w:sz="0" w:space="0" w:color="auto" w:frame="1"/>
        </w:rPr>
        <w:t>srchRng.Rows.Count).Offset(1,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ElseIf rtnVals.Rows.Count &lt;&gt; tblRng.Rows.Count Then 'assume header name only reference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w:t>
      </w:r>
      <w:proofErr w:type="gramStart"/>
      <w:r>
        <w:rPr>
          <w:rStyle w:val="HTMLCode"/>
          <w:color w:val="222222"/>
          <w:bdr w:val="none" w:sz="0" w:space="0" w:color="auto" w:frame="1"/>
        </w:rPr>
        <w:t>rtnVals.Resize(</w:t>
      </w:r>
      <w:proofErr w:type="gramEnd"/>
      <w:r>
        <w:rPr>
          <w:rStyle w:val="HTMLCode"/>
          <w:color w:val="222222"/>
          <w:bdr w:val="none" w:sz="0" w:space="0" w:color="auto" w:frame="1"/>
        </w:rPr>
        <w:t>srchRng.Rows.Count, rtnVals.Columns.Count)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w:t>
      </w:r>
      <w:proofErr w:type="gramStart"/>
      <w:r>
        <w:rPr>
          <w:rStyle w:val="HTMLCode"/>
          <w:color w:val="222222"/>
          <w:bdr w:val="none" w:sz="0" w:space="0" w:color="auto" w:frame="1"/>
        </w:rPr>
        <w:t>rtnRng.Resize(</w:t>
      </w:r>
      <w:proofErr w:type="gramEnd"/>
      <w:r>
        <w:rPr>
          <w:rStyle w:val="HTMLCode"/>
          <w:color w:val="222222"/>
          <w:bdr w:val="none" w:sz="0" w:space="0" w:color="auto" w:frame="1"/>
        </w:rPr>
        <w:t>srchRng.Rows.Count).Offset(1,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Else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rtnVals.ListObject Is Nothing Then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w:t>
      </w:r>
      <w:proofErr w:type="gramStart"/>
      <w:r>
        <w:rPr>
          <w:rStyle w:val="HTMLCode"/>
          <w:color w:val="222222"/>
          <w:bdr w:val="none" w:sz="0" w:space="0" w:color="auto" w:frame="1"/>
        </w:rPr>
        <w:t>rtnVals.Resize(</w:t>
      </w:r>
      <w:proofErr w:type="gramEnd"/>
      <w:r>
        <w:rPr>
          <w:rStyle w:val="HTMLCode"/>
          <w:color w:val="222222"/>
          <w:bdr w:val="none" w:sz="0" w:space="0" w:color="auto" w:frame="1"/>
        </w:rPr>
        <w:t>srchRng.Rows.Count, rtnVals.Columns.Count)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rtnVals ' return the table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rtnRng = </w:t>
      </w:r>
      <w:proofErr w:type="gramStart"/>
      <w:r>
        <w:rPr>
          <w:rStyle w:val="HTMLCode"/>
          <w:color w:val="222222"/>
          <w:bdr w:val="none" w:sz="0" w:space="0" w:color="auto" w:frame="1"/>
        </w:rPr>
        <w:t>rtnRng.Resize(</w:t>
      </w:r>
      <w:proofErr w:type="gramEnd"/>
      <w:r>
        <w:rPr>
          <w:rStyle w:val="HTMLCode"/>
          <w:color w:val="222222"/>
          <w:bdr w:val="none" w:sz="0" w:space="0" w:color="auto" w:frame="1"/>
        </w:rPr>
        <w:t>srchRng.Rows.Count).Offset(1, 0)</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Select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start</w:t>
      </w:r>
      <w:proofErr w:type="gramEnd"/>
      <w:r>
        <w:rPr>
          <w:rStyle w:val="HTMLCode"/>
          <w:color w:val="222222"/>
          <w:bdr w:val="none" w:sz="0" w:space="0" w:color="auto" w:frame="1"/>
        </w:rPr>
        <w:t xml:space="preserve"> the searches</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srchType = "im" Then ' for index match return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TXLOOKUP = </w:t>
      </w:r>
      <w:proofErr w:type="gramStart"/>
      <w:r>
        <w:rPr>
          <w:rStyle w:val="HTMLCode"/>
          <w:color w:val="222222"/>
          <w:bdr w:val="none" w:sz="0" w:space="0" w:color="auto" w:frame="1"/>
        </w:rPr>
        <w:t>rtnRng.Rows(</w:t>
      </w:r>
      <w:proofErr w:type="gramEnd"/>
      <w:r>
        <w:rPr>
          <w:rStyle w:val="HTMLCode"/>
          <w:color w:val="222222"/>
          <w:bdr w:val="none" w:sz="0" w:space="0" w:color="auto" w:frame="1"/>
        </w:rPr>
        <w:t>WorksheetFunction.Match(srchVal, srchRng, matchArg))</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Else  'load</w:t>
      </w:r>
      <w:proofErr w:type="gramEnd"/>
      <w:r>
        <w:rPr>
          <w:rStyle w:val="HTMLCode"/>
          <w:color w:val="222222"/>
          <w:bdr w:val="none" w:sz="0" w:space="0" w:color="auto" w:frame="1"/>
        </w:rPr>
        <w:t xml:space="preserve"> search range into array for loop search</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vArr As Variant: vArr = srchRng 'assign the lookup range to an array</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nsml As Variant: ' nsmal - next smallest value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nlrg As Variant: ' nlrg - next largest value</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nStart As Double: nStart = </w:t>
      </w:r>
      <w:proofErr w:type="gramStart"/>
      <w:r>
        <w:rPr>
          <w:rStyle w:val="HTMLCode"/>
          <w:color w:val="222222"/>
          <w:bdr w:val="none" w:sz="0" w:space="0" w:color="auto" w:frame="1"/>
        </w:rPr>
        <w:t>IIf(</w:t>
      </w:r>
      <w:proofErr w:type="gramEnd"/>
      <w:r>
        <w:rPr>
          <w:rStyle w:val="HTMLCode"/>
          <w:color w:val="222222"/>
          <w:bdr w:val="none" w:sz="0" w:space="0" w:color="auto" w:frame="1"/>
        </w:rPr>
        <w:t>lDirection = "forward", 1, UBound(vArr))</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nEnd As Double: nEnd = </w:t>
      </w:r>
      <w:proofErr w:type="gramStart"/>
      <w:r>
        <w:rPr>
          <w:rStyle w:val="HTMLCode"/>
          <w:color w:val="222222"/>
          <w:bdr w:val="none" w:sz="0" w:space="0" w:color="auto" w:frame="1"/>
        </w:rPr>
        <w:t>IIf(</w:t>
      </w:r>
      <w:proofErr w:type="gramEnd"/>
      <w:r>
        <w:rPr>
          <w:rStyle w:val="HTMLCode"/>
          <w:color w:val="222222"/>
          <w:bdr w:val="none" w:sz="0" w:space="0" w:color="auto" w:frame="1"/>
        </w:rPr>
        <w:t>lDirection = "forward", UBound(vArr), 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nStep As Integer: nStep = </w:t>
      </w:r>
      <w:proofErr w:type="gramStart"/>
      <w:r>
        <w:rPr>
          <w:rStyle w:val="HTMLCode"/>
          <w:color w:val="222222"/>
          <w:bdr w:val="none" w:sz="0" w:space="0" w:color="auto" w:frame="1"/>
        </w:rPr>
        <w:t>IIf(</w:t>
      </w:r>
      <w:proofErr w:type="gramEnd"/>
      <w:r>
        <w:rPr>
          <w:rStyle w:val="HTMLCode"/>
          <w:color w:val="222222"/>
          <w:bdr w:val="none" w:sz="0" w:space="0" w:color="auto" w:frame="1"/>
        </w:rPr>
        <w:t>lDirection = "forward", 1, -1)</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n = nStart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nEnd Step nStep</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vArr(</w:t>
      </w:r>
      <w:proofErr w:type="gramEnd"/>
      <w:r>
        <w:rPr>
          <w:rStyle w:val="HTMLCode"/>
          <w:color w:val="222222"/>
          <w:bdr w:val="none" w:sz="0" w:space="0" w:color="auto" w:frame="1"/>
        </w:rPr>
        <w:t>n, 1) Like srchVal Then Set TXLOOKUP = rtnRng.Rows(n): Exit Function  'exact match found</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nsml &lt; </w:t>
      </w:r>
      <w:proofErr w:type="gramStart"/>
      <w:r>
        <w:rPr>
          <w:rStyle w:val="HTMLCode"/>
          <w:color w:val="222222"/>
          <w:bdr w:val="none" w:sz="0" w:space="0" w:color="auto" w:frame="1"/>
        </w:rPr>
        <w:t>vArr(</w:t>
      </w:r>
      <w:proofErr w:type="gramEnd"/>
      <w:r>
        <w:rPr>
          <w:rStyle w:val="HTMLCode"/>
          <w:color w:val="222222"/>
          <w:bdr w:val="none" w:sz="0" w:space="0" w:color="auto" w:frame="1"/>
        </w:rPr>
        <w:t>n, 1) And vArr(n, 1) &lt; srchVal Then 'get next smallest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nsml = </w:t>
      </w:r>
      <w:proofErr w:type="gramStart"/>
      <w:r>
        <w:rPr>
          <w:rStyle w:val="HTMLCode"/>
          <w:color w:val="222222"/>
          <w:bdr w:val="none" w:sz="0" w:space="0" w:color="auto" w:frame="1"/>
        </w:rPr>
        <w:t>srchRng.Rows(</w:t>
      </w:r>
      <w:proofErr w:type="gramEnd"/>
      <w:r>
        <w:rPr>
          <w:rStyle w:val="HTMLCode"/>
          <w:color w:val="222222"/>
          <w:bdr w:val="none" w:sz="0" w:space="0" w:color="auto" w:frame="1"/>
        </w:rPr>
        <w:t>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vArr(</w:t>
      </w:r>
      <w:proofErr w:type="gramEnd"/>
      <w:r>
        <w:rPr>
          <w:rStyle w:val="HTMLCode"/>
          <w:color w:val="222222"/>
          <w:bdr w:val="none" w:sz="0" w:space="0" w:color="auto" w:frame="1"/>
        </w:rPr>
        <w:t>n, 1) &gt; srchVal And (IsEmpty(nlrg) Or nlrg &gt; vArr(n, 1)) Then 'get next largest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nlrg = </w:t>
      </w:r>
      <w:proofErr w:type="gramStart"/>
      <w:r>
        <w:rPr>
          <w:rStyle w:val="HTMLCode"/>
          <w:color w:val="222222"/>
          <w:bdr w:val="none" w:sz="0" w:space="0" w:color="auto" w:frame="1"/>
        </w:rPr>
        <w:t>srchRng.Rows(</w:t>
      </w:r>
      <w:proofErr w:type="gramEnd"/>
      <w:r>
        <w:rPr>
          <w:rStyle w:val="HTMLCode"/>
          <w:color w:val="222222"/>
          <w:bdr w:val="none" w:sz="0" w:space="0" w:color="auto" w:frame="1"/>
        </w:rPr>
        <w:t>n)</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arg1 = -1 Then 'next smallest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TXLOOKUP = </w:t>
      </w:r>
      <w:proofErr w:type="gramStart"/>
      <w:r>
        <w:rPr>
          <w:rStyle w:val="HTMLCode"/>
          <w:color w:val="222222"/>
          <w:bdr w:val="none" w:sz="0" w:space="0" w:color="auto" w:frame="1"/>
        </w:rPr>
        <w:t>rtnRng.Rows(</w:t>
      </w:r>
      <w:proofErr w:type="gramEnd"/>
      <w:r>
        <w:rPr>
          <w:rStyle w:val="HTMLCode"/>
          <w:color w:val="222222"/>
          <w:bdr w:val="none" w:sz="0" w:space="0" w:color="auto" w:frame="1"/>
        </w:rPr>
        <w:t>nsml.Row - sIndex)</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ElseIf arg1 = 1 Then 'next largest</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TXLOOKUP = </w:t>
      </w:r>
      <w:proofErr w:type="gramStart"/>
      <w:r>
        <w:rPr>
          <w:rStyle w:val="HTMLCode"/>
          <w:color w:val="222222"/>
          <w:bdr w:val="none" w:sz="0" w:space="0" w:color="auto" w:frame="1"/>
        </w:rPr>
        <w:t>rtnRng.Rows(</w:t>
      </w:r>
      <w:proofErr w:type="gramEnd"/>
      <w:r>
        <w:rPr>
          <w:rStyle w:val="HTMLCode"/>
          <w:color w:val="222222"/>
          <w:bdr w:val="none" w:sz="0" w:space="0" w:color="auto" w:frame="1"/>
        </w:rPr>
        <w:t>nlrg.Row - sIndex)</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283277" w:rsidRDefault="00283277" w:rsidP="00283277">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283277" w:rsidRPr="00650244" w:rsidRDefault="00283277" w:rsidP="00283277"/>
    <w:p w:rsidR="00650244" w:rsidRDefault="00650244" w:rsidP="00650244">
      <w:pPr>
        <w:pStyle w:val="Heading2"/>
      </w:pPr>
      <w:bookmarkStart w:id="19" w:name="_Toc91483827"/>
      <w:r>
        <w:lastRenderedPageBreak/>
        <w:t>UNIQUE</w:t>
      </w:r>
      <w:r w:rsidR="00283277" w:rsidRPr="00283277">
        <w:t xml:space="preserve"> - return an array of unique values, or a count of unique values</w:t>
      </w:r>
      <w:bookmarkEnd w:id="19"/>
    </w:p>
    <w:p w:rsidR="00650244" w:rsidRDefault="00856F53" w:rsidP="00650244">
      <w:pPr>
        <w:pStyle w:val="NormalWeb"/>
        <w:spacing w:before="0" w:beforeAutospacing="0" w:after="0" w:afterAutospacing="0" w:line="343" w:lineRule="atLeast"/>
        <w:rPr>
          <w:rFonts w:ascii="Verdana" w:hAnsi="Verdana"/>
          <w:color w:val="222222"/>
          <w:sz w:val="21"/>
          <w:szCs w:val="21"/>
        </w:rPr>
      </w:pPr>
      <w:hyperlink r:id="rId37" w:history="1">
        <w:r w:rsidR="00650244">
          <w:rPr>
            <w:rStyle w:val="Hyperlink"/>
            <w:rFonts w:ascii="Verdana" w:hAnsi="Verdana"/>
            <w:color w:val="0079D3"/>
            <w:sz w:val="21"/>
            <w:szCs w:val="21"/>
          </w:rPr>
          <w:t>UNIQUE</w:t>
        </w:r>
      </w:hyperlink>
      <w:r w:rsidR="00650244">
        <w:rPr>
          <w:rFonts w:ascii="Verdana" w:hAnsi="Verdana"/>
          <w:color w:val="222222"/>
          <w:sz w:val="21"/>
          <w:szCs w:val="21"/>
        </w:rPr>
        <w:t> has arrived for Excel 365.</w: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Reproduced here for all - though the optional count switch here is not in the Microsoft version.</w:t>
      </w:r>
    </w:p>
    <w:p w:rsidR="00650244" w:rsidRDefault="00856F53" w:rsidP="00650244">
      <w:pPr>
        <w:rPr>
          <w:rFonts w:ascii="Times New Roman" w:hAnsi="Times New Roman"/>
          <w:sz w:val="24"/>
          <w:szCs w:val="24"/>
        </w:rPr>
      </w:pPr>
      <w:r>
        <w:pict>
          <v:rect id="_x0000_i1052" style="width:0;height:.75pt" o:hralign="center" o:hrstd="t" o:hr="t" fillcolor="#a0a0a0" stroked="f"/>
        </w:pic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UNIQUE</w:t>
      </w:r>
      <w:r>
        <w:rPr>
          <w:rFonts w:ascii="Verdana" w:hAnsi="Verdana"/>
          <w:color w:val="222222"/>
          <w:sz w:val="21"/>
          <w:szCs w:val="21"/>
        </w:rPr>
        <w:t> will return an array of unique values or a count of unique values.</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Use </w:t>
      </w:r>
      <w:r>
        <w:rPr>
          <w:rStyle w:val="HTMLCode"/>
          <w:color w:val="222222"/>
          <w:bdr w:val="single" w:sz="6" w:space="0" w:color="EBEBEB" w:frame="1"/>
          <w:shd w:val="clear" w:color="auto" w:fill="FFFFFF"/>
        </w:rPr>
        <w:t xml:space="preserve">=UNIQUE </w:t>
      </w:r>
      <w:proofErr w:type="gramStart"/>
      <w:r>
        <w:rPr>
          <w:rStyle w:val="HTMLCode"/>
          <w:color w:val="222222"/>
          <w:bdr w:val="single" w:sz="6" w:space="0" w:color="EBEBEB" w:frame="1"/>
          <w:shd w:val="clear" w:color="auto" w:fill="FFFFFF"/>
        </w:rPr>
        <w:t>( range</w:t>
      </w:r>
      <w:proofErr w:type="gramEnd"/>
      <w:r>
        <w:rPr>
          <w:rStyle w:val="HTMLCode"/>
          <w:color w:val="222222"/>
          <w:bdr w:val="single" w:sz="6" w:space="0" w:color="EBEBEB" w:frame="1"/>
          <w:shd w:val="clear" w:color="auto" w:fill="FFFFFF"/>
        </w:rPr>
        <w:t xml:space="preserve"> , [optional] 0/1 )</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0</w:t>
      </w:r>
      <w:r>
        <w:rPr>
          <w:rFonts w:ascii="Verdana" w:hAnsi="Verdana"/>
          <w:color w:val="222222"/>
          <w:sz w:val="21"/>
          <w:szCs w:val="21"/>
        </w:rPr>
        <w:t> returns an array of unique values, </w:t>
      </w:r>
      <w:r>
        <w:rPr>
          <w:rStyle w:val="HTMLCode"/>
          <w:color w:val="222222"/>
          <w:bdr w:val="single" w:sz="6" w:space="0" w:color="EBEBEB" w:frame="1"/>
          <w:shd w:val="clear" w:color="auto" w:fill="FFFFFF"/>
        </w:rPr>
        <w:t>1</w:t>
      </w:r>
      <w:r>
        <w:rPr>
          <w:rFonts w:ascii="Verdana" w:hAnsi="Verdana"/>
          <w:color w:val="222222"/>
          <w:sz w:val="21"/>
          <w:szCs w:val="21"/>
        </w:rPr>
        <w:t> returns a count of unique values. </w:t>
      </w:r>
      <w:r>
        <w:rPr>
          <w:rStyle w:val="HTMLCode"/>
          <w:color w:val="222222"/>
          <w:bdr w:val="single" w:sz="6" w:space="0" w:color="EBEBEB" w:frame="1"/>
          <w:shd w:val="clear" w:color="auto" w:fill="FFFFFF"/>
        </w:rPr>
        <w:t>0</w:t>
      </w:r>
      <w:r>
        <w:rPr>
          <w:rFonts w:ascii="Verdana" w:hAnsi="Verdana"/>
          <w:color w:val="222222"/>
          <w:sz w:val="21"/>
          <w:szCs w:val="21"/>
        </w:rPr>
        <w:t> is the default return.</w: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 use returning a unique list of value to TEXTJOIN for delimited display</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TEXJOIN(</w:t>
      </w:r>
      <w:proofErr w:type="gramEnd"/>
      <w:r>
        <w:rPr>
          <w:rStyle w:val="HTMLCode"/>
          <w:color w:val="222222"/>
          <w:bdr w:val="single" w:sz="6" w:space="0" w:color="EBEBEB" w:frame="1"/>
          <w:shd w:val="clear" w:color="auto" w:fill="FFFFFF"/>
        </w:rPr>
        <w:t>",",TRUE,UNIQUE(A1:A50)</w: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 use returning a count of unique values</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UNIQUE(</w:t>
      </w:r>
      <w:proofErr w:type="gramEnd"/>
      <w:r>
        <w:rPr>
          <w:rStyle w:val="HTMLCode"/>
          <w:color w:val="222222"/>
          <w:bdr w:val="single" w:sz="6" w:space="0" w:color="EBEBEB" w:frame="1"/>
          <w:shd w:val="clear" w:color="auto" w:fill="FFFFFF"/>
        </w:rPr>
        <w:t>A1:A50 , 1 )</w: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 returning a unique list filtered against other field criteria; entered as array formula ctrl+shift+enter</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TEXTJOIN(</w:t>
      </w:r>
      <w:proofErr w:type="gramEnd"/>
      <w:r>
        <w:rPr>
          <w:rStyle w:val="HTMLCode"/>
          <w:color w:val="222222"/>
          <w:bdr w:val="single" w:sz="6" w:space="0" w:color="EBEBEB" w:frame="1"/>
          <w:shd w:val="clear" w:color="auto" w:fill="FFFFFF"/>
        </w:rPr>
        <w:t>",",TRUE,UNIQUE(IF(A1:A50="Y",B1:B50,"")))</w: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 returning the count of unique values from a list of values. UNIQUE expects a comma delimited list of values in this example to count the unique values.</w:t>
      </w:r>
    </w:p>
    <w:p w:rsidR="00650244" w:rsidRDefault="00650244" w:rsidP="00650244">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UNIQUE(</w:t>
      </w:r>
      <w:proofErr w:type="gramEnd"/>
      <w:r>
        <w:rPr>
          <w:rStyle w:val="HTMLCode"/>
          <w:color w:val="222222"/>
          <w:bdr w:val="single" w:sz="6" w:space="0" w:color="EBEBEB" w:frame="1"/>
          <w:shd w:val="clear" w:color="auto" w:fill="FFFFFF"/>
        </w:rPr>
        <w:t>TEXTIFS(C1:C12,",",TRUE,A1:A12,"A",B1:B12,"B"),1)</w:t>
      </w:r>
    </w:p>
    <w:p w:rsidR="00650244" w:rsidRDefault="00856F53" w:rsidP="00650244">
      <w:pPr>
        <w:rPr>
          <w:rFonts w:ascii="Times New Roman" w:hAnsi="Times New Roman"/>
          <w:sz w:val="24"/>
          <w:szCs w:val="24"/>
        </w:rPr>
      </w:pPr>
      <w:r>
        <w:pict>
          <v:rect id="_x0000_i1053" style="width:0;height:.75pt" o:hralign="center" o:hrstd="t" o:hr="t" fillcolor="#a0a0a0" stroked="f"/>
        </w:pict>
      </w:r>
    </w:p>
    <w:p w:rsidR="00650244" w:rsidRDefault="00856F53" w:rsidP="00650244">
      <w:pPr>
        <w:pStyle w:val="NormalWeb"/>
        <w:spacing w:before="0" w:beforeAutospacing="0" w:after="0" w:afterAutospacing="0" w:line="343" w:lineRule="atLeast"/>
        <w:rPr>
          <w:rFonts w:ascii="Verdana" w:hAnsi="Verdana"/>
          <w:color w:val="222222"/>
          <w:sz w:val="21"/>
          <w:szCs w:val="21"/>
        </w:rPr>
      </w:pPr>
      <w:hyperlink r:id="rId38" w:history="1">
        <w:r w:rsidR="00650244">
          <w:rPr>
            <w:rStyle w:val="Hyperlink"/>
            <w:rFonts w:ascii="Verdana" w:hAnsi="Verdana"/>
            <w:color w:val="0079D3"/>
            <w:sz w:val="21"/>
            <w:szCs w:val="21"/>
          </w:rPr>
          <w:t>Follow these instructions</w:t>
        </w:r>
      </w:hyperlink>
      <w:r w:rsidR="00650244">
        <w:rPr>
          <w:rFonts w:ascii="Verdana" w:hAnsi="Verdana"/>
          <w:color w:val="222222"/>
          <w:sz w:val="21"/>
          <w:szCs w:val="21"/>
        </w:rPr>
        <w:t> for making the UDF available, using the code below.</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UNIQUE(</w:t>
      </w:r>
      <w:proofErr w:type="gramEnd"/>
      <w:r>
        <w:rPr>
          <w:rStyle w:val="HTMLCode"/>
          <w:color w:val="222222"/>
          <w:bdr w:val="none" w:sz="0" w:space="0" w:color="auto" w:frame="1"/>
        </w:rPr>
        <w:t>RNG As Variant, Optional cnt As Boolean) As Variant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'UNIQUE </w:t>
      </w:r>
      <w:proofErr w:type="gramStart"/>
      <w:r>
        <w:rPr>
          <w:rStyle w:val="HTMLCode"/>
          <w:color w:val="222222"/>
          <w:bdr w:val="none" w:sz="0" w:space="0" w:color="auto" w:frame="1"/>
        </w:rPr>
        <w:t>( Range</w:t>
      </w:r>
      <w:proofErr w:type="gramEnd"/>
      <w:r>
        <w:rPr>
          <w:rStyle w:val="HTMLCode"/>
          <w:color w:val="222222"/>
          <w:bdr w:val="none" w:sz="0" w:space="0" w:color="auto" w:frame="1"/>
        </w:rPr>
        <w:t xml:space="preserve"> , [optional] 0 array or 1 count of unique ) v1.2.3</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w:t>
      </w:r>
      <w:proofErr w:type="gramEnd"/>
      <w:r>
        <w:rPr>
          <w:rStyle w:val="HTMLCode"/>
          <w:color w:val="222222"/>
          <w:bdr w:val="none" w:sz="0" w:space="0" w:color="auto" w:frame="1"/>
        </w:rPr>
        <w:t>://reddit.com/u/excelevator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w:t>
      </w:r>
      <w:proofErr w:type="gramEnd"/>
      <w:r>
        <w:rPr>
          <w:rStyle w:val="HTMLCode"/>
          <w:color w:val="222222"/>
          <w:bdr w:val="none" w:sz="0" w:space="0" w:color="auto" w:frame="1"/>
        </w:rPr>
        <w:t>://reddit.com/r/excelevator</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IsEmpty(</w:t>
      </w:r>
      <w:proofErr w:type="gramEnd"/>
      <w:r>
        <w:rPr>
          <w:rStyle w:val="HTMLCode"/>
          <w:color w:val="222222"/>
          <w:bdr w:val="none" w:sz="0" w:space="0" w:color="auto" w:frame="1"/>
        </w:rPr>
        <w:t>cnt) Then cnt = 0 '0 return array, 1 return count of unique values</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i As Long, ii As Long, colCnt As Long, cell As Range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tName As String: tName = </w:t>
      </w:r>
      <w:proofErr w:type="gramStart"/>
      <w:r>
        <w:rPr>
          <w:rStyle w:val="HTMLCode"/>
          <w:color w:val="222222"/>
          <w:bdr w:val="none" w:sz="0" w:space="0" w:color="auto" w:frame="1"/>
        </w:rPr>
        <w:t>TypeName(</w:t>
      </w:r>
      <w:proofErr w:type="gramEnd"/>
      <w:r>
        <w:rPr>
          <w:rStyle w:val="HTMLCode"/>
          <w:color w:val="222222"/>
          <w:bdr w:val="none" w:sz="0" w:space="0" w:color="auto" w:frame="1"/>
        </w:rPr>
        <w:t>RNG)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tName = "</w:t>
      </w:r>
      <w:proofErr w:type="gramStart"/>
      <w:r>
        <w:rPr>
          <w:rStyle w:val="HTMLCode"/>
          <w:color w:val="222222"/>
          <w:bdr w:val="none" w:sz="0" w:space="0" w:color="auto" w:frame="1"/>
        </w:rPr>
        <w:t>Variant(</w:t>
      </w:r>
      <w:proofErr w:type="gramEnd"/>
      <w:r>
        <w:rPr>
          <w:rStyle w:val="HTMLCode"/>
          <w:color w:val="222222"/>
          <w:bdr w:val="none" w:sz="0" w:space="0" w:color="auto" w:frame="1"/>
        </w:rPr>
        <w:t>)"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 = </w:t>
      </w:r>
      <w:proofErr w:type="gramStart"/>
      <w:r>
        <w:rPr>
          <w:rStyle w:val="HTMLCode"/>
          <w:color w:val="222222"/>
          <w:bdr w:val="none" w:sz="0" w:space="0" w:color="auto" w:frame="1"/>
        </w:rPr>
        <w:t>UBound(</w:t>
      </w:r>
      <w:proofErr w:type="gramEnd"/>
      <w:r>
        <w:rPr>
          <w:rStyle w:val="HTMLCode"/>
          <w:color w:val="222222"/>
          <w:bdr w:val="none" w:sz="0" w:space="0" w:color="auto" w:frame="1"/>
        </w:rPr>
        <w:t>RNG)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ElseIf tName = "String"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RNG = </w:t>
      </w:r>
      <w:proofErr w:type="gramStart"/>
      <w:r>
        <w:rPr>
          <w:rStyle w:val="HTMLCode"/>
          <w:color w:val="222222"/>
          <w:bdr w:val="none" w:sz="0" w:space="0" w:color="auto" w:frame="1"/>
        </w:rPr>
        <w:t>Split(</w:t>
      </w:r>
      <w:proofErr w:type="gramEnd"/>
      <w:r>
        <w:rPr>
          <w:rStyle w:val="HTMLCode"/>
          <w:color w:val="222222"/>
          <w:bdr w:val="none" w:sz="0" w:space="0" w:color="auto" w:frame="1"/>
        </w:rPr>
        <w:t>RNG, ",")</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 = </w:t>
      </w:r>
      <w:proofErr w:type="gramStart"/>
      <w:r>
        <w:rPr>
          <w:rStyle w:val="HTMLCode"/>
          <w:color w:val="222222"/>
          <w:bdr w:val="none" w:sz="0" w:space="0" w:color="auto" w:frame="1"/>
        </w:rPr>
        <w:t>UBound(</w:t>
      </w:r>
      <w:proofErr w:type="gramEnd"/>
      <w:r>
        <w:rPr>
          <w:rStyle w:val="HTMLCode"/>
          <w:color w:val="222222"/>
          <w:bdr w:val="none" w:sz="0" w:space="0" w:color="auto" w:frame="1"/>
        </w:rPr>
        <w:t>RNG)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tName</w:t>
      </w:r>
      <w:proofErr w:type="gramEnd"/>
      <w:r>
        <w:rPr>
          <w:rStyle w:val="HTMLCode"/>
          <w:color w:val="222222"/>
          <w:bdr w:val="none" w:sz="0" w:space="0" w:color="auto" w:frame="1"/>
        </w:rPr>
        <w:t xml:space="preserve"> = TypeName(RNG) 'it will change to "String()"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coll As Collection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cl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Long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Set coll = New Collection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On Error Resume Next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tName = "Range"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w:t>
      </w:r>
      <w:proofErr w:type="gramStart"/>
      <w:r>
        <w:rPr>
          <w:rStyle w:val="HTMLCode"/>
          <w:color w:val="222222"/>
          <w:bdr w:val="none" w:sz="0" w:space="0" w:color="auto" w:frame="1"/>
        </w:rPr>
        <w:t>Each</w:t>
      </w:r>
      <w:proofErr w:type="gramEnd"/>
      <w:r>
        <w:rPr>
          <w:rStyle w:val="HTMLCode"/>
          <w:color w:val="222222"/>
          <w:bdr w:val="none" w:sz="0" w:space="0" w:color="auto" w:frame="1"/>
        </w:rPr>
        <w:t xml:space="preserve"> cell In RNG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coll.Add</w:t>
      </w:r>
      <w:proofErr w:type="gramEnd"/>
      <w:r>
        <w:rPr>
          <w:rStyle w:val="HTMLCode"/>
          <w:color w:val="222222"/>
          <w:bdr w:val="none" w:sz="0" w:space="0" w:color="auto" w:frame="1"/>
        </w:rPr>
        <w:t xml:space="preserve"> Trim(cell), Trim(cell)</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ElseIf tName = "</w:t>
      </w:r>
      <w:proofErr w:type="gramStart"/>
      <w:r>
        <w:rPr>
          <w:rStyle w:val="HTMLCode"/>
          <w:color w:val="222222"/>
          <w:bdr w:val="none" w:sz="0" w:space="0" w:color="auto" w:frame="1"/>
        </w:rPr>
        <w:t>Variant(</w:t>
      </w:r>
      <w:proofErr w:type="gramEnd"/>
      <w:r>
        <w:rPr>
          <w:rStyle w:val="HTMLCode"/>
          <w:color w:val="222222"/>
          <w:bdr w:val="none" w:sz="0" w:space="0" w:color="auto" w:frame="1"/>
        </w:rPr>
        <w:t>)" Or tName = "String()"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ii = </w:t>
      </w:r>
      <w:proofErr w:type="gramStart"/>
      <w:r>
        <w:rPr>
          <w:rStyle w:val="HTMLCode"/>
          <w:color w:val="222222"/>
          <w:bdr w:val="none" w:sz="0" w:space="0" w:color="auto" w:frame="1"/>
        </w:rPr>
        <w:t>IIf(</w:t>
      </w:r>
      <w:proofErr w:type="gramEnd"/>
      <w:r>
        <w:rPr>
          <w:rStyle w:val="HTMLCode"/>
          <w:color w:val="222222"/>
          <w:bdr w:val="none" w:sz="0" w:space="0" w:color="auto" w:frame="1"/>
        </w:rPr>
        <w:t>tName = "String()", 0, 1) To i</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coll.Add</w:t>
      </w:r>
      <w:proofErr w:type="gramEnd"/>
      <w:r>
        <w:rPr>
          <w:rStyle w:val="HTMLCode"/>
          <w:color w:val="222222"/>
          <w:bdr w:val="none" w:sz="0" w:space="0" w:color="auto" w:frame="1"/>
        </w:rPr>
        <w:t xml:space="preserve"> Trim(RNG(ii)), Trim(RNG(ii))</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coll.Add</w:t>
      </w:r>
      <w:proofErr w:type="gramEnd"/>
      <w:r>
        <w:rPr>
          <w:rStyle w:val="HTMLCode"/>
          <w:color w:val="222222"/>
          <w:bdr w:val="none" w:sz="0" w:space="0" w:color="auto" w:frame="1"/>
        </w:rPr>
        <w:t xml:space="preserve"> Trim(RNG(ii, 1)), Trim(RNG(ii, 1))</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colCnt</w:t>
      </w:r>
      <w:proofErr w:type="gramEnd"/>
      <w:r>
        <w:rPr>
          <w:rStyle w:val="HTMLCode"/>
          <w:color w:val="222222"/>
          <w:bdr w:val="none" w:sz="0" w:space="0" w:color="auto" w:frame="1"/>
        </w:rPr>
        <w:t xml:space="preserve"> = coll.Count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cnt Then</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UNIQUE = colCnt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w:t>
      </w:r>
      <w:proofErr w:type="gramStart"/>
      <w:r>
        <w:rPr>
          <w:rStyle w:val="HTMLCode"/>
          <w:color w:val="222222"/>
          <w:bdr w:val="none" w:sz="0" w:space="0" w:color="auto" w:frame="1"/>
        </w:rPr>
        <w:t>lp</w:t>
      </w:r>
      <w:proofErr w:type="gramEnd"/>
      <w:r>
        <w:rPr>
          <w:rStyle w:val="HTMLCode"/>
          <w:color w:val="222222"/>
          <w:bdr w:val="none" w:sz="0" w:space="0" w:color="auto" w:frame="1"/>
        </w:rPr>
        <w:t xml:space="preserve"> As Long</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w:t>
      </w:r>
      <w:proofErr w:type="gramStart"/>
      <w:r>
        <w:rPr>
          <w:rStyle w:val="HTMLCode"/>
          <w:color w:val="222222"/>
          <w:bdr w:val="none" w:sz="0" w:space="0" w:color="auto" w:frame="1"/>
        </w:rPr>
        <w:t>rtnArray(</w:t>
      </w:r>
      <w:proofErr w:type="gramEnd"/>
      <w:r>
        <w:rPr>
          <w:rStyle w:val="HTMLCode"/>
          <w:color w:val="222222"/>
          <w:bdr w:val="none" w:sz="0" w:space="0" w:color="auto" w:frame="1"/>
        </w:rPr>
        <w:t>) As Variant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ReDim </w:t>
      </w:r>
      <w:proofErr w:type="gramStart"/>
      <w:r>
        <w:rPr>
          <w:rStyle w:val="HTMLCode"/>
          <w:color w:val="222222"/>
          <w:bdr w:val="none" w:sz="0" w:space="0" w:color="auto" w:frame="1"/>
        </w:rPr>
        <w:t>rtnArray(</w:t>
      </w:r>
      <w:proofErr w:type="gramEnd"/>
      <w:r>
        <w:rPr>
          <w:rStyle w:val="HTMLCode"/>
          <w:color w:val="222222"/>
          <w:bdr w:val="none" w:sz="0" w:space="0" w:color="auto" w:frame="1"/>
        </w:rPr>
        <w:t>colCnt - 1)</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w:t>
      </w:r>
      <w:proofErr w:type="gramStart"/>
      <w:r>
        <w:rPr>
          <w:rStyle w:val="HTMLCode"/>
          <w:color w:val="222222"/>
          <w:bdr w:val="none" w:sz="0" w:space="0" w:color="auto" w:frame="1"/>
        </w:rPr>
        <w:t>lp</w:t>
      </w:r>
      <w:proofErr w:type="gramEnd"/>
      <w:r>
        <w:rPr>
          <w:rStyle w:val="HTMLCode"/>
          <w:color w:val="222222"/>
          <w:bdr w:val="none" w:sz="0" w:space="0" w:color="auto" w:frame="1"/>
        </w:rPr>
        <w:t xml:space="preserve"> = 1 To colCnt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rtnArray(</w:t>
      </w:r>
      <w:proofErr w:type="gramEnd"/>
      <w:r>
        <w:rPr>
          <w:rStyle w:val="HTMLCode"/>
          <w:color w:val="222222"/>
          <w:bdr w:val="none" w:sz="0" w:space="0" w:color="auto" w:frame="1"/>
        </w:rPr>
        <w:t>lp - 1) = coll.Item(lp)</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UNIQUE = </w:t>
      </w:r>
      <w:proofErr w:type="gramStart"/>
      <w:r>
        <w:rPr>
          <w:rStyle w:val="HTMLCode"/>
          <w:color w:val="222222"/>
          <w:bdr w:val="none" w:sz="0" w:space="0" w:color="auto" w:frame="1"/>
        </w:rPr>
        <w:t>WorksheetFunction.Transpose(</w:t>
      </w:r>
      <w:proofErr w:type="gramEnd"/>
      <w:r>
        <w:rPr>
          <w:rStyle w:val="HTMLCode"/>
          <w:color w:val="222222"/>
          <w:bdr w:val="none" w:sz="0" w:space="0" w:color="auto" w:frame="1"/>
        </w:rPr>
        <w:t>rtnArray)</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650244" w:rsidRDefault="00650244" w:rsidP="00650244">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Function</w:t>
      </w:r>
    </w:p>
    <w:p w:rsidR="00650244" w:rsidRDefault="00856F53" w:rsidP="00650244">
      <w:pPr>
        <w:rPr>
          <w:rFonts w:ascii="Times New Roman" w:hAnsi="Times New Roman"/>
          <w:sz w:val="24"/>
          <w:szCs w:val="24"/>
        </w:rPr>
      </w:pPr>
      <w:r>
        <w:pict>
          <v:rect id="_x0000_i1054" style="width:0;height:.75pt" o:hralign="center" o:hrstd="t" o:hr="t" fillcolor="#a0a0a0" stroked="f"/>
        </w:pict>
      </w:r>
    </w:p>
    <w:p w:rsidR="00650244" w:rsidRDefault="00650244" w:rsidP="00650244">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Let me know if you find any bugs</w:t>
      </w:r>
    </w:p>
    <w:p w:rsidR="00650244" w:rsidRDefault="00856F53" w:rsidP="00650244">
      <w:pPr>
        <w:rPr>
          <w:rFonts w:ascii="Times New Roman" w:hAnsi="Times New Roman"/>
          <w:sz w:val="24"/>
          <w:szCs w:val="24"/>
        </w:rPr>
      </w:pPr>
      <w:r>
        <w:pict>
          <v:rect id="_x0000_i1055" style="width:0;height:.75pt" o:hralign="center" o:hrstd="t" o:hr="t" fillcolor="#a0a0a0" stroked="f"/>
        </w:pict>
      </w:r>
    </w:p>
    <w:p w:rsidR="00650244" w:rsidRDefault="00650244" w:rsidP="00650244">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08/04/2019 - v1.2 - accept text list input from other functions, expects comma delimited values</w:t>
      </w:r>
    </w:p>
    <w:p w:rsidR="00650244" w:rsidRDefault="00650244" w:rsidP="00650244">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12/04/2019 - v1.2.1 - corrected i count for array</w:t>
      </w:r>
    </w:p>
    <w:p w:rsidR="00650244" w:rsidRDefault="00650244" w:rsidP="00650244">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21/04/2019 - v1.2.2 - corrected i count for array again. Was erroring on typneame count with wrong start </w:t>
      </w:r>
      <w:proofErr w:type="gramStart"/>
      <w:r>
        <w:rPr>
          <w:rFonts w:ascii="Verdana" w:hAnsi="Verdana"/>
          <w:color w:val="222222"/>
          <w:sz w:val="21"/>
          <w:szCs w:val="21"/>
        </w:rPr>
        <w:t>index</w:t>
      </w:r>
      <w:proofErr w:type="gramEnd"/>
    </w:p>
    <w:p w:rsidR="00650244" w:rsidRDefault="00650244" w:rsidP="00650244">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16/09/2021 v1.2.3 - return vertical array in line with Excel 365 function. Did not realise it was returning a horizontal array</w:t>
      </w:r>
    </w:p>
    <w:p w:rsidR="00650244" w:rsidRPr="00650244" w:rsidRDefault="00650244" w:rsidP="00650244"/>
    <w:p w:rsidR="00CA31AB" w:rsidRDefault="00CA31AB" w:rsidP="00650244">
      <w:pPr>
        <w:pStyle w:val="Heading2"/>
      </w:pPr>
      <w:bookmarkStart w:id="20" w:name="_Toc91483828"/>
      <w:r w:rsidRPr="00AE0247">
        <w:t>XLOOKUP</w:t>
      </w:r>
      <w:r w:rsidR="00283277" w:rsidRPr="00283277">
        <w:t xml:space="preserve"> - the poor man</w:t>
      </w:r>
      <w:r w:rsidR="00283277">
        <w:t>’</w:t>
      </w:r>
      <w:r w:rsidR="00283277" w:rsidRPr="00283277">
        <w:t>s version of the Microsoft XLOOKUP function for Excel 365</w:t>
      </w:r>
      <w:bookmarkEnd w:id="20"/>
    </w:p>
    <w:p w:rsidR="00CA31AB" w:rsidRDefault="00CA31AB" w:rsidP="00CA31AB">
      <w:r>
        <w:t>UPDATED with </w:t>
      </w:r>
      <w:r>
        <w:rPr>
          <w:rStyle w:val="HTMLCode"/>
          <w:rFonts w:eastAsiaTheme="minorHAnsi"/>
          <w:b/>
          <w:bCs/>
          <w:color w:val="222222"/>
          <w:bdr w:val="single" w:sz="6" w:space="0" w:color="EBEBEB" w:frame="1"/>
          <w:shd w:val="clear" w:color="auto" w:fill="FFFFFF"/>
        </w:rPr>
        <w:t>IF_NOT_FOUND</w:t>
      </w:r>
      <w:r>
        <w:t> argument which was added after the initial review release of </w:t>
      </w:r>
      <w:r>
        <w:rPr>
          <w:rStyle w:val="HTMLCode"/>
          <w:rFonts w:eastAsiaTheme="minorHAnsi"/>
          <w:b/>
          <w:bCs/>
          <w:color w:val="222222"/>
          <w:bdr w:val="single" w:sz="6" w:space="0" w:color="EBEBEB" w:frame="1"/>
          <w:shd w:val="clear" w:color="auto" w:fill="FFFFFF"/>
        </w:rPr>
        <w:t>XLOOKUP</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XLOOKUP </w:t>
      </w:r>
      <w:proofErr w:type="gramStart"/>
      <w:r>
        <w:rPr>
          <w:rStyle w:val="HTMLCode"/>
          <w:color w:val="222222"/>
          <w:bdr w:val="none" w:sz="0" w:space="0" w:color="auto" w:frame="1"/>
        </w:rPr>
        <w:t>( value</w:t>
      </w:r>
      <w:proofErr w:type="gramEnd"/>
      <w:r>
        <w:rPr>
          <w:rStyle w:val="HTMLCode"/>
          <w:color w:val="222222"/>
          <w:bdr w:val="none" w:sz="0" w:space="0" w:color="auto" w:frame="1"/>
        </w:rPr>
        <w:t xml:space="preserve"> , lookup_range , return_range , [if_not_found], [match_type] , [search_type]) </w:t>
      </w:r>
    </w:p>
    <w:p w:rsidR="00CA31AB" w:rsidRDefault="00CA31AB" w:rsidP="00CA31AB">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This UDF was built for people to experience the </w:t>
      </w:r>
      <w:hyperlink r:id="rId39" w:history="1">
        <w:r>
          <w:rPr>
            <w:rStyle w:val="Hyperlink"/>
            <w:rFonts w:ascii="Verdana" w:hAnsi="Verdana"/>
            <w:color w:val="0079D3"/>
            <w:sz w:val="21"/>
            <w:szCs w:val="21"/>
          </w:rPr>
          <w:t>new XLOOKUP function</w:t>
        </w:r>
      </w:hyperlink>
      <w:r>
        <w:rPr>
          <w:rFonts w:ascii="Verdana" w:hAnsi="Verdana"/>
          <w:color w:val="222222"/>
          <w:sz w:val="21"/>
          <w:szCs w:val="21"/>
        </w:rPr>
        <w:t> from Microsoft, in versions of Excel that do not have access to that function.</w:t>
      </w:r>
    </w:p>
    <w:p w:rsidR="00CA31AB" w:rsidRDefault="00CA31AB" w:rsidP="00CA31AB">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Being a UDF written in VBA for older Excel versions it will not be as quick or efficient as the native version. For that I encourage you to upgrade your software.</w:t>
      </w:r>
    </w:p>
    <w:p w:rsidR="00CA31AB" w:rsidRDefault="00CA31AB" w:rsidP="00CA31AB">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UDF offers the chance to have a play with the new functionality, and offers compatibility for versions (without accepting arrays as the range arguments and as value search arguments), still working on that which is multi-range and multi-cell value array functionality.</w:t>
      </w:r>
    </w:p>
    <w:p w:rsidR="00CA31AB" w:rsidRDefault="00CA31AB" w:rsidP="00CA31AB">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functionality in this UDF is taken from what I have seen to date on the XLOOKUP functions press releases and from the links below covering the new function;</w:t>
      </w:r>
    </w:p>
    <w:p w:rsidR="00CA31AB" w:rsidRDefault="00856F53" w:rsidP="00CA31AB">
      <w:pPr>
        <w:pStyle w:val="NormalWeb"/>
        <w:spacing w:before="0" w:beforeAutospacing="0" w:after="0" w:afterAutospacing="0" w:line="343" w:lineRule="atLeast"/>
        <w:rPr>
          <w:rFonts w:ascii="Verdana" w:hAnsi="Verdana"/>
          <w:color w:val="222222"/>
          <w:sz w:val="21"/>
          <w:szCs w:val="21"/>
        </w:rPr>
      </w:pPr>
      <w:hyperlink r:id="rId40" w:history="1">
        <w:r w:rsidR="00CA31AB">
          <w:rPr>
            <w:rStyle w:val="Hyperlink"/>
            <w:rFonts w:ascii="Verdana" w:hAnsi="Verdana"/>
            <w:color w:val="0079D3"/>
            <w:sz w:val="21"/>
            <w:szCs w:val="21"/>
          </w:rPr>
          <w:t>Microsoft - XLOOKUP function</w:t>
        </w:r>
      </w:hyperlink>
    </w:p>
    <w:p w:rsidR="00CA31AB" w:rsidRDefault="00856F53" w:rsidP="00CA31AB">
      <w:pPr>
        <w:pStyle w:val="NormalWeb"/>
        <w:spacing w:before="0" w:beforeAutospacing="0" w:after="0" w:afterAutospacing="0" w:line="343" w:lineRule="atLeast"/>
        <w:rPr>
          <w:rFonts w:ascii="Verdana" w:hAnsi="Verdana"/>
          <w:color w:val="222222"/>
          <w:sz w:val="21"/>
          <w:szCs w:val="21"/>
        </w:rPr>
      </w:pPr>
      <w:hyperlink r:id="rId41" w:history="1">
        <w:r w:rsidR="00CA31AB">
          <w:rPr>
            <w:rStyle w:val="Hyperlink"/>
            <w:rFonts w:ascii="Verdana" w:hAnsi="Verdana"/>
            <w:color w:val="0079D3"/>
            <w:sz w:val="21"/>
            <w:szCs w:val="21"/>
          </w:rPr>
          <w:t>Microsoft Techcommunity XLOOKUP announcement with examples</w:t>
        </w:r>
      </w:hyperlink>
    </w:p>
    <w:p w:rsidR="00CA31AB" w:rsidRDefault="00856F53" w:rsidP="00CA31AB">
      <w:pPr>
        <w:pStyle w:val="NormalWeb"/>
        <w:spacing w:before="0" w:beforeAutospacing="0" w:after="0" w:afterAutospacing="0" w:line="343" w:lineRule="atLeast"/>
        <w:rPr>
          <w:rFonts w:ascii="Verdana" w:hAnsi="Verdana"/>
          <w:color w:val="222222"/>
          <w:sz w:val="21"/>
          <w:szCs w:val="21"/>
        </w:rPr>
      </w:pPr>
      <w:hyperlink r:id="rId42" w:history="1">
        <w:r w:rsidR="00CA31AB">
          <w:rPr>
            <w:rStyle w:val="Hyperlink"/>
            <w:rFonts w:ascii="Verdana" w:hAnsi="Verdana"/>
            <w:color w:val="0079D3"/>
            <w:sz w:val="21"/>
            <w:szCs w:val="21"/>
          </w:rPr>
          <w:t>Bill Jelen MVP - The VLOOKUP Slayer: XLOOKUP Debuts Excel</w:t>
        </w:r>
      </w:hyperlink>
    </w:p>
    <w:p w:rsidR="00CA31AB" w:rsidRDefault="00856F53" w:rsidP="00CA31AB">
      <w:pPr>
        <w:pStyle w:val="NormalWeb"/>
        <w:spacing w:before="0" w:beforeAutospacing="0" w:after="86" w:afterAutospacing="0" w:line="343" w:lineRule="atLeast"/>
        <w:rPr>
          <w:rFonts w:ascii="Verdana" w:hAnsi="Verdana"/>
          <w:color w:val="222222"/>
          <w:sz w:val="21"/>
          <w:szCs w:val="21"/>
        </w:rPr>
      </w:pPr>
      <w:hyperlink r:id="rId43" w:history="1">
        <w:r w:rsidR="00CA31AB">
          <w:rPr>
            <w:rStyle w:val="Hyperlink"/>
            <w:rFonts w:ascii="Verdana" w:hAnsi="Verdana"/>
            <w:color w:val="0079D3"/>
            <w:sz w:val="21"/>
            <w:szCs w:val="21"/>
          </w:rPr>
          <w:t>Bill Jelen MVP - XLOOKUP in Excel is VLOOKUP Slayer Video</w:t>
        </w:r>
      </w:hyperlink>
    </w:p>
    <w:p w:rsidR="00CA31AB" w:rsidRDefault="00856F53" w:rsidP="00CA31AB">
      <w:pPr>
        <w:pStyle w:val="NormalWeb"/>
        <w:spacing w:before="0" w:beforeAutospacing="0" w:after="86" w:afterAutospacing="0" w:line="343" w:lineRule="atLeast"/>
        <w:rPr>
          <w:rFonts w:ascii="Verdana" w:hAnsi="Verdana"/>
          <w:color w:val="222222"/>
          <w:sz w:val="21"/>
          <w:szCs w:val="21"/>
        </w:rPr>
      </w:pPr>
      <w:hyperlink r:id="rId44" w:history="1">
        <w:r w:rsidR="00CA31AB">
          <w:rPr>
            <w:rStyle w:val="Hyperlink"/>
            <w:rFonts w:ascii="Verdana" w:hAnsi="Verdana"/>
            <w:color w:val="0079D3"/>
            <w:sz w:val="21"/>
            <w:szCs w:val="21"/>
          </w:rPr>
          <w:t>BIll Jelen MVP - XLOOKUP or INDEX-MATCH-MATCH Head-to-Head Video</w:t>
        </w:r>
      </w:hyperlink>
    </w:p>
    <w:p w:rsidR="00CA31AB" w:rsidRDefault="00856F53" w:rsidP="00CA31AB">
      <w:pPr>
        <w:rPr>
          <w:rFonts w:ascii="Times New Roman" w:hAnsi="Times New Roman"/>
          <w:sz w:val="24"/>
          <w:szCs w:val="24"/>
        </w:rPr>
      </w:pPr>
      <w:r>
        <w:pict>
          <v:rect id="_x0000_i1056" style="width:0;height:.75pt" o:hralign="center" o:hrstd="t" o:hr="t" fillcolor="#a0a0a0" stroked="f"/>
        </w:pict>
      </w:r>
    </w:p>
    <w:p w:rsidR="00CA31AB" w:rsidRDefault="00CA31AB" w:rsidP="00CA31AB">
      <w:r>
        <w:t>Important note</w:t>
      </w:r>
    </w:p>
    <w:p w:rsidR="00CA31AB" w:rsidRDefault="00CA31AB" w:rsidP="00CA31AB">
      <w:r>
        <w:t>To view the array functionality, select the range of cells to hold the array and enter the formula with ctrl+shift+enter to see it populate across the cells. Those of you with the dynamic array version of Excel should see the expansion without ctrl+shift+enter.</w:t>
      </w:r>
    </w:p>
    <w:p w:rsidR="00CA31AB" w:rsidRDefault="00856F53" w:rsidP="00CA31AB">
      <w:pPr>
        <w:rPr>
          <w:rFonts w:ascii="Times New Roman" w:hAnsi="Times New Roman"/>
          <w:sz w:val="24"/>
          <w:szCs w:val="24"/>
        </w:rPr>
      </w:pPr>
      <w:r>
        <w:pict>
          <v:rect id="_x0000_i1057" style="width:0;height:.75pt" o:hralign="center" o:hrstd="t" o:hr="t" fillcolor="#a0a0a0" stroked="f"/>
        </w:pict>
      </w:r>
    </w:p>
    <w:p w:rsidR="00CA31AB" w:rsidRDefault="00856F53" w:rsidP="00CA31AB">
      <w:r>
        <w:pict>
          <v:rect id="_x0000_i1058" style="width:0;height:.75pt" o:hralign="center" o:hrstd="t" o:hr="t" fillcolor="#a0a0a0" stroked="f"/>
        </w:pict>
      </w:r>
    </w:p>
    <w:p w:rsidR="00CA31AB" w:rsidRDefault="00856F53" w:rsidP="00CA31AB">
      <w:pPr>
        <w:pStyle w:val="NormalWeb"/>
        <w:spacing w:before="0" w:beforeAutospacing="0" w:after="0" w:afterAutospacing="0" w:line="343" w:lineRule="atLeast"/>
        <w:rPr>
          <w:rFonts w:ascii="Verdana" w:hAnsi="Verdana"/>
          <w:color w:val="222222"/>
          <w:sz w:val="21"/>
          <w:szCs w:val="21"/>
        </w:rPr>
      </w:pPr>
      <w:hyperlink r:id="rId45" w:history="1">
        <w:r w:rsidR="00CA31AB">
          <w:rPr>
            <w:rStyle w:val="Hyperlink"/>
            <w:rFonts w:ascii="Verdana" w:hAnsi="Verdana"/>
            <w:color w:val="0079D3"/>
            <w:sz w:val="21"/>
            <w:szCs w:val="21"/>
          </w:rPr>
          <w:t>Follow these instructions</w:t>
        </w:r>
      </w:hyperlink>
      <w:r w:rsidR="00CA31AB">
        <w:rPr>
          <w:rFonts w:ascii="Verdana" w:hAnsi="Verdana"/>
          <w:color w:val="222222"/>
          <w:sz w:val="21"/>
          <w:szCs w:val="21"/>
        </w:rPr>
        <w:t> for making the UDF available, using the code below.</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Function XLOOKUP(searchVal As Variant, searchArray As Range, returnArray As Variant, Optional notFound As Variant, Optional arg1 As Variant, Optional arg2 As Variant) As Variant 'v1.1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IsMissing(</w:t>
      </w:r>
      <w:proofErr w:type="gramEnd"/>
      <w:r>
        <w:rPr>
          <w:rStyle w:val="HTMLCode"/>
          <w:color w:val="222222"/>
          <w:bdr w:val="none" w:sz="0" w:space="0" w:color="auto" w:frame="1"/>
        </w:rPr>
        <w:t>arg1) Then arg1 = 0</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IsMissing(</w:t>
      </w:r>
      <w:proofErr w:type="gramEnd"/>
      <w:r>
        <w:rPr>
          <w:rStyle w:val="HTMLCode"/>
          <w:color w:val="222222"/>
          <w:bdr w:val="none" w:sz="0" w:space="0" w:color="auto" w:frame="1"/>
        </w:rPr>
        <w:t>arg2) Then arg2 = 0</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rsult As Variant 'take the final result array</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r2width As Integer: r2width = searchArray.Columns.Count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r3width As Integer: r3width = returnArray.Columns.Count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rtnHeaderColumn As Boolean: rtnHeaderColumn = r2width &gt; 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r2width &gt; 1 </w:t>
      </w:r>
      <w:proofErr w:type="gramStart"/>
      <w:r>
        <w:rPr>
          <w:rStyle w:val="HTMLCode"/>
          <w:color w:val="222222"/>
          <w:bdr w:val="none" w:sz="0" w:space="0" w:color="auto" w:frame="1"/>
        </w:rPr>
        <w:t>And</w:t>
      </w:r>
      <w:proofErr w:type="gramEnd"/>
      <w:r>
        <w:rPr>
          <w:rStyle w:val="HTMLCode"/>
          <w:color w:val="222222"/>
          <w:bdr w:val="none" w:sz="0" w:space="0" w:color="auto" w:frame="1"/>
        </w:rPr>
        <w:t xml:space="preserve"> r2width &lt;&gt; r3width Then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XLOOKUP = </w:t>
      </w:r>
      <w:proofErr w:type="gramStart"/>
      <w:r>
        <w:rPr>
          <w:rStyle w:val="HTMLCode"/>
          <w:color w:val="222222"/>
          <w:bdr w:val="none" w:sz="0" w:space="0" w:color="auto" w:frame="1"/>
        </w:rPr>
        <w:t>CVErr(</w:t>
      </w:r>
      <w:proofErr w:type="gramEnd"/>
      <w:r>
        <w:rPr>
          <w:rStyle w:val="HTMLCode"/>
          <w:color w:val="222222"/>
          <w:bdr w:val="none" w:sz="0" w:space="0" w:color="auto" w:frame="1"/>
        </w:rPr>
        <w:t>xlErrRef)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Exit Function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srchVal As Variant: srchVal = searchVal 'THE SEARCH VALUE</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sIndex As Double: sIndex = searchArray.Row - 1 'the absolute return range address</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n As Long 'for array loop</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format</w:t>
      </w:r>
      <w:proofErr w:type="gramEnd"/>
      <w:r>
        <w:rPr>
          <w:rStyle w:val="HTMLCode"/>
          <w:color w:val="222222"/>
          <w:bdr w:val="none" w:sz="0" w:space="0" w:color="auto" w:frame="1"/>
        </w:rPr>
        <w:t xml:space="preserve"> the search value for wildcards or not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(arg1 &lt;&gt; 2 And </w:t>
      </w:r>
      <w:proofErr w:type="gramStart"/>
      <w:r>
        <w:rPr>
          <w:rStyle w:val="HTMLCode"/>
          <w:color w:val="222222"/>
          <w:bdr w:val="none" w:sz="0" w:space="0" w:color="auto" w:frame="1"/>
        </w:rPr>
        <w:t>VarType(</w:t>
      </w:r>
      <w:proofErr w:type="gramEnd"/>
      <w:r>
        <w:rPr>
          <w:rStyle w:val="HTMLCode"/>
          <w:color w:val="222222"/>
          <w:bdr w:val="none" w:sz="0" w:space="0" w:color="auto" w:frame="1"/>
        </w:rPr>
        <w:t>searchVal) = vbString) Then srchVal = Replace(Replace(Replace(srchVal, "*", "~*"), "?", "~?"), "#", "~#") 'for wildcard switch, escape if not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srchType As String</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matchArg As Integer</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lDirection As String</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nextSize As String</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On Error GoTo error_control</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Select Case arg1 'work out the return mechanism from parameters, index match or array loop</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0, 2</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arg2 = 0 </w:t>
      </w:r>
      <w:proofErr w:type="gramStart"/>
      <w:r>
        <w:rPr>
          <w:rStyle w:val="HTMLCode"/>
          <w:color w:val="222222"/>
          <w:bdr w:val="none" w:sz="0" w:space="0" w:color="auto" w:frame="1"/>
        </w:rPr>
        <w:t>Or</w:t>
      </w:r>
      <w:proofErr w:type="gramEnd"/>
      <w:r>
        <w:rPr>
          <w:rStyle w:val="HTMLCode"/>
          <w:color w:val="222222"/>
          <w:bdr w:val="none" w:sz="0" w:space="0" w:color="auto" w:frame="1"/>
        </w:rPr>
        <w:t xml:space="preserve"> arg2 = 1 Then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"im"</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matchArg</w:t>
      </w:r>
      <w:proofErr w:type="gramEnd"/>
      <w:r>
        <w:rPr>
          <w:rStyle w:val="HTMLCode"/>
          <w:color w:val="222222"/>
          <w:bdr w:val="none" w:sz="0" w:space="0" w:color="auto" w:frame="1"/>
        </w:rPr>
        <w:t xml:space="preserve"> = 0</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1, -1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nextSize</w:t>
      </w:r>
      <w:proofErr w:type="gramEnd"/>
      <w:r>
        <w:rPr>
          <w:rStyle w:val="HTMLCode"/>
          <w:color w:val="222222"/>
          <w:bdr w:val="none" w:sz="0" w:space="0" w:color="auto" w:frame="1"/>
        </w:rPr>
        <w:t xml:space="preserve"> = IIf(arg1 = -1, "s", "l") 'next smaller or larger</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arg2 = 0 </w:t>
      </w:r>
      <w:proofErr w:type="gramStart"/>
      <w:r>
        <w:rPr>
          <w:rStyle w:val="HTMLCode"/>
          <w:color w:val="222222"/>
          <w:bdr w:val="none" w:sz="0" w:space="0" w:color="auto" w:frame="1"/>
        </w:rPr>
        <w:t>Or</w:t>
      </w:r>
      <w:proofErr w:type="gramEnd"/>
      <w:r>
        <w:rPr>
          <w:rStyle w:val="HTMLCode"/>
          <w:color w:val="222222"/>
          <w:bdr w:val="none" w:sz="0" w:space="0" w:color="auto" w:frame="1"/>
        </w:rPr>
        <w:t xml:space="preserve"> arg2 = 1 Then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"lp"</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lDirection</w:t>
      </w:r>
      <w:proofErr w:type="gramEnd"/>
      <w:r>
        <w:rPr>
          <w:rStyle w:val="HTMLCode"/>
          <w:color w:val="222222"/>
          <w:bdr w:val="none" w:sz="0" w:space="0" w:color="auto" w:frame="1"/>
        </w:rPr>
        <w:t xml:space="preserve"> = "forward"</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Select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Select Case arg2 'get second parameter processing option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"lp": lDirection = "reverse"</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2</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"im": matchArg = 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-2</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srchType</w:t>
      </w:r>
      <w:proofErr w:type="gramEnd"/>
      <w:r>
        <w:rPr>
          <w:rStyle w:val="HTMLCode"/>
          <w:color w:val="222222"/>
          <w:bdr w:val="none" w:sz="0" w:space="0" w:color="auto" w:frame="1"/>
        </w:rPr>
        <w:t xml:space="preserve"> = "im": matchArg = -1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Select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srchType = "im" Then ' for index match return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rtnHeaderColumn Then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XLOOKUP = </w:t>
      </w:r>
      <w:proofErr w:type="gramStart"/>
      <w:r>
        <w:rPr>
          <w:rStyle w:val="HTMLCode"/>
          <w:color w:val="222222"/>
          <w:bdr w:val="none" w:sz="0" w:space="0" w:color="auto" w:frame="1"/>
        </w:rPr>
        <w:t>returnArray.Columns(</w:t>
      </w:r>
      <w:proofErr w:type="gramEnd"/>
      <w:r>
        <w:rPr>
          <w:rStyle w:val="HTMLCode"/>
          <w:color w:val="222222"/>
          <w:bdr w:val="none" w:sz="0" w:space="0" w:color="auto" w:frame="1"/>
        </w:rPr>
        <w:t>WorksheetFunction.Match(srchVal, searchArray, matchArg))</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Else</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XLOOKUP = </w:t>
      </w:r>
      <w:proofErr w:type="gramStart"/>
      <w:r>
        <w:rPr>
          <w:rStyle w:val="HTMLCode"/>
          <w:color w:val="222222"/>
          <w:bdr w:val="none" w:sz="0" w:space="0" w:color="auto" w:frame="1"/>
        </w:rPr>
        <w:t>returnArray.Rows(</w:t>
      </w:r>
      <w:proofErr w:type="gramEnd"/>
      <w:r>
        <w:rPr>
          <w:rStyle w:val="HTMLCode"/>
          <w:color w:val="222222"/>
          <w:bdr w:val="none" w:sz="0" w:space="0" w:color="auto" w:frame="1"/>
        </w:rPr>
        <w:t>WorksheetFunction.Match(srchVal, searchArray, matchArg))</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Else  'load</w:t>
      </w:r>
      <w:proofErr w:type="gramEnd"/>
      <w:r>
        <w:rPr>
          <w:rStyle w:val="HTMLCode"/>
          <w:color w:val="222222"/>
          <w:bdr w:val="none" w:sz="0" w:space="0" w:color="auto" w:frame="1"/>
        </w:rPr>
        <w:t xml:space="preserve"> search range into array for loop search</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vArr As Variant: vArr = </w:t>
      </w:r>
      <w:proofErr w:type="gramStart"/>
      <w:r>
        <w:rPr>
          <w:rStyle w:val="HTMLCode"/>
          <w:color w:val="222222"/>
          <w:bdr w:val="none" w:sz="0" w:space="0" w:color="auto" w:frame="1"/>
        </w:rPr>
        <w:t>IIf(</w:t>
      </w:r>
      <w:proofErr w:type="gramEnd"/>
      <w:r>
        <w:rPr>
          <w:rStyle w:val="HTMLCode"/>
          <w:color w:val="222222"/>
          <w:bdr w:val="none" w:sz="0" w:space="0" w:color="auto" w:frame="1"/>
        </w:rPr>
        <w:t>rtnHeaderColumn, WorksheetFunction.Transpose(searchArray), searchArray) 'assign the lookup range to an array</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nsml As Variant: ' nsmal - next smallest value</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nlrg As Variant: ' nlrg - next largest value</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nStart As Double: nStart = </w:t>
      </w:r>
      <w:proofErr w:type="gramStart"/>
      <w:r>
        <w:rPr>
          <w:rStyle w:val="HTMLCode"/>
          <w:color w:val="222222"/>
          <w:bdr w:val="none" w:sz="0" w:space="0" w:color="auto" w:frame="1"/>
        </w:rPr>
        <w:t>IIf(</w:t>
      </w:r>
      <w:proofErr w:type="gramEnd"/>
      <w:r>
        <w:rPr>
          <w:rStyle w:val="HTMLCode"/>
          <w:color w:val="222222"/>
          <w:bdr w:val="none" w:sz="0" w:space="0" w:color="auto" w:frame="1"/>
        </w:rPr>
        <w:t>lDirection = "forward", 1, UBound(vArr))</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nEnd As Double: nEnd = </w:t>
      </w:r>
      <w:proofErr w:type="gramStart"/>
      <w:r>
        <w:rPr>
          <w:rStyle w:val="HTMLCode"/>
          <w:color w:val="222222"/>
          <w:bdr w:val="none" w:sz="0" w:space="0" w:color="auto" w:frame="1"/>
        </w:rPr>
        <w:t>IIf(</w:t>
      </w:r>
      <w:proofErr w:type="gramEnd"/>
      <w:r>
        <w:rPr>
          <w:rStyle w:val="HTMLCode"/>
          <w:color w:val="222222"/>
          <w:bdr w:val="none" w:sz="0" w:space="0" w:color="auto" w:frame="1"/>
        </w:rPr>
        <w:t>lDirection = "forward", UBound(vArr), 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nStep As Integer: nStep = </w:t>
      </w:r>
      <w:proofErr w:type="gramStart"/>
      <w:r>
        <w:rPr>
          <w:rStyle w:val="HTMLCode"/>
          <w:color w:val="222222"/>
          <w:bdr w:val="none" w:sz="0" w:space="0" w:color="auto" w:frame="1"/>
        </w:rPr>
        <w:t>IIf(</w:t>
      </w:r>
      <w:proofErr w:type="gramEnd"/>
      <w:r>
        <w:rPr>
          <w:rStyle w:val="HTMLCode"/>
          <w:color w:val="222222"/>
          <w:bdr w:val="none" w:sz="0" w:space="0" w:color="auto" w:frame="1"/>
        </w:rPr>
        <w:t>lDirection = "forward", 1, -1)</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n = nStart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nEnd Step nStep</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vArr(</w:t>
      </w:r>
      <w:proofErr w:type="gramEnd"/>
      <w:r>
        <w:rPr>
          <w:rStyle w:val="HTMLCode"/>
          <w:color w:val="222222"/>
          <w:bdr w:val="none" w:sz="0" w:space="0" w:color="auto" w:frame="1"/>
        </w:rPr>
        <w:t>n, 1) Like srchVal Then Set XLOOKUP = IIf(rtnHeaderColumn, returnArray.Columns(n), returnArray.Rows(n)): Exit Function 'exact match found</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nsml &lt; </w:t>
      </w:r>
      <w:proofErr w:type="gramStart"/>
      <w:r>
        <w:rPr>
          <w:rStyle w:val="HTMLCode"/>
          <w:color w:val="222222"/>
          <w:bdr w:val="none" w:sz="0" w:space="0" w:color="auto" w:frame="1"/>
        </w:rPr>
        <w:t>vArr(</w:t>
      </w:r>
      <w:proofErr w:type="gramEnd"/>
      <w:r>
        <w:rPr>
          <w:rStyle w:val="HTMLCode"/>
          <w:color w:val="222222"/>
          <w:bdr w:val="none" w:sz="0" w:space="0" w:color="auto" w:frame="1"/>
        </w:rPr>
        <w:t>n, 1) And vArr(n, 1) &lt; srchVal Then 'get next smallest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nsml = </w:t>
      </w:r>
      <w:proofErr w:type="gramStart"/>
      <w:r>
        <w:rPr>
          <w:rStyle w:val="HTMLCode"/>
          <w:color w:val="222222"/>
          <w:bdr w:val="none" w:sz="0" w:space="0" w:color="auto" w:frame="1"/>
        </w:rPr>
        <w:t>searchArray.Rows(</w:t>
      </w:r>
      <w:proofErr w:type="gramEnd"/>
      <w:r>
        <w:rPr>
          <w:rStyle w:val="HTMLCode"/>
          <w:color w:val="222222"/>
          <w:bdr w:val="none" w:sz="0" w:space="0" w:color="auto" w:frame="1"/>
        </w:rPr>
        <w:t>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vArr(</w:t>
      </w:r>
      <w:proofErr w:type="gramEnd"/>
      <w:r>
        <w:rPr>
          <w:rStyle w:val="HTMLCode"/>
          <w:color w:val="222222"/>
          <w:bdr w:val="none" w:sz="0" w:space="0" w:color="auto" w:frame="1"/>
        </w:rPr>
        <w:t>n, 1) &gt; srchVal And (IsEmpty(nlrg) Or nlrg &gt; vArr(n, 1)) Then 'get next largest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nlrg = </w:t>
      </w:r>
      <w:proofErr w:type="gramStart"/>
      <w:r>
        <w:rPr>
          <w:rStyle w:val="HTMLCode"/>
          <w:color w:val="222222"/>
          <w:bdr w:val="none" w:sz="0" w:space="0" w:color="auto" w:frame="1"/>
        </w:rPr>
        <w:t>IIf(</w:t>
      </w:r>
      <w:proofErr w:type="gramEnd"/>
      <w:r>
        <w:rPr>
          <w:rStyle w:val="HTMLCode"/>
          <w:color w:val="222222"/>
          <w:bdr w:val="none" w:sz="0" w:space="0" w:color="auto" w:frame="1"/>
        </w:rPr>
        <w:t>rtnHeaderColumn, searchArray.Columns(n), searchArray.Rows(n))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arg1 = -1 Then 'next smallest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XLOOKUP = </w:t>
      </w:r>
      <w:proofErr w:type="gramStart"/>
      <w:r>
        <w:rPr>
          <w:rStyle w:val="HTMLCode"/>
          <w:color w:val="222222"/>
          <w:bdr w:val="none" w:sz="0" w:space="0" w:color="auto" w:frame="1"/>
        </w:rPr>
        <w:t>returnArray.Rows(</w:t>
      </w:r>
      <w:proofErr w:type="gramEnd"/>
      <w:r>
        <w:rPr>
          <w:rStyle w:val="HTMLCode"/>
          <w:color w:val="222222"/>
          <w:bdr w:val="none" w:sz="0" w:space="0" w:color="auto" w:frame="1"/>
        </w:rPr>
        <w:t>nsml.Row - sIndex)</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ElseIf arg1 = 1 Then 'next largest</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XLOOKUP = </w:t>
      </w:r>
      <w:proofErr w:type="gramStart"/>
      <w:r>
        <w:rPr>
          <w:rStyle w:val="HTMLCode"/>
          <w:color w:val="222222"/>
          <w:bdr w:val="none" w:sz="0" w:space="0" w:color="auto" w:frame="1"/>
        </w:rPr>
        <w:t>returnArray.Rows(</w:t>
      </w:r>
      <w:proofErr w:type="gramEnd"/>
      <w:r>
        <w:rPr>
          <w:rStyle w:val="HTMLCode"/>
          <w:color w:val="222222"/>
          <w:bdr w:val="none" w:sz="0" w:space="0" w:color="auto" w:frame="1"/>
        </w:rPr>
        <w:t>nlrg.Row - sIndex)</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Not </w:t>
      </w:r>
      <w:proofErr w:type="gramStart"/>
      <w:r>
        <w:rPr>
          <w:rStyle w:val="HTMLCode"/>
          <w:color w:val="222222"/>
          <w:bdr w:val="none" w:sz="0" w:space="0" w:color="auto" w:frame="1"/>
        </w:rPr>
        <w:t>IsEmpty(</w:t>
      </w:r>
      <w:proofErr w:type="gramEnd"/>
      <w:r>
        <w:rPr>
          <w:rStyle w:val="HTMLCode"/>
          <w:color w:val="222222"/>
          <w:bdr w:val="none" w:sz="0" w:space="0" w:color="auto" w:frame="1"/>
        </w:rPr>
        <w:t>XLOOKUP) Then Exit Function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error_control:</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IsMissing(</w:t>
      </w:r>
      <w:proofErr w:type="gramEnd"/>
      <w:r>
        <w:rPr>
          <w:rStyle w:val="HTMLCode"/>
          <w:color w:val="222222"/>
          <w:bdr w:val="none" w:sz="0" w:space="0" w:color="auto" w:frame="1"/>
        </w:rPr>
        <w:t>notFound) Then</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XLOOKUP = </w:t>
      </w:r>
      <w:proofErr w:type="gramStart"/>
      <w:r>
        <w:rPr>
          <w:rStyle w:val="HTMLCode"/>
          <w:color w:val="222222"/>
          <w:bdr w:val="none" w:sz="0" w:space="0" w:color="auto" w:frame="1"/>
        </w:rPr>
        <w:t>CVErr(</w:t>
      </w:r>
      <w:proofErr w:type="gramEnd"/>
      <w:r>
        <w:rPr>
          <w:rStyle w:val="HTMLCode"/>
          <w:color w:val="222222"/>
          <w:bdr w:val="none" w:sz="0" w:space="0" w:color="auto" w:frame="1"/>
        </w:rPr>
        <w:t>xlErrNA)</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XLOOKUP = [notFound]</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CA31AB" w:rsidRDefault="00CA31AB" w:rsidP="00CA31AB">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Function</w:t>
      </w:r>
    </w:p>
    <w:p w:rsidR="00CA31AB" w:rsidRDefault="00856F53" w:rsidP="00CA31AB">
      <w:pPr>
        <w:rPr>
          <w:rFonts w:ascii="Times New Roman" w:hAnsi="Times New Roman"/>
          <w:sz w:val="24"/>
          <w:szCs w:val="24"/>
        </w:rPr>
      </w:pPr>
      <w:r>
        <w:pict>
          <v:rect id="_x0000_i1059" style="width:0;height:.75pt" o:hralign="center" o:hrstd="t" o:hr="t" fillcolor="#a0a0a0" stroked="f"/>
        </w:pict>
      </w:r>
    </w:p>
    <w:p w:rsidR="00CA31AB" w:rsidRDefault="00CA31AB" w:rsidP="00CA31AB">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Let me know of any bugs</w:t>
      </w:r>
    </w:p>
    <w:p w:rsidR="00CA31AB" w:rsidRDefault="00CA31AB" w:rsidP="00CA31AB">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20190915: v1. I now see that the </w:t>
      </w:r>
      <w:hyperlink r:id="rId46" w:history="1">
        <w:r>
          <w:rPr>
            <w:rStyle w:val="Hyperlink"/>
            <w:rFonts w:ascii="Verdana" w:hAnsi="Verdana"/>
            <w:color w:val="0079D3"/>
            <w:sz w:val="21"/>
            <w:szCs w:val="21"/>
          </w:rPr>
          <w:t>official XLOOKUP</w:t>
        </w:r>
      </w:hyperlink>
      <w:r>
        <w:rPr>
          <w:rFonts w:ascii="Verdana" w:hAnsi="Verdana"/>
          <w:color w:val="222222"/>
          <w:sz w:val="21"/>
          <w:szCs w:val="21"/>
        </w:rPr>
        <w:t> version does array formulas with concatenation of cells and ranges; at this stage the UDF above does not do that</w:t>
      </w:r>
      <w:proofErr w:type="gramStart"/>
      <w:r>
        <w:rPr>
          <w:rFonts w:ascii="Verdana" w:hAnsi="Verdana"/>
          <w:color w:val="222222"/>
          <w:sz w:val="21"/>
          <w:szCs w:val="21"/>
        </w:rPr>
        <w:t>..</w:t>
      </w:r>
      <w:proofErr w:type="gramEnd"/>
      <w:r>
        <w:rPr>
          <w:rFonts w:ascii="Verdana" w:hAnsi="Verdana"/>
          <w:color w:val="222222"/>
          <w:sz w:val="21"/>
          <w:szCs w:val="21"/>
        </w:rPr>
        <w:t xml:space="preserve"> I am thinking about how to get that happening as it introduces a bit of a coding challenge.</w:t>
      </w:r>
    </w:p>
    <w:p w:rsidR="00CA31AB" w:rsidRDefault="00CA31AB" w:rsidP="00CA31AB">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 xml:space="preserve">20190916: v1.01. </w:t>
      </w:r>
      <w:proofErr w:type="gramStart"/>
      <w:r>
        <w:rPr>
          <w:rFonts w:ascii="Verdana" w:hAnsi="Verdana"/>
          <w:color w:val="222222"/>
          <w:sz w:val="21"/>
          <w:szCs w:val="21"/>
        </w:rPr>
        <w:t>removed</w:t>
      </w:r>
      <w:proofErr w:type="gramEnd"/>
      <w:r>
        <w:rPr>
          <w:rFonts w:ascii="Verdana" w:hAnsi="Verdana"/>
          <w:color w:val="222222"/>
          <w:sz w:val="21"/>
          <w:szCs w:val="21"/>
        </w:rPr>
        <w:t xml:space="preserve"> errant </w:t>
      </w:r>
      <w:r>
        <w:rPr>
          <w:rStyle w:val="HTMLCode"/>
          <w:color w:val="222222"/>
          <w:bdr w:val="single" w:sz="6" w:space="0" w:color="EBEBEB" w:frame="1"/>
          <w:shd w:val="clear" w:color="auto" w:fill="FFFFFF"/>
        </w:rPr>
        <w:t>r3width</w:t>
      </w:r>
      <w:r>
        <w:rPr>
          <w:rFonts w:ascii="Verdana" w:hAnsi="Verdana"/>
          <w:color w:val="222222"/>
          <w:sz w:val="21"/>
          <w:szCs w:val="21"/>
        </w:rPr>
        <w:t> value assignment</w:t>
      </w:r>
    </w:p>
    <w:p w:rsidR="00CA31AB" w:rsidRDefault="00CA31AB" w:rsidP="00CA31AB">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 xml:space="preserve">20190917: v1.02. </w:t>
      </w:r>
      <w:proofErr w:type="gramStart"/>
      <w:r>
        <w:rPr>
          <w:rFonts w:ascii="Verdana" w:hAnsi="Verdana"/>
          <w:color w:val="222222"/>
          <w:sz w:val="21"/>
          <w:szCs w:val="21"/>
        </w:rPr>
        <w:t>srchVal</w:t>
      </w:r>
      <w:proofErr w:type="gramEnd"/>
      <w:r>
        <w:rPr>
          <w:rFonts w:ascii="Verdana" w:hAnsi="Verdana"/>
          <w:color w:val="222222"/>
          <w:sz w:val="21"/>
          <w:szCs w:val="21"/>
        </w:rPr>
        <w:t xml:space="preserve"> from = </w:t>
      </w:r>
      <w:r>
        <w:rPr>
          <w:rStyle w:val="HTMLCode"/>
          <w:color w:val="222222"/>
          <w:bdr w:val="single" w:sz="6" w:space="0" w:color="EBEBEB" w:frame="1"/>
          <w:shd w:val="clear" w:color="auto" w:fill="FFFFFF"/>
        </w:rPr>
        <w:t>rng1.Value</w:t>
      </w:r>
      <w:r>
        <w:rPr>
          <w:rFonts w:ascii="Verdana" w:hAnsi="Verdana"/>
          <w:color w:val="222222"/>
          <w:sz w:val="21"/>
          <w:szCs w:val="21"/>
        </w:rPr>
        <w:t> to </w:t>
      </w:r>
      <w:r>
        <w:rPr>
          <w:rStyle w:val="HTMLCode"/>
          <w:color w:val="222222"/>
          <w:bdr w:val="single" w:sz="6" w:space="0" w:color="EBEBEB" w:frame="1"/>
          <w:shd w:val="clear" w:color="auto" w:fill="FFFFFF"/>
        </w:rPr>
        <w:t>rng1</w:t>
      </w:r>
      <w:r>
        <w:rPr>
          <w:rFonts w:ascii="Verdana" w:hAnsi="Verdana"/>
          <w:color w:val="222222"/>
          <w:sz w:val="21"/>
          <w:szCs w:val="21"/>
        </w:rPr>
        <w:t> as was causing error with number entry</w:t>
      </w:r>
    </w:p>
    <w:p w:rsidR="00CA31AB" w:rsidRDefault="00CA31AB" w:rsidP="00CA31AB">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20190918 - </w:t>
      </w:r>
      <w:proofErr w:type="gramStart"/>
      <w:r>
        <w:rPr>
          <w:rFonts w:ascii="Verdana" w:hAnsi="Verdana"/>
          <w:color w:val="222222"/>
          <w:sz w:val="21"/>
          <w:szCs w:val="21"/>
        </w:rPr>
        <w:t>there</w:t>
      </w:r>
      <w:proofErr w:type="gramEnd"/>
      <w:r>
        <w:rPr>
          <w:rFonts w:ascii="Verdana" w:hAnsi="Verdana"/>
          <w:color w:val="222222"/>
          <w:sz w:val="21"/>
          <w:szCs w:val="21"/>
        </w:rPr>
        <w:t xml:space="preserve"> are a couple of issues that I am working on, accepting arrays as the range arguments and as value search arguments. These are issues that are not really part of the everyday use of the function, and are for more advanced uses.</w:t>
      </w:r>
    </w:p>
    <w:p w:rsidR="00CA31AB" w:rsidRDefault="00CA31AB" w:rsidP="00CA31AB">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20201207- Added the </w:t>
      </w:r>
      <w:r>
        <w:rPr>
          <w:rStyle w:val="HTMLCode"/>
          <w:color w:val="222222"/>
          <w:bdr w:val="single" w:sz="6" w:space="0" w:color="EBEBEB" w:frame="1"/>
          <w:shd w:val="clear" w:color="auto" w:fill="FFFFFF"/>
        </w:rPr>
        <w:t>IF_NOT_FOUND</w:t>
      </w:r>
      <w:r>
        <w:rPr>
          <w:rFonts w:ascii="Verdana" w:hAnsi="Verdana"/>
          <w:color w:val="222222"/>
          <w:sz w:val="21"/>
          <w:szCs w:val="21"/>
        </w:rPr>
        <w:t> argument</w:t>
      </w:r>
    </w:p>
    <w:p w:rsidR="00CA31AB" w:rsidRDefault="00CA31AB" w:rsidP="00CA31AB"/>
    <w:p w:rsidR="00CA31AB" w:rsidRPr="00937124" w:rsidRDefault="00CA31AB" w:rsidP="00937124"/>
    <w:p w:rsidR="00E521CF" w:rsidRDefault="00E521CF" w:rsidP="008151EC">
      <w:pPr>
        <w:pStyle w:val="Heading1"/>
      </w:pPr>
      <w:bookmarkStart w:id="21" w:name="_Toc91483829"/>
      <w:r>
        <w:t>Array Functions</w:t>
      </w:r>
      <w:bookmarkEnd w:id="21"/>
    </w:p>
    <w:p w:rsidR="00E521CF" w:rsidRDefault="00E521CF" w:rsidP="00E521CF">
      <w:pPr>
        <w:pStyle w:val="Heading2"/>
      </w:pPr>
      <w:bookmarkStart w:id="22" w:name="_Toc91483830"/>
      <w:r>
        <w:t>ARRAYIFS</w:t>
      </w:r>
      <w:r w:rsidR="00283277" w:rsidRPr="00283277">
        <w:t xml:space="preserve"> - IFS functionality for arrays</w:t>
      </w:r>
      <w:bookmarkEnd w:id="22"/>
    </w:p>
    <w:p w:rsidR="00E521CF" w:rsidRDefault="00E521CF" w:rsidP="00E521CF">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ARRAYIFS</w:t>
      </w:r>
      <w:r>
        <w:rPr>
          <w:rFonts w:ascii="Verdana" w:hAnsi="Verdana"/>
          <w:color w:val="222222"/>
          <w:sz w:val="21"/>
          <w:szCs w:val="21"/>
        </w:rPr>
        <w:t> is an experiment in adding </w:t>
      </w:r>
      <w:r>
        <w:rPr>
          <w:rStyle w:val="HTMLCode"/>
          <w:color w:val="222222"/>
          <w:bdr w:val="single" w:sz="6" w:space="0" w:color="EBEBEB" w:frame="1"/>
          <w:shd w:val="clear" w:color="auto" w:fill="FFFFFF"/>
        </w:rPr>
        <w:t>IFS</w:t>
      </w:r>
      <w:r>
        <w:rPr>
          <w:rFonts w:ascii="Verdana" w:hAnsi="Verdana"/>
          <w:color w:val="222222"/>
          <w:sz w:val="21"/>
          <w:szCs w:val="21"/>
        </w:rPr>
        <w:t> functionality for arrays passed into the function.</w:t>
      </w:r>
    </w:p>
    <w:p w:rsidR="00E521CF" w:rsidRDefault="00E521CF" w:rsidP="00E521CF">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ARRAYIFS ( function , data_column , array , col1 , arg1 [, col2 , arg2 ] .. )</w:t>
      </w:r>
    </w:p>
    <w:p w:rsidR="00E521CF" w:rsidRDefault="00E521CF" w:rsidP="00E521CF">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ARRAYIFS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stdev" , 3 , data_array , 1 , "&gt;0" , 2 , "johns_data" )</w:t>
      </w:r>
    </w:p>
    <w:p w:rsidR="00E521CF" w:rsidRDefault="00856F53" w:rsidP="00E521CF">
      <w:pPr>
        <w:rPr>
          <w:rFonts w:ascii="Times New Roman" w:hAnsi="Times New Roman"/>
          <w:sz w:val="24"/>
          <w:szCs w:val="24"/>
        </w:rPr>
      </w:pPr>
      <w:r>
        <w:pict>
          <v:rect id="_x0000_i1060" style="width:0;height:.75pt" o:hralign="center" o:hrstd="t" o:hr="t" fillcolor="#a0a0a0" stroked="f"/>
        </w:pict>
      </w:r>
    </w:p>
    <w:p w:rsidR="00E521CF" w:rsidRDefault="00E521CF" w:rsidP="00E521CF">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ARRAYIFS</w:t>
      </w:r>
      <w:r>
        <w:rPr>
          <w:rFonts w:ascii="Verdana" w:hAnsi="Verdana"/>
          <w:color w:val="222222"/>
          <w:sz w:val="21"/>
          <w:szCs w:val="21"/>
        </w:rPr>
        <w:t> was developed after the creation of </w:t>
      </w:r>
      <w:hyperlink r:id="rId47" w:history="1">
        <w:r>
          <w:rPr>
            <w:rStyle w:val="Hyperlink"/>
            <w:rFonts w:ascii="Verdana" w:hAnsi="Verdana"/>
            <w:color w:val="0079D3"/>
            <w:sz w:val="21"/>
            <w:szCs w:val="21"/>
            <w:u w:val="none"/>
          </w:rPr>
          <w:t>STACKCOLUMNS</w:t>
        </w:r>
      </w:hyperlink>
      <w:r>
        <w:rPr>
          <w:rFonts w:ascii="Verdana" w:hAnsi="Verdana"/>
          <w:color w:val="222222"/>
          <w:sz w:val="21"/>
          <w:szCs w:val="21"/>
        </w:rPr>
        <w:t>, </w:t>
      </w:r>
      <w:hyperlink r:id="rId48" w:history="1">
        <w:r>
          <w:rPr>
            <w:rStyle w:val="Hyperlink"/>
            <w:rFonts w:ascii="Verdana" w:hAnsi="Verdana"/>
            <w:color w:val="0079D3"/>
            <w:sz w:val="21"/>
            <w:szCs w:val="21"/>
            <w:u w:val="none"/>
          </w:rPr>
          <w:t>RETURNCOLUMNS</w:t>
        </w:r>
      </w:hyperlink>
      <w:r>
        <w:rPr>
          <w:rFonts w:ascii="Verdana" w:hAnsi="Verdana"/>
          <w:color w:val="222222"/>
          <w:sz w:val="21"/>
          <w:szCs w:val="21"/>
        </w:rPr>
        <w:t>, and </w:t>
      </w:r>
      <w:hyperlink r:id="rId49" w:history="1">
        <w:r>
          <w:rPr>
            <w:rStyle w:val="Hyperlink"/>
            <w:rFonts w:ascii="Verdana" w:hAnsi="Verdana"/>
            <w:color w:val="0079D3"/>
            <w:sz w:val="21"/>
            <w:szCs w:val="21"/>
            <w:u w:val="none"/>
          </w:rPr>
          <w:t>UNPIVOTCOLUMNS</w:t>
        </w:r>
      </w:hyperlink>
      <w:r>
        <w:rPr>
          <w:rFonts w:ascii="Verdana" w:hAnsi="Verdana"/>
          <w:color w:val="222222"/>
          <w:sz w:val="21"/>
          <w:szCs w:val="21"/>
        </w:rPr>
        <w:t> after realising it would not be easy to use those array functions in standard Excel functions as the data source.</w:t>
      </w:r>
    </w:p>
    <w:p w:rsidR="00E521CF" w:rsidRDefault="00E521CF" w:rsidP="00E521CF">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 had no idea of the kind of processing speed to expect, suffice to say it is very slow comparitive to native range functions.</w:t>
      </w:r>
    </w:p>
    <w:p w:rsidR="00E521CF" w:rsidRDefault="00856F53" w:rsidP="00E521CF">
      <w:pPr>
        <w:rPr>
          <w:rFonts w:ascii="Times New Roman" w:hAnsi="Times New Roman"/>
          <w:sz w:val="24"/>
          <w:szCs w:val="24"/>
        </w:rPr>
      </w:pPr>
      <w:r>
        <w:pict>
          <v:rect id="_x0000_i1061" style="width:0;height:.75pt" o:hralign="center" o:hrstd="t" o:hr="t" fillcolor="#a0a0a0" stroked="f"/>
        </w:pict>
      </w:r>
    </w:p>
    <w:p w:rsidR="00E521CF" w:rsidRDefault="00E521CF" w:rsidP="00E521CF">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arguments:</w:t>
      </w:r>
    </w:p>
    <w:p w:rsidR="00E521CF" w:rsidRDefault="00E521CF" w:rsidP="00E521CF">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function</w:t>
      </w:r>
      <w:proofErr w:type="gramEnd"/>
      <w:r>
        <w:rPr>
          <w:rFonts w:ascii="Verdana" w:hAnsi="Verdana"/>
          <w:color w:val="222222"/>
          <w:sz w:val="21"/>
          <w:szCs w:val="21"/>
        </w:rPr>
        <w:t> is the function to apply to the data. The list of functions available can be seen at the bottom of the code. More functions can be added by the user as required, though they are limited to single dimension arrays.</w:t>
      </w:r>
    </w:p>
    <w:p w:rsidR="00E521CF" w:rsidRDefault="00E521CF" w:rsidP="00E521CF">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data_column</w:t>
      </w:r>
      <w:proofErr w:type="gramEnd"/>
      <w:r>
        <w:rPr>
          <w:rFonts w:ascii="Verdana" w:hAnsi="Verdana"/>
          <w:color w:val="222222"/>
          <w:sz w:val="21"/>
          <w:szCs w:val="21"/>
        </w:rPr>
        <w:t> is the index of the column in the passed array to apply the function to.</w:t>
      </w:r>
    </w:p>
    <w:p w:rsidR="00E521CF" w:rsidRDefault="00E521CF" w:rsidP="00E521CF">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array</w:t>
      </w:r>
      <w:proofErr w:type="gramEnd"/>
      <w:r>
        <w:rPr>
          <w:rFonts w:ascii="Verdana" w:hAnsi="Verdana"/>
          <w:color w:val="222222"/>
          <w:sz w:val="21"/>
          <w:szCs w:val="21"/>
        </w:rPr>
        <w:t> is the array of data to pass to the function.</w:t>
      </w:r>
    </w:p>
    <w:p w:rsidR="00E521CF" w:rsidRDefault="00E521CF" w:rsidP="00E521CF">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col1</w:t>
      </w:r>
      <w:proofErr w:type="gramEnd"/>
      <w:r>
        <w:rPr>
          <w:rFonts w:ascii="Verdana" w:hAnsi="Verdana"/>
          <w:color w:val="222222"/>
          <w:sz w:val="21"/>
          <w:szCs w:val="21"/>
        </w:rPr>
        <w:t> is the column to apply the filter argument to.</w:t>
      </w:r>
    </w:p>
    <w:p w:rsidR="00E521CF" w:rsidRDefault="00E521CF" w:rsidP="00E521CF">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arg1</w:t>
      </w:r>
      <w:proofErr w:type="gramEnd"/>
      <w:r>
        <w:rPr>
          <w:rFonts w:ascii="Verdana" w:hAnsi="Verdana"/>
          <w:color w:val="222222"/>
          <w:sz w:val="21"/>
          <w:szCs w:val="21"/>
        </w:rPr>
        <w:t> is the argument to apply to the assosiated column</w:t>
      </w:r>
    </w:p>
    <w:p w:rsidR="00E521CF" w:rsidRDefault="00E521CF" w:rsidP="00E521CF">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Note the Excel VBA array limit of 65536 rows of data applies to this UDF in older versions - just be aware</w:t>
      </w:r>
    </w:p>
    <w:p w:rsidR="00E521CF" w:rsidRDefault="00856F53" w:rsidP="00E521CF">
      <w:pPr>
        <w:rPr>
          <w:rFonts w:ascii="Times New Roman" w:hAnsi="Times New Roman"/>
          <w:sz w:val="24"/>
          <w:szCs w:val="24"/>
        </w:rPr>
      </w:pPr>
      <w:r>
        <w:pict>
          <v:rect id="_x0000_i1062" style="width:0;height:.75pt" o:hralign="center" o:hrstd="t" o:hr="t" fillcolor="#a0a0a0" stroked="f"/>
        </w:pict>
      </w:r>
    </w:p>
    <w:p w:rsidR="00E521CF" w:rsidRDefault="00E521CF" w:rsidP="00200C42">
      <w:r>
        <w:t>Example</w:t>
      </w:r>
    </w:p>
    <w:p w:rsidR="00E521CF" w:rsidRDefault="00E521CF" w:rsidP="00E521CF">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lastRenderedPageBreak/>
        <w:t>Join 2 tables with </w:t>
      </w:r>
      <w:hyperlink r:id="rId50" w:history="1">
        <w:r>
          <w:rPr>
            <w:rStyle w:val="Hyperlink"/>
            <w:rFonts w:ascii="Verdana" w:hAnsi="Verdana"/>
            <w:color w:val="0079D3"/>
            <w:sz w:val="21"/>
            <w:szCs w:val="21"/>
            <w:u w:val="none"/>
          </w:rPr>
          <w:t>STACKCOLUMNS</w:t>
        </w:r>
      </w:hyperlink>
      <w:r>
        <w:rPr>
          <w:rFonts w:ascii="Verdana" w:hAnsi="Verdana"/>
          <w:color w:val="222222"/>
          <w:sz w:val="21"/>
          <w:szCs w:val="21"/>
        </w:rPr>
        <w:t> and sum values in column 2 where column 1 values = "UK"</w:t>
      </w:r>
    </w:p>
    <w:p w:rsidR="00E521CF" w:rsidRDefault="00E521CF" w:rsidP="00E521CF">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ARRAYIFS(</w:t>
      </w:r>
      <w:proofErr w:type="gramEnd"/>
      <w:r>
        <w:rPr>
          <w:rStyle w:val="HTMLCode"/>
          <w:color w:val="222222"/>
          <w:bdr w:val="single" w:sz="6" w:space="0" w:color="EBEBEB" w:frame="1"/>
          <w:shd w:val="clear" w:color="auto" w:fill="FFFFFF"/>
        </w:rPr>
        <w:t>"sum",2,stackcolumns(2,Table1,Table2),1,"UK")</w:t>
      </w:r>
    </w:p>
    <w:tbl>
      <w:tblPr>
        <w:tblW w:w="0" w:type="auto"/>
        <w:tblCellMar>
          <w:left w:w="0" w:type="dxa"/>
          <w:right w:w="0" w:type="dxa"/>
        </w:tblCellMar>
        <w:tblLook w:val="04A0" w:firstRow="1" w:lastRow="0" w:firstColumn="1" w:lastColumn="0" w:noHBand="0" w:noVBand="1"/>
      </w:tblPr>
      <w:tblGrid>
        <w:gridCol w:w="1203"/>
        <w:gridCol w:w="932"/>
      </w:tblGrid>
      <w:tr w:rsidR="00E521CF" w:rsidTr="00E521CF">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b/>
                <w:bCs/>
                <w:color w:val="222222"/>
                <w:sz w:val="21"/>
                <w:szCs w:val="21"/>
              </w:rPr>
            </w:pPr>
            <w:r>
              <w:rPr>
                <w:rStyle w:val="Strong"/>
                <w:rFonts w:ascii="Verdana" w:hAnsi="Verdana"/>
                <w:color w:val="222222"/>
                <w:sz w:val="21"/>
                <w:szCs w:val="21"/>
              </w:rPr>
              <w:t>Country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b/>
                <w:bCs/>
                <w:color w:val="222222"/>
                <w:sz w:val="21"/>
                <w:szCs w:val="21"/>
              </w:rPr>
            </w:pPr>
            <w:r>
              <w:rPr>
                <w:rStyle w:val="Strong"/>
                <w:rFonts w:ascii="Verdana" w:hAnsi="Verdana"/>
                <w:color w:val="222222"/>
                <w:sz w:val="21"/>
                <w:szCs w:val="21"/>
              </w:rPr>
              <w:t>Value</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UK</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10</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20</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UK</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30</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40</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sz w:val="20"/>
                <w:szCs w:val="20"/>
              </w:rPr>
            </w:pP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Style w:val="Strong"/>
                <w:rFonts w:ascii="Verdana" w:hAnsi="Verdana"/>
                <w:color w:val="222222"/>
                <w:sz w:val="21"/>
                <w:szCs w:val="21"/>
              </w:rPr>
              <w:t>Country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Style w:val="Strong"/>
                <w:rFonts w:ascii="Verdana" w:hAnsi="Verdana"/>
                <w:color w:val="222222"/>
                <w:sz w:val="21"/>
                <w:szCs w:val="21"/>
              </w:rPr>
              <w:t>Value</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UK</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1</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2</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UK</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3</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US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Fonts w:ascii="Verdana" w:hAnsi="Verdana"/>
                <w:color w:val="222222"/>
                <w:sz w:val="21"/>
                <w:szCs w:val="21"/>
              </w:rPr>
              <w:t>4</w:t>
            </w: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sz w:val="20"/>
                <w:szCs w:val="20"/>
              </w:rPr>
            </w:pPr>
          </w:p>
        </w:tc>
      </w:tr>
      <w:tr w:rsidR="00E521CF" w:rsidTr="00E521C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Style w:val="Strong"/>
                <w:rFonts w:ascii="Verdana" w:hAnsi="Verdana"/>
                <w:color w:val="222222"/>
                <w:sz w:val="21"/>
                <w:szCs w:val="21"/>
              </w:rPr>
              <w:t>Answer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E521CF" w:rsidRDefault="00E521CF">
            <w:pPr>
              <w:spacing w:line="343" w:lineRule="atLeast"/>
              <w:rPr>
                <w:rFonts w:ascii="Verdana" w:hAnsi="Verdana"/>
                <w:color w:val="222222"/>
                <w:sz w:val="21"/>
                <w:szCs w:val="21"/>
              </w:rPr>
            </w:pPr>
            <w:r>
              <w:rPr>
                <w:rStyle w:val="Strong"/>
                <w:rFonts w:ascii="Verdana" w:hAnsi="Verdana"/>
                <w:color w:val="222222"/>
                <w:sz w:val="21"/>
                <w:szCs w:val="21"/>
              </w:rPr>
              <w:t>44</w:t>
            </w:r>
          </w:p>
        </w:tc>
      </w:tr>
    </w:tbl>
    <w:p w:rsidR="00E521CF" w:rsidRDefault="00856F53" w:rsidP="00E521CF">
      <w:pPr>
        <w:spacing w:line="240" w:lineRule="auto"/>
        <w:rPr>
          <w:rFonts w:ascii="Times New Roman" w:hAnsi="Times New Roman"/>
          <w:sz w:val="24"/>
          <w:szCs w:val="24"/>
        </w:rPr>
      </w:pPr>
      <w:r>
        <w:pict>
          <v:rect id="_x0000_i1063" style="width:0;height:.75pt" o:hralign="center" o:hrstd="t" o:hr="t" fillcolor="#a0a0a0" stroked="f"/>
        </w:pict>
      </w:r>
    </w:p>
    <w:p w:rsidR="00E521CF" w:rsidRDefault="00E521CF" w:rsidP="00E521CF">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51" w:history="1">
        <w:r>
          <w:rPr>
            <w:rStyle w:val="Hyperlink"/>
            <w:rFonts w:ascii="Verdana" w:hAnsi="Verdana"/>
            <w:color w:val="0079D3"/>
            <w:sz w:val="21"/>
            <w:szCs w:val="21"/>
            <w:u w:val="none"/>
          </w:rPr>
          <w:t>worksheet module</w:t>
        </w:r>
      </w:hyperlink>
      <w:r>
        <w:rPr>
          <w:rFonts w:ascii="Verdana" w:hAnsi="Verdana"/>
          <w:color w:val="222222"/>
          <w:sz w:val="21"/>
          <w:szCs w:val="21"/>
        </w:rPr>
        <w:t> for it to be available for use.</w:t>
      </w:r>
    </w:p>
    <w:p w:rsidR="00E521CF" w:rsidRDefault="00856F53" w:rsidP="00E521CF">
      <w:pPr>
        <w:rPr>
          <w:rFonts w:ascii="Times New Roman" w:hAnsi="Times New Roman"/>
          <w:sz w:val="24"/>
          <w:szCs w:val="24"/>
        </w:rPr>
      </w:pPr>
      <w:r>
        <w:pict>
          <v:rect id="_x0000_i1064" style="width:0;height:.75pt" o:hralign="center" o:hrstd="t" o:hr="t" fillcolor="#a0a0a0" stroked="f"/>
        </w:pic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ARRAYIFS(</w:t>
      </w:r>
      <w:proofErr w:type="gramEnd"/>
      <w:r>
        <w:rPr>
          <w:rStyle w:val="HTMLCode"/>
          <w:color w:val="222222"/>
          <w:bdr w:val="none" w:sz="0" w:space="0" w:color="auto" w:frame="1"/>
        </w:rPr>
        <w:t>func As String, wCol As Integer, rng As Variant, ParamArray arguments() As Variant) As Double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'ARRAYIFS ( function , column , array , col1 , arg1 [ ,col2, arg2].. )</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'ARRAYIFS ( "sum" , 3 , unpivotdata() , 1 , "January" , 2 , "&gt;0" ) )</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uB As Double, arg As Double, args As Double, arrayLen As Double, i As Double, l As Double, j As Double, ac As Double, irc As Double 'include row count to initialize arrya</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booleanArray(</w:t>
      </w:r>
      <w:proofErr w:type="gramEnd"/>
      <w:r>
        <w:rPr>
          <w:rStyle w:val="HTMLCode"/>
          <w:color w:val="222222"/>
          <w:bdr w:val="none" w:sz="0" w:space="0" w:color="auto" w:frame="1"/>
        </w:rPr>
        <w:t>) As Variant</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valueArray(</w:t>
      </w:r>
      <w:proofErr w:type="gramEnd"/>
      <w:r>
        <w:rPr>
          <w:rStyle w:val="HTMLCode"/>
          <w:color w:val="222222"/>
          <w:bdr w:val="none" w:sz="0" w:space="0" w:color="auto" w:frame="1"/>
        </w:rPr>
        <w:t>) As Double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arrayLen</w:t>
      </w:r>
      <w:proofErr w:type="gramEnd"/>
      <w:r>
        <w:rPr>
          <w:rStyle w:val="HTMLCode"/>
          <w:color w:val="222222"/>
          <w:bdr w:val="none" w:sz="0" w:space="0" w:color="auto" w:frame="1"/>
        </w:rPr>
        <w:t xml:space="preserve"> = UBound(rng) - 1</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booleanArray(</w:t>
      </w:r>
      <w:proofErr w:type="gramEnd"/>
      <w:r>
        <w:rPr>
          <w:rStyle w:val="HTMLCode"/>
          <w:color w:val="222222"/>
          <w:bdr w:val="none" w:sz="0" w:space="0" w:color="auto" w:frame="1"/>
        </w:rPr>
        <w:t>arrayLen)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l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arrayLen 'initialize array to TRUE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True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uB</w:t>
      </w:r>
      <w:proofErr w:type="gramEnd"/>
      <w:r>
        <w:rPr>
          <w:rStyle w:val="HTMLCode"/>
          <w:color w:val="222222"/>
          <w:bdr w:val="none" w:sz="0" w:space="0" w:color="auto" w:frame="1"/>
        </w:rPr>
        <w:t xml:space="preserve"> = UBound(arguments)</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lastRenderedPageBreak/>
        <w:t>args</w:t>
      </w:r>
      <w:proofErr w:type="gramEnd"/>
      <w:r>
        <w:rPr>
          <w:rStyle w:val="HTMLCode"/>
          <w:color w:val="222222"/>
          <w:bdr w:val="none" w:sz="0" w:space="0" w:color="auto" w:frame="1"/>
        </w:rPr>
        <w:t xml:space="preserve"> = uB - 1</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args Step 2 'set the boolean map for matching criteria across all criteria</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j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arrayLen 'loop through each array element of the passed array</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j) = True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TypeName(</w:t>
      </w:r>
      <w:proofErr w:type="gramEnd"/>
      <w:r>
        <w:rPr>
          <w:rStyle w:val="HTMLCode"/>
          <w:color w:val="222222"/>
          <w:bdr w:val="none" w:sz="0" w:space="0" w:color="auto" w:frame="1"/>
        </w:rPr>
        <w:t>rng(j + 1, arguments(arg))) = "Double"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TypeName(</w:t>
      </w:r>
      <w:proofErr w:type="gramEnd"/>
      <w:r>
        <w:rPr>
          <w:rStyle w:val="HTMLCode"/>
          <w:color w:val="222222"/>
          <w:bdr w:val="none" w:sz="0" w:space="0" w:color="auto" w:frame="1"/>
        </w:rPr>
        <w:t>arguments(arg + 1)) = "String"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Evaluate(</w:t>
      </w:r>
      <w:proofErr w:type="gramEnd"/>
      <w:r>
        <w:rPr>
          <w:rStyle w:val="HTMLCode"/>
          <w:color w:val="222222"/>
          <w:bdr w:val="none" w:sz="0" w:space="0" w:color="auto" w:frame="1"/>
        </w:rPr>
        <w:t>rng(j + 1, arguments(arg)) &amp; arguments(arg + 1))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j) = False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Evaluate(</w:t>
      </w:r>
      <w:proofErr w:type="gramEnd"/>
      <w:r>
        <w:rPr>
          <w:rStyle w:val="HTMLCode"/>
          <w:color w:val="222222"/>
          <w:bdr w:val="none" w:sz="0" w:space="0" w:color="auto" w:frame="1"/>
        </w:rPr>
        <w:t>rng(j + 1, arguments(arg)) = arguments(arg + 1))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j) = False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UCase(</w:t>
      </w:r>
      <w:proofErr w:type="gramEnd"/>
      <w:r>
        <w:rPr>
          <w:rStyle w:val="HTMLCode"/>
          <w:color w:val="222222"/>
          <w:bdr w:val="none" w:sz="0" w:space="0" w:color="auto" w:frame="1"/>
        </w:rPr>
        <w:t>rng(j + 1, arguments(arg))) Like UCase(arguments(arg + 1))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j) = False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j) = False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irc</w:t>
      </w:r>
      <w:proofErr w:type="gramEnd"/>
      <w:r>
        <w:rPr>
          <w:rStyle w:val="HTMLCode"/>
          <w:color w:val="222222"/>
          <w:bdr w:val="none" w:sz="0" w:space="0" w:color="auto" w:frame="1"/>
        </w:rPr>
        <w:t xml:space="preserve"> = irc + 1</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valueArray(</w:t>
      </w:r>
      <w:proofErr w:type="gramEnd"/>
      <w:r>
        <w:rPr>
          <w:rStyle w:val="HTMLCode"/>
          <w:color w:val="222222"/>
          <w:bdr w:val="none" w:sz="0" w:space="0" w:color="auto" w:frame="1"/>
        </w:rPr>
        <w:t>UBound(booleanArray) - irc) 'initialize array for function arguments</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ac</w:t>
      </w:r>
      <w:proofErr w:type="gramEnd"/>
      <w:r>
        <w:rPr>
          <w:rStyle w:val="HTMLCode"/>
          <w:color w:val="222222"/>
          <w:bdr w:val="none" w:sz="0" w:space="0" w:color="auto" w:frame="1"/>
        </w:rPr>
        <w:t xml:space="preserve"> = 0</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arrayLen 'use boolean map to build array</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arg) = True Then</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valueArray(</w:t>
      </w:r>
      <w:proofErr w:type="gramEnd"/>
      <w:r>
        <w:rPr>
          <w:rStyle w:val="HTMLCode"/>
          <w:color w:val="222222"/>
          <w:bdr w:val="none" w:sz="0" w:space="0" w:color="auto" w:frame="1"/>
        </w:rPr>
        <w:t>ac) = rng(arg + 1, wCol)</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ac</w:t>
      </w:r>
      <w:proofErr w:type="gramEnd"/>
      <w:r>
        <w:rPr>
          <w:rStyle w:val="HTMLCode"/>
          <w:color w:val="222222"/>
          <w:bdr w:val="none" w:sz="0" w:space="0" w:color="auto" w:frame="1"/>
        </w:rPr>
        <w:t xml:space="preserve"> = ac + 1</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Select Case </w:t>
      </w:r>
      <w:proofErr w:type="gramStart"/>
      <w:r>
        <w:rPr>
          <w:rStyle w:val="HTMLCode"/>
          <w:color w:val="222222"/>
          <w:bdr w:val="none" w:sz="0" w:space="0" w:color="auto" w:frame="1"/>
        </w:rPr>
        <w:t>LCase(</w:t>
      </w:r>
      <w:proofErr w:type="gramEnd"/>
      <w:r>
        <w:rPr>
          <w:rStyle w:val="HTMLCode"/>
          <w:color w:val="222222"/>
          <w:bdr w:val="none" w:sz="0" w:space="0" w:color="auto" w:frame="1"/>
        </w:rPr>
        <w:t>func) 'add functions as required here</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"sum": ARRAYIFS = </w:t>
      </w:r>
      <w:proofErr w:type="gramStart"/>
      <w:r>
        <w:rPr>
          <w:rStyle w:val="HTMLCode"/>
          <w:color w:val="222222"/>
          <w:bdr w:val="none" w:sz="0" w:space="0" w:color="auto" w:frame="1"/>
        </w:rPr>
        <w:t>WorksheetFunction.Sum(</w:t>
      </w:r>
      <w:proofErr w:type="gramEnd"/>
      <w:r>
        <w:rPr>
          <w:rStyle w:val="HTMLCode"/>
          <w:color w:val="222222"/>
          <w:bdr w:val="none" w:sz="0" w:space="0" w:color="auto" w:frame="1"/>
        </w:rPr>
        <w:t>valueArray)</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"stdev": ARRAYIFS = </w:t>
      </w:r>
      <w:proofErr w:type="gramStart"/>
      <w:r>
        <w:rPr>
          <w:rStyle w:val="HTMLCode"/>
          <w:color w:val="222222"/>
          <w:bdr w:val="none" w:sz="0" w:space="0" w:color="auto" w:frame="1"/>
        </w:rPr>
        <w:t>WorksheetFunction.StDev(</w:t>
      </w:r>
      <w:proofErr w:type="gramEnd"/>
      <w:r>
        <w:rPr>
          <w:rStyle w:val="HTMLCode"/>
          <w:color w:val="222222"/>
          <w:bdr w:val="none" w:sz="0" w:space="0" w:color="auto" w:frame="1"/>
        </w:rPr>
        <w:t>valueArray)</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"average": ARRAYIFS = </w:t>
      </w:r>
      <w:proofErr w:type="gramStart"/>
      <w:r>
        <w:rPr>
          <w:rStyle w:val="HTMLCode"/>
          <w:color w:val="222222"/>
          <w:bdr w:val="none" w:sz="0" w:space="0" w:color="auto" w:frame="1"/>
        </w:rPr>
        <w:t>WorksheetFunction.Average(</w:t>
      </w:r>
      <w:proofErr w:type="gramEnd"/>
      <w:r>
        <w:rPr>
          <w:rStyle w:val="HTMLCode"/>
          <w:color w:val="222222"/>
          <w:bdr w:val="none" w:sz="0" w:space="0" w:color="auto" w:frame="1"/>
        </w:rPr>
        <w:t>valueArray)</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"count": ARRAYIFS = </w:t>
      </w:r>
      <w:proofErr w:type="gramStart"/>
      <w:r>
        <w:rPr>
          <w:rStyle w:val="HTMLCode"/>
          <w:color w:val="222222"/>
          <w:bdr w:val="none" w:sz="0" w:space="0" w:color="auto" w:frame="1"/>
        </w:rPr>
        <w:t>WorksheetFunction.Count(</w:t>
      </w:r>
      <w:proofErr w:type="gramEnd"/>
      <w:r>
        <w:rPr>
          <w:rStyle w:val="HTMLCode"/>
          <w:color w:val="222222"/>
          <w:bdr w:val="none" w:sz="0" w:space="0" w:color="auto" w:frame="1"/>
        </w:rPr>
        <w:t>valueArray)</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"NAME HERE": ARRAYIFS = WorksheetFunction.NAME_</w:t>
      </w:r>
      <w:proofErr w:type="gramStart"/>
      <w:r>
        <w:rPr>
          <w:rStyle w:val="HTMLCode"/>
          <w:color w:val="222222"/>
          <w:bdr w:val="none" w:sz="0" w:space="0" w:color="auto" w:frame="1"/>
        </w:rPr>
        <w:t>HERE(</w:t>
      </w:r>
      <w:proofErr w:type="gramEnd"/>
      <w:r>
        <w:rPr>
          <w:rStyle w:val="HTMLCode"/>
          <w:color w:val="222222"/>
          <w:bdr w:val="none" w:sz="0" w:space="0" w:color="auto" w:frame="1"/>
        </w:rPr>
        <w:t>valueArray) '&lt;==Copy, Edit, Uncomment</w:t>
      </w:r>
    </w:p>
    <w:p w:rsidR="00E521CF" w:rsidRDefault="00E521CF" w:rsidP="00E521C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End Select</w:t>
      </w:r>
    </w:p>
    <w:p w:rsidR="00E521CF" w:rsidRPr="00200C42" w:rsidRDefault="00E521CF" w:rsidP="00200C42">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200C42" w:rsidRDefault="00200C42" w:rsidP="00200C42">
      <w:pPr>
        <w:pStyle w:val="Heading2"/>
      </w:pPr>
      <w:bookmarkStart w:id="23" w:name="_Toc91483831"/>
      <w:r w:rsidRPr="00200C42">
        <w:t>ASG - array Sequence Generator - generate custom sequence arrays with ease</w:t>
      </w:r>
      <w:bookmarkEnd w:id="23"/>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UDF - ASG </w:t>
      </w:r>
      <w:proofErr w:type="gramStart"/>
      <w:r>
        <w:rPr>
          <w:rStyle w:val="HTMLCode"/>
          <w:color w:val="222222"/>
          <w:bdr w:val="single" w:sz="6" w:space="0" w:color="EBEBEB" w:frame="1"/>
          <w:shd w:val="clear" w:color="auto" w:fill="FFFFFF"/>
        </w:rPr>
        <w:t>( startNum</w:t>
      </w:r>
      <w:proofErr w:type="gramEnd"/>
      <w:r>
        <w:rPr>
          <w:rStyle w:val="HTMLCode"/>
          <w:color w:val="222222"/>
          <w:bdr w:val="single" w:sz="6" w:space="0" w:color="EBEBEB" w:frame="1"/>
          <w:shd w:val="clear" w:color="auto" w:fill="FFFFFF"/>
        </w:rPr>
        <w:t xml:space="preserve"> , endNum , step )</w: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One of the difficulties in generating complex array results is getting the array seeding sequence into a usable format.</w: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ASG - Array Sequence Generator allows for easy generation of custom complex steps of values.</w: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Each parameter can take a value or formula. The default step value is 1.</w:t>
      </w:r>
    </w:p>
    <w:p w:rsidR="00200C42" w:rsidRDefault="00856F53" w:rsidP="00200C42">
      <w:pPr>
        <w:rPr>
          <w:rFonts w:ascii="Times New Roman" w:hAnsi="Times New Roman"/>
          <w:sz w:val="24"/>
          <w:szCs w:val="24"/>
        </w:rPr>
      </w:pPr>
      <w:r>
        <w:pict>
          <v:rect id="_x0000_i1065" style="width:0;height:.75pt" o:hralign="center" o:hrstd="t" o:hr="t" fillcolor="#a0a0a0" stroked="f"/>
        </w:pic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Example1: We want all values between 1 and 5 at intervals of 1</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ASG(</w:t>
      </w:r>
      <w:proofErr w:type="gramEnd"/>
      <w:r>
        <w:rPr>
          <w:rStyle w:val="HTMLCode"/>
          <w:color w:val="222222"/>
          <w:bdr w:val="single" w:sz="6" w:space="0" w:color="EBEBEB" w:frame="1"/>
          <w:shd w:val="clear" w:color="auto" w:fill="FFFFFF"/>
        </w:rPr>
        <w:t>1,5)</w:t>
      </w:r>
      <w:r>
        <w:rPr>
          <w:rFonts w:ascii="Verdana" w:hAnsi="Verdana"/>
          <w:color w:val="222222"/>
          <w:sz w:val="21"/>
          <w:szCs w:val="21"/>
        </w:rPr>
        <w:t> returns </w:t>
      </w:r>
      <w:r>
        <w:rPr>
          <w:rStyle w:val="HTMLCode"/>
          <w:color w:val="222222"/>
          <w:bdr w:val="single" w:sz="6" w:space="0" w:color="EBEBEB" w:frame="1"/>
          <w:shd w:val="clear" w:color="auto" w:fill="FFFFFF"/>
        </w:rPr>
        <w:t>{ 1 , 2 , 3 , 4 , 5}</w:t>
      </w:r>
    </w:p>
    <w:p w:rsidR="00200C42" w:rsidRDefault="00856F53" w:rsidP="00200C42">
      <w:pPr>
        <w:rPr>
          <w:rFonts w:ascii="Times New Roman" w:hAnsi="Times New Roman"/>
          <w:sz w:val="24"/>
          <w:szCs w:val="24"/>
        </w:rPr>
      </w:pPr>
      <w:r>
        <w:pict>
          <v:rect id="_x0000_i1066" style="width:0;height:.75pt" o:hralign="center" o:hrstd="t" o:hr="t" fillcolor="#a0a0a0" stroked="f"/>
        </w:pic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Example2: We want all values between -5 and -25 at intervals of -5</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ASG(</w:t>
      </w:r>
      <w:proofErr w:type="gramEnd"/>
      <w:r>
        <w:rPr>
          <w:rStyle w:val="HTMLCode"/>
          <w:color w:val="222222"/>
          <w:bdr w:val="single" w:sz="6" w:space="0" w:color="EBEBEB" w:frame="1"/>
          <w:shd w:val="clear" w:color="auto" w:fill="FFFFFF"/>
        </w:rPr>
        <w:t>-5,-25,-5)</w:t>
      </w:r>
      <w:r>
        <w:rPr>
          <w:rFonts w:ascii="Verdana" w:hAnsi="Verdana"/>
          <w:color w:val="222222"/>
          <w:sz w:val="21"/>
          <w:szCs w:val="21"/>
        </w:rPr>
        <w:t> returns </w:t>
      </w:r>
      <w:r>
        <w:rPr>
          <w:rStyle w:val="HTMLCode"/>
          <w:color w:val="222222"/>
          <w:bdr w:val="single" w:sz="6" w:space="0" w:color="EBEBEB" w:frame="1"/>
          <w:shd w:val="clear" w:color="auto" w:fill="FFFFFF"/>
        </w:rPr>
        <w:t>{ -5 , -10 , -15 , -20 , -25 }</w:t>
      </w:r>
    </w:p>
    <w:p w:rsidR="00200C42" w:rsidRDefault="00856F53" w:rsidP="00200C42">
      <w:pPr>
        <w:rPr>
          <w:rFonts w:ascii="Times New Roman" w:hAnsi="Times New Roman"/>
          <w:sz w:val="24"/>
          <w:szCs w:val="24"/>
        </w:rPr>
      </w:pPr>
      <w:r>
        <w:pict>
          <v:rect id="_x0000_i1067"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Example3: We want all values for the row count of a 10 row range </w:t>
      </w:r>
      <w:proofErr w:type="gramStart"/>
      <w:r>
        <w:rPr>
          <w:rStyle w:val="HTMLCode"/>
          <w:color w:val="222222"/>
          <w:bdr w:val="single" w:sz="6" w:space="0" w:color="EBEBEB" w:frame="1"/>
          <w:shd w:val="clear" w:color="auto" w:fill="FFFFFF"/>
        </w:rPr>
        <w:t>Table1[</w:t>
      </w:r>
      <w:proofErr w:type="gramEnd"/>
      <w:r>
        <w:rPr>
          <w:rStyle w:val="HTMLCode"/>
          <w:color w:val="222222"/>
          <w:bdr w:val="single" w:sz="6" w:space="0" w:color="EBEBEB" w:frame="1"/>
          <w:shd w:val="clear" w:color="auto" w:fill="FFFFFF"/>
        </w:rPr>
        <w:t>Col1]</w:t>
      </w:r>
      <w:r>
        <w:rPr>
          <w:rFonts w:ascii="Verdana" w:hAnsi="Verdana"/>
          <w:color w:val="222222"/>
          <w:sz w:val="21"/>
          <w:szCs w:val="21"/>
        </w:rPr>
        <w:t> at intervals of 2</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=ASG(1,COUNTA(Table1[Col1]),2)</w:t>
      </w:r>
      <w:r>
        <w:rPr>
          <w:rFonts w:ascii="Verdana" w:hAnsi="Verdana"/>
          <w:color w:val="222222"/>
          <w:sz w:val="21"/>
          <w:szCs w:val="21"/>
        </w:rPr>
        <w:t> returns </w:t>
      </w:r>
      <w:r>
        <w:rPr>
          <w:rStyle w:val="HTMLCode"/>
          <w:color w:val="222222"/>
          <w:bdr w:val="single" w:sz="6" w:space="0" w:color="EBEBEB" w:frame="1"/>
          <w:shd w:val="clear" w:color="auto" w:fill="FFFFFF"/>
        </w:rPr>
        <w:t>{ 1, 3 , 5 , 7 , 9 }</w:t>
      </w:r>
    </w:p>
    <w:p w:rsidR="00200C42" w:rsidRDefault="00856F53" w:rsidP="00200C42">
      <w:pPr>
        <w:rPr>
          <w:rFonts w:ascii="Times New Roman" w:hAnsi="Times New Roman"/>
          <w:sz w:val="24"/>
          <w:szCs w:val="24"/>
        </w:rPr>
      </w:pPr>
      <w:r>
        <w:pict>
          <v:rect id="_x0000_i1068" style="width:0;height:.75pt" o:hralign="center" o:hrstd="t" o:hr="t" fillcolor="#a0a0a0" stroked="f"/>
        </w:pic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Example4: We want all value between -16 and 4 at intervals of 4.5</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ASG(</w:t>
      </w:r>
      <w:proofErr w:type="gramEnd"/>
      <w:r>
        <w:rPr>
          <w:rStyle w:val="HTMLCode"/>
          <w:color w:val="222222"/>
          <w:bdr w:val="single" w:sz="6" w:space="0" w:color="EBEBEB" w:frame="1"/>
          <w:shd w:val="clear" w:color="auto" w:fill="FFFFFF"/>
        </w:rPr>
        <w:t>-16,4,4.5)</w:t>
      </w:r>
      <w:r>
        <w:rPr>
          <w:rFonts w:ascii="Verdana" w:hAnsi="Verdana"/>
          <w:color w:val="222222"/>
          <w:sz w:val="21"/>
          <w:szCs w:val="21"/>
        </w:rPr>
        <w:t> returns </w:t>
      </w:r>
      <w:r>
        <w:rPr>
          <w:rStyle w:val="HTMLCode"/>
          <w:color w:val="222222"/>
          <w:bdr w:val="single" w:sz="6" w:space="0" w:color="EBEBEB" w:frame="1"/>
          <w:shd w:val="clear" w:color="auto" w:fill="FFFFFF"/>
        </w:rPr>
        <w:t>{ -16 , -11.5 , -7 , -2.5 , 2 }</w:t>
      </w:r>
    </w:p>
    <w:p w:rsidR="00200C42" w:rsidRDefault="00856F53" w:rsidP="00200C42">
      <w:pPr>
        <w:rPr>
          <w:rFonts w:ascii="Times New Roman" w:hAnsi="Times New Roman"/>
          <w:sz w:val="24"/>
          <w:szCs w:val="24"/>
        </w:rPr>
      </w:pPr>
      <w:r>
        <w:pict>
          <v:rect id="_x0000_i1069" style="width:0;height:.75pt" o:hralign="center" o:hrstd="t" o:hr="t" fillcolor="#a0a0a0" stroked="f"/>
        </w:pic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Example5: We want all values between 0 and Pi at intervals of .557</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ASG(</w:t>
      </w:r>
      <w:proofErr w:type="gramEnd"/>
      <w:r>
        <w:rPr>
          <w:rStyle w:val="HTMLCode"/>
          <w:color w:val="222222"/>
          <w:bdr w:val="single" w:sz="6" w:space="0" w:color="EBEBEB" w:frame="1"/>
          <w:shd w:val="clear" w:color="auto" w:fill="FFFFFF"/>
        </w:rPr>
        <w:t>0.1,Pi(),0.557)</w:t>
      </w:r>
      <w:r>
        <w:rPr>
          <w:rFonts w:ascii="Verdana" w:hAnsi="Verdana"/>
          <w:color w:val="222222"/>
          <w:sz w:val="21"/>
          <w:szCs w:val="21"/>
        </w:rPr>
        <w:t> returns </w:t>
      </w:r>
      <w:r>
        <w:rPr>
          <w:rStyle w:val="HTMLCode"/>
          <w:color w:val="222222"/>
          <w:bdr w:val="single" w:sz="6" w:space="0" w:color="EBEBEB" w:frame="1"/>
          <w:shd w:val="clear" w:color="auto" w:fill="FFFFFF"/>
        </w:rPr>
        <w:t>{0.1, 0.657 , 1.214 , 1.771 , 2.328 , 2.885 }</w:t>
      </w:r>
    </w:p>
    <w:p w:rsidR="00200C42" w:rsidRDefault="00856F53" w:rsidP="00200C42">
      <w:pPr>
        <w:rPr>
          <w:rFonts w:ascii="Times New Roman" w:hAnsi="Times New Roman"/>
          <w:sz w:val="24"/>
          <w:szCs w:val="24"/>
        </w:rPr>
      </w:pPr>
      <w:r>
        <w:pict>
          <v:rect id="_x0000_i1070"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If you need the array in horizonal format then wrap </w:t>
      </w:r>
      <w:r>
        <w:rPr>
          <w:rStyle w:val="HTMLCode"/>
          <w:color w:val="222222"/>
          <w:bdr w:val="single" w:sz="6" w:space="0" w:color="EBEBEB" w:frame="1"/>
          <w:shd w:val="clear" w:color="auto" w:fill="FFFFFF"/>
        </w:rPr>
        <w:t>ASG</w:t>
      </w:r>
      <w:r>
        <w:rPr>
          <w:rFonts w:ascii="Verdana" w:hAnsi="Verdana"/>
          <w:color w:val="222222"/>
          <w:sz w:val="21"/>
          <w:szCs w:val="21"/>
        </w:rPr>
        <w:t> in </w:t>
      </w:r>
      <w:r>
        <w:rPr>
          <w:rStyle w:val="HTMLCode"/>
          <w:color w:val="222222"/>
          <w:bdr w:val="single" w:sz="6" w:space="0" w:color="EBEBEB" w:frame="1"/>
          <w:shd w:val="clear" w:color="auto" w:fill="FFFFFF"/>
        </w:rPr>
        <w:t>TRANSPOSE</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TRANSPOSE(</w:t>
      </w:r>
      <w:proofErr w:type="gramEnd"/>
      <w:r>
        <w:rPr>
          <w:rStyle w:val="HTMLCode"/>
          <w:color w:val="222222"/>
          <w:bdr w:val="single" w:sz="6" w:space="0" w:color="EBEBEB" w:frame="1"/>
          <w:shd w:val="clear" w:color="auto" w:fill="FFFFFF"/>
        </w:rPr>
        <w:t>ASG(1,5))</w:t>
      </w:r>
      <w:r>
        <w:rPr>
          <w:rFonts w:ascii="Verdana" w:hAnsi="Verdana"/>
          <w:color w:val="222222"/>
          <w:sz w:val="21"/>
          <w:szCs w:val="21"/>
        </w:rPr>
        <w:t> returns </w:t>
      </w:r>
      <w:r>
        <w:rPr>
          <w:rStyle w:val="HTMLCode"/>
          <w:color w:val="222222"/>
          <w:bdr w:val="single" w:sz="6" w:space="0" w:color="EBEBEB" w:frame="1"/>
          <w:shd w:val="clear" w:color="auto" w:fill="FFFFFF"/>
        </w:rPr>
        <w:t>{ 1 ; 2 ; 3 ; 4 ; 5}</w:t>
      </w:r>
    </w:p>
    <w:p w:rsidR="00200C42" w:rsidRDefault="00856F53" w:rsidP="00200C42">
      <w:pPr>
        <w:rPr>
          <w:rFonts w:ascii="Times New Roman" w:hAnsi="Times New Roman"/>
          <w:sz w:val="24"/>
          <w:szCs w:val="24"/>
        </w:rPr>
      </w:pPr>
      <w:r>
        <w:pict>
          <v:rect id="_x0000_i1071" style="width:0;height:.75pt" o:hralign="center" o:hrstd="t" o:hr="t" fillcolor="#a0a0a0" stroked="f"/>
        </w:pict>
      </w:r>
    </w:p>
    <w:p w:rsidR="00200C42" w:rsidRDefault="00856F53" w:rsidP="00200C42">
      <w:pPr>
        <w:pStyle w:val="NormalWeb"/>
        <w:spacing w:before="0" w:beforeAutospacing="0" w:after="0" w:afterAutospacing="0" w:line="343" w:lineRule="atLeast"/>
        <w:rPr>
          <w:rFonts w:ascii="Verdana" w:hAnsi="Verdana"/>
          <w:color w:val="222222"/>
          <w:sz w:val="21"/>
          <w:szCs w:val="21"/>
        </w:rPr>
      </w:pPr>
      <w:hyperlink r:id="rId52" w:history="1">
        <w:r w:rsidR="00200C42">
          <w:rPr>
            <w:rStyle w:val="Hyperlink"/>
            <w:rFonts w:ascii="Verdana" w:hAnsi="Verdana"/>
            <w:color w:val="0079D3"/>
            <w:sz w:val="21"/>
            <w:szCs w:val="21"/>
            <w:u w:val="none"/>
          </w:rPr>
          <w:t>Follow these instructions</w:t>
        </w:r>
      </w:hyperlink>
      <w:r w:rsidR="00200C42">
        <w:rPr>
          <w:rFonts w:ascii="Verdana" w:hAnsi="Verdana"/>
          <w:color w:val="222222"/>
          <w:sz w:val="21"/>
          <w:szCs w:val="21"/>
        </w:rPr>
        <w:t> for making the UDF available, using the code below.</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ASG(</w:t>
      </w:r>
      <w:proofErr w:type="gramEnd"/>
      <w:r>
        <w:rPr>
          <w:rStyle w:val="HTMLCode"/>
          <w:color w:val="222222"/>
          <w:bdr w:val="none" w:sz="0" w:space="0" w:color="auto" w:frame="1"/>
        </w:rPr>
        <w:t>sNum As Double, enNum As Double, Optional nStep As Double) As Variant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'ASG - Array Sequence Genetator; generate any desired array sequence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'ASG </w:t>
      </w:r>
      <w:proofErr w:type="gramStart"/>
      <w:r>
        <w:rPr>
          <w:rStyle w:val="HTMLCode"/>
          <w:color w:val="222222"/>
          <w:bdr w:val="none" w:sz="0" w:space="0" w:color="auto" w:frame="1"/>
        </w:rPr>
        <w:t>( StartNumber</w:t>
      </w:r>
      <w:proofErr w:type="gramEnd"/>
      <w:r>
        <w:rPr>
          <w:rStyle w:val="HTMLCode"/>
          <w:color w:val="222222"/>
          <w:bdr w:val="none" w:sz="0" w:space="0" w:color="auto" w:frame="1"/>
        </w:rPr>
        <w:t xml:space="preserve"> , EndNumber , optional ValueStep )</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nStep = 0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nStep</w:t>
      </w:r>
      <w:proofErr w:type="gramEnd"/>
      <w:r>
        <w:rPr>
          <w:rStyle w:val="HTMLCode"/>
          <w:color w:val="222222"/>
          <w:bdr w:val="none" w:sz="0" w:space="0" w:color="auto" w:frame="1"/>
        </w:rPr>
        <w:t xml:space="preserve"> = 1 'default step is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rArray(</w:t>
      </w:r>
      <w:proofErr w:type="gramEnd"/>
      <w:r>
        <w:rPr>
          <w:rStyle w:val="HTMLCode"/>
          <w:color w:val="222222"/>
          <w:bdr w:val="none" w:sz="0" w:space="0" w:color="auto" w:frame="1"/>
        </w:rPr>
        <w:t>) As Double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i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Double, j As Double: j = 0</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rArray(</w:t>
      </w:r>
      <w:proofErr w:type="gramEnd"/>
      <w:r>
        <w:rPr>
          <w:rStyle w:val="HTMLCode"/>
          <w:color w:val="222222"/>
          <w:bdr w:val="none" w:sz="0" w:space="0" w:color="auto" w:frame="1"/>
        </w:rPr>
        <w:t>WorksheetFunction.RoundDown(Abs(sNum - enNum) / Abs(nStep), 0))</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i = sNum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enNum Step nStep</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rArray(</w:t>
      </w:r>
      <w:proofErr w:type="gramEnd"/>
      <w:r>
        <w:rPr>
          <w:rStyle w:val="HTMLCode"/>
          <w:color w:val="222222"/>
          <w:bdr w:val="none" w:sz="0" w:space="0" w:color="auto" w:frame="1"/>
        </w:rPr>
        <w:t>j) = Round(i, 10)</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j = j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 = </w:t>
      </w:r>
      <w:proofErr w:type="gramStart"/>
      <w:r>
        <w:rPr>
          <w:rStyle w:val="HTMLCode"/>
          <w:color w:val="222222"/>
          <w:bdr w:val="none" w:sz="0" w:space="0" w:color="auto" w:frame="1"/>
        </w:rPr>
        <w:t>Round(</w:t>
      </w:r>
      <w:proofErr w:type="gramEnd"/>
      <w:r>
        <w:rPr>
          <w:rStyle w:val="HTMLCode"/>
          <w:color w:val="222222"/>
          <w:bdr w:val="none" w:sz="0" w:space="0" w:color="auto" w:frame="1"/>
        </w:rPr>
        <w:t>i, 10) ' to clear up Excel rounding error and interuption of last loop on occasion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ASG = </w:t>
      </w:r>
      <w:proofErr w:type="gramStart"/>
      <w:r>
        <w:rPr>
          <w:rStyle w:val="HTMLCode"/>
          <w:color w:val="222222"/>
          <w:bdr w:val="none" w:sz="0" w:space="0" w:color="auto" w:frame="1"/>
        </w:rPr>
        <w:t>rArray()</w:t>
      </w:r>
      <w:proofErr w:type="gramEnd"/>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200C42" w:rsidRPr="00200C42" w:rsidRDefault="00200C42" w:rsidP="00200C42"/>
    <w:p w:rsidR="00200C42" w:rsidRDefault="00200C42" w:rsidP="00200C42">
      <w:pPr>
        <w:pStyle w:val="Heading2"/>
      </w:pPr>
      <w:bookmarkStart w:id="24" w:name="_Toc91483832"/>
      <w:r w:rsidRPr="00200C42">
        <w:t>CELLARRAY - return multi delimited cell(s) values as array, switch for horizontal array and/or return unique values</w:t>
      </w:r>
      <w:bookmarkEnd w:id="24"/>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CELLARRAY</w:t>
      </w:r>
      <w:r>
        <w:rPr>
          <w:rFonts w:ascii="Verdana" w:hAnsi="Verdana"/>
          <w:color w:val="222222"/>
          <w:sz w:val="21"/>
          <w:szCs w:val="21"/>
        </w:rPr>
        <w:t> will return an array of values from the reference cell(s) or text array. The array being anything the user determines is splitting the text into elements of an array.</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CELLARRAY</w:t>
      </w:r>
      <w:r>
        <w:rPr>
          <w:rFonts w:ascii="Verdana" w:hAnsi="Verdana"/>
          <w:color w:val="222222"/>
          <w:sz w:val="21"/>
          <w:szCs w:val="21"/>
        </w:rPr>
        <w:t> can return a unique set of values from input data using the </w:t>
      </w:r>
      <w:r>
        <w:rPr>
          <w:rStyle w:val="HTMLCode"/>
          <w:color w:val="222222"/>
          <w:bdr w:val="single" w:sz="6" w:space="0" w:color="EBEBEB" w:frame="1"/>
          <w:shd w:val="clear" w:color="auto" w:fill="FFFFFF"/>
        </w:rPr>
        <w:t>/u</w:t>
      </w:r>
      <w:r>
        <w:rPr>
          <w:rFonts w:ascii="Verdana" w:hAnsi="Verdana"/>
          <w:color w:val="222222"/>
          <w:sz w:val="21"/>
          <w:szCs w:val="21"/>
        </w:rPr>
        <w:t> switch.</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CELLARRAY</w:t>
      </w:r>
      <w:r>
        <w:rPr>
          <w:rFonts w:ascii="Verdana" w:hAnsi="Verdana"/>
          <w:color w:val="222222"/>
          <w:sz w:val="21"/>
          <w:szCs w:val="21"/>
        </w:rPr>
        <w:t> can return a horizontal or vertical array.</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Use: </w:t>
      </w: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CELLARRAY(</w:t>
      </w:r>
      <w:proofErr w:type="gramEnd"/>
      <w:r>
        <w:rPr>
          <w:rStyle w:val="HTMLCode"/>
          <w:color w:val="222222"/>
          <w:bdr w:val="single" w:sz="6" w:space="0" w:color="EBEBEB" w:frame="1"/>
          <w:shd w:val="clear" w:color="auto" w:fill="FFFFFF"/>
        </w:rPr>
        <w:t xml:space="preserve"> range, *delimiter[s], [optional] "/h", [optional] "/u")</w:t>
      </w:r>
    </w:p>
    <w:p w:rsidR="00200C42" w:rsidRDefault="00200C42" w:rsidP="00200C4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range</w:t>
      </w:r>
      <w:proofErr w:type="gramEnd"/>
      <w:r>
        <w:rPr>
          <w:rFonts w:ascii="Verdana" w:hAnsi="Verdana"/>
          <w:color w:val="222222"/>
          <w:sz w:val="21"/>
          <w:szCs w:val="21"/>
        </w:rPr>
        <w:t> is the reference range or text value. A multi cell range can be selected for addition to the array output.</w:t>
      </w:r>
    </w:p>
    <w:p w:rsidR="00200C42" w:rsidRDefault="00200C42" w:rsidP="00200C4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delimiter[</w:t>
      </w:r>
      <w:proofErr w:type="gramEnd"/>
      <w:r>
        <w:rPr>
          <w:rStyle w:val="HTMLCode"/>
          <w:color w:val="222222"/>
          <w:bdr w:val="single" w:sz="6" w:space="0" w:color="EBEBEB" w:frame="1"/>
          <w:shd w:val="clear" w:color="auto" w:fill="FFFFFF"/>
        </w:rPr>
        <w:t>s]</w:t>
      </w:r>
      <w:r>
        <w:rPr>
          <w:rFonts w:ascii="Verdana" w:hAnsi="Verdana"/>
          <w:color w:val="222222"/>
          <w:sz w:val="21"/>
          <w:szCs w:val="21"/>
        </w:rPr>
        <w:t> is whatever you determine that delimits the text array elements. Multiple delimiters can be expressed. Spaces are trimmed from the source data. *This value is not required where the range is just a range of cells.</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"/h"</w:t>
      </w:r>
      <w:r>
        <w:rPr>
          <w:rFonts w:ascii="Verdana" w:hAnsi="Verdana"/>
          <w:color w:val="222222"/>
          <w:sz w:val="21"/>
          <w:szCs w:val="21"/>
        </w:rPr>
        <w:t> will deliver a horizontal array. Vertical is the default.</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"/u"</w:t>
      </w:r>
      <w:r>
        <w:rPr>
          <w:rFonts w:ascii="Verdana" w:hAnsi="Verdana"/>
          <w:color w:val="222222"/>
          <w:sz w:val="21"/>
          <w:szCs w:val="21"/>
        </w:rPr>
        <w:t> will return a unique set of values where duplicates exist in the input values.</w:t>
      </w:r>
    </w:p>
    <w:p w:rsidR="00200C42" w:rsidRDefault="00856F53" w:rsidP="00200C42">
      <w:pPr>
        <w:rPr>
          <w:rFonts w:ascii="Times New Roman" w:hAnsi="Times New Roman"/>
          <w:sz w:val="24"/>
          <w:szCs w:val="24"/>
        </w:rPr>
      </w:pPr>
      <w:r>
        <w:pict>
          <v:rect id="_x0000_i1072"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Examples (</w:t>
      </w:r>
      <w:r>
        <w:rPr>
          <w:rStyle w:val="Emphasis"/>
          <w:rFonts w:ascii="Verdana" w:hAnsi="Verdana"/>
          <w:color w:val="222222"/>
          <w:sz w:val="21"/>
          <w:szCs w:val="21"/>
        </w:rPr>
        <w:t>ctrl+shift+enter</w:t>
      </w:r>
      <w:r>
        <w:rPr>
          <w:rFonts w:ascii="Verdana" w:hAnsi="Verdana"/>
          <w:color w:val="222222"/>
          <w:sz w:val="21"/>
          <w:szCs w:val="21"/>
        </w:rPr>
        <w:t>)</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=CELLARRAY ( </w:t>
      </w:r>
      <w:proofErr w:type="gramStart"/>
      <w:r>
        <w:rPr>
          <w:rStyle w:val="HTMLCode"/>
          <w:color w:val="222222"/>
          <w:bdr w:val="single" w:sz="6" w:space="0" w:color="EBEBEB" w:frame="1"/>
          <w:shd w:val="clear" w:color="auto" w:fill="FFFFFF"/>
        </w:rPr>
        <w:t>A1 ,</w:t>
      </w:r>
      <w:proofErr w:type="gramEnd"/>
      <w:r>
        <w:rPr>
          <w:rStyle w:val="HTMLCode"/>
          <w:color w:val="222222"/>
          <w:bdr w:val="single" w:sz="6" w:space="0" w:color="EBEBEB" w:frame="1"/>
          <w:shd w:val="clear" w:color="auto" w:fill="FFFFFF"/>
        </w:rPr>
        <w:t xml:space="preserve"> "/", ":","," )</w:t>
      </w:r>
      <w:r>
        <w:rPr>
          <w:rFonts w:ascii="Verdana" w:hAnsi="Verdana"/>
          <w:color w:val="222222"/>
          <w:sz w:val="21"/>
          <w:szCs w:val="21"/>
        </w:rPr>
        <w:t> returns </w:t>
      </w:r>
      <w:r>
        <w:rPr>
          <w:rStyle w:val="HTMLCode"/>
          <w:color w:val="222222"/>
          <w:bdr w:val="single" w:sz="6" w:space="0" w:color="EBEBEB" w:frame="1"/>
          <w:shd w:val="clear" w:color="auto" w:fill="FFFFFF"/>
        </w:rPr>
        <w:t>{1,2,3,4}</w:t>
      </w:r>
      <w:r>
        <w:rPr>
          <w:rFonts w:ascii="Verdana" w:hAnsi="Verdana"/>
          <w:color w:val="222222"/>
          <w:sz w:val="21"/>
          <w:szCs w:val="21"/>
        </w:rPr>
        <w:t> where A1 = </w:t>
      </w:r>
      <w:r>
        <w:rPr>
          <w:rStyle w:val="HTMLCode"/>
          <w:color w:val="222222"/>
          <w:bdr w:val="single" w:sz="6" w:space="0" w:color="EBEBEB" w:frame="1"/>
          <w:shd w:val="clear" w:color="auto" w:fill="FFFFFF"/>
        </w:rPr>
        <w:t>1,2/3:4</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=CELLARRAY ( A1 , "/", ":","," ,"/h")</w:t>
      </w:r>
      <w:r>
        <w:rPr>
          <w:rFonts w:ascii="Verdana" w:hAnsi="Verdana"/>
          <w:color w:val="222222"/>
          <w:sz w:val="21"/>
          <w:szCs w:val="21"/>
        </w:rPr>
        <w:t> returns </w:t>
      </w:r>
      <w:r>
        <w:rPr>
          <w:rStyle w:val="HTMLCode"/>
          <w:color w:val="222222"/>
          <w:bdr w:val="single" w:sz="6" w:space="0" w:color="EBEBEB" w:frame="1"/>
          <w:shd w:val="clear" w:color="auto" w:fill="FFFFFF"/>
        </w:rPr>
        <w:t>{1;2;3;4}</w:t>
      </w:r>
      <w:r>
        <w:rPr>
          <w:rFonts w:ascii="Verdana" w:hAnsi="Verdana"/>
          <w:color w:val="222222"/>
          <w:sz w:val="21"/>
          <w:szCs w:val="21"/>
        </w:rPr>
        <w:t> where A1 = </w:t>
      </w:r>
      <w:r>
        <w:rPr>
          <w:rStyle w:val="HTMLCode"/>
          <w:color w:val="222222"/>
          <w:bdr w:val="single" w:sz="6" w:space="0" w:color="EBEBEB" w:frame="1"/>
          <w:shd w:val="clear" w:color="auto" w:fill="FFFFFF"/>
        </w:rPr>
        <w:t>1,2/3:4</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=CELLARRAY ( A1 , "/", ":","," , "/u" )</w:t>
      </w:r>
      <w:r>
        <w:rPr>
          <w:rFonts w:ascii="Verdana" w:hAnsi="Verdana"/>
          <w:color w:val="222222"/>
          <w:sz w:val="21"/>
          <w:szCs w:val="21"/>
        </w:rPr>
        <w:t> returns </w:t>
      </w:r>
      <w:r>
        <w:rPr>
          <w:rStyle w:val="HTMLCode"/>
          <w:color w:val="222222"/>
          <w:bdr w:val="single" w:sz="6" w:space="0" w:color="EBEBEB" w:frame="1"/>
          <w:shd w:val="clear" w:color="auto" w:fill="FFFFFF"/>
        </w:rPr>
        <w:t>{1,2,3,4}</w:t>
      </w:r>
      <w:r>
        <w:rPr>
          <w:rFonts w:ascii="Verdana" w:hAnsi="Verdana"/>
          <w:color w:val="222222"/>
          <w:sz w:val="21"/>
          <w:szCs w:val="21"/>
        </w:rPr>
        <w:t> where A1 = </w:t>
      </w:r>
      <w:r>
        <w:rPr>
          <w:rStyle w:val="HTMLCode"/>
          <w:color w:val="222222"/>
          <w:bdr w:val="single" w:sz="6" w:space="0" w:color="EBEBEB" w:frame="1"/>
          <w:shd w:val="clear" w:color="auto" w:fill="FFFFFF"/>
        </w:rPr>
        <w:t>1,1,2/3:4:4</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=CELLARRAY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192.168.11.12" , "." )</w:t>
      </w:r>
      <w:r>
        <w:rPr>
          <w:rFonts w:ascii="Verdana" w:hAnsi="Verdana"/>
          <w:color w:val="222222"/>
          <w:sz w:val="21"/>
          <w:szCs w:val="21"/>
        </w:rPr>
        <w:t> returns </w:t>
      </w:r>
      <w:r>
        <w:rPr>
          <w:rStyle w:val="HTMLCode"/>
          <w:color w:val="222222"/>
          <w:bdr w:val="single" w:sz="6" w:space="0" w:color="EBEBEB" w:frame="1"/>
          <w:shd w:val="clear" w:color="auto" w:fill="FFFFFF"/>
        </w:rPr>
        <w:t>{192,168,11,12}</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=CELLARRAY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5 - 6 - 7 - 8" , "-" )</w:t>
      </w:r>
      <w:r>
        <w:rPr>
          <w:rFonts w:ascii="Verdana" w:hAnsi="Verdana"/>
          <w:color w:val="222222"/>
          <w:sz w:val="21"/>
          <w:szCs w:val="21"/>
        </w:rPr>
        <w:t> returns </w:t>
      </w:r>
      <w:r>
        <w:rPr>
          <w:rStyle w:val="HTMLCode"/>
          <w:color w:val="222222"/>
          <w:bdr w:val="single" w:sz="6" w:space="0" w:color="EBEBEB" w:frame="1"/>
          <w:shd w:val="clear" w:color="auto" w:fill="FFFFFF"/>
        </w:rPr>
        <w:t>{5,6,7,8}</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=CELLARRAY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A1:A5" )</w:t>
      </w:r>
      <w:r>
        <w:rPr>
          <w:rFonts w:ascii="Verdana" w:hAnsi="Verdana"/>
          <w:color w:val="222222"/>
          <w:sz w:val="21"/>
          <w:szCs w:val="21"/>
        </w:rPr>
        <w:t> returns </w:t>
      </w:r>
      <w:r>
        <w:rPr>
          <w:rStyle w:val="HTMLCode"/>
          <w:color w:val="222222"/>
          <w:bdr w:val="single" w:sz="6" w:space="0" w:color="EBEBEB" w:frame="1"/>
          <w:shd w:val="clear" w:color="auto" w:fill="FFFFFF"/>
        </w:rPr>
        <w:t>{1,2,3,4,5}</w:t>
      </w:r>
      <w:r>
        <w:rPr>
          <w:rFonts w:ascii="Verdana" w:hAnsi="Verdana"/>
          <w:color w:val="222222"/>
          <w:sz w:val="21"/>
          <w:szCs w:val="21"/>
        </w:rPr>
        <w:t> where A1:A5 is 1 to 5 respectively</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lastRenderedPageBreak/>
        <w:t>=CELLARRAY("Sun/Mon/Tue/Wed/Thu/Fri/Sat","/"))</w:t>
      </w:r>
      <w:r>
        <w:rPr>
          <w:rFonts w:ascii="Verdana" w:hAnsi="Verdana"/>
          <w:color w:val="222222"/>
          <w:sz w:val="21"/>
          <w:szCs w:val="21"/>
        </w:rPr>
        <w:t> returns </w:t>
      </w:r>
      <w:r>
        <w:rPr>
          <w:rStyle w:val="HTMLCode"/>
          <w:color w:val="222222"/>
          <w:bdr w:val="single" w:sz="6" w:space="0" w:color="EBEBEB" w:frame="1"/>
          <w:shd w:val="clear" w:color="auto" w:fill="FFFFFF"/>
        </w:rPr>
        <w:t>{"Sun","Mon","Tue","Wed","Thu","Fri","Sat"}</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Examples in functions (</w:t>
      </w:r>
      <w:r>
        <w:rPr>
          <w:rStyle w:val="Emphasis"/>
          <w:rFonts w:ascii="Verdana" w:hAnsi="Verdana"/>
          <w:color w:val="222222"/>
          <w:sz w:val="21"/>
          <w:szCs w:val="21"/>
        </w:rPr>
        <w:t>ctrl+shift+enter</w:t>
      </w:r>
      <w:r>
        <w:rPr>
          <w:rFonts w:ascii="Verdana" w:hAnsi="Verdana"/>
          <w:color w:val="222222"/>
          <w:sz w:val="21"/>
          <w:szCs w:val="21"/>
        </w:rPr>
        <w:t>)</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SUM(</w:t>
      </w:r>
      <w:proofErr w:type="gramEnd"/>
      <w:r>
        <w:rPr>
          <w:rStyle w:val="HTMLCode"/>
          <w:color w:val="222222"/>
          <w:bdr w:val="single" w:sz="6" w:space="0" w:color="EBEBEB" w:frame="1"/>
          <w:shd w:val="clear" w:color="auto" w:fill="FFFFFF"/>
        </w:rPr>
        <w:t>cellarray("36, 52, 29",",")*1)</w:t>
      </w:r>
      <w:r>
        <w:rPr>
          <w:rFonts w:ascii="Verdana" w:hAnsi="Verdana"/>
          <w:color w:val="222222"/>
          <w:sz w:val="21"/>
          <w:szCs w:val="21"/>
        </w:rPr>
        <w:t> returns </w:t>
      </w:r>
      <w:r>
        <w:rPr>
          <w:rStyle w:val="HTMLCode"/>
          <w:color w:val="222222"/>
          <w:bdr w:val="single" w:sz="6" w:space="0" w:color="EBEBEB" w:frame="1"/>
          <w:shd w:val="clear" w:color="auto" w:fill="FFFFFF"/>
        </w:rPr>
        <w:t>117</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SUM(</w:t>
      </w:r>
      <w:proofErr w:type="gramEnd"/>
      <w:r>
        <w:rPr>
          <w:rStyle w:val="HTMLCode"/>
          <w:color w:val="222222"/>
          <w:bdr w:val="single" w:sz="6" w:space="0" w:color="EBEBEB" w:frame="1"/>
          <w:shd w:val="clear" w:color="auto" w:fill="FFFFFF"/>
        </w:rPr>
        <w:t>cellarray(A1,":")*1)</w:t>
      </w:r>
      <w:r>
        <w:rPr>
          <w:rFonts w:ascii="Verdana" w:hAnsi="Verdana"/>
          <w:color w:val="222222"/>
          <w:sz w:val="21"/>
          <w:szCs w:val="21"/>
        </w:rPr>
        <w:t> returns </w:t>
      </w:r>
      <w:r>
        <w:rPr>
          <w:rStyle w:val="HTMLCode"/>
          <w:color w:val="222222"/>
          <w:bdr w:val="single" w:sz="6" w:space="0" w:color="EBEBEB" w:frame="1"/>
          <w:shd w:val="clear" w:color="auto" w:fill="FFFFFF"/>
        </w:rPr>
        <w:t>117</w:t>
      </w:r>
      <w:r>
        <w:rPr>
          <w:rFonts w:ascii="Verdana" w:hAnsi="Verdana"/>
          <w:color w:val="222222"/>
          <w:sz w:val="21"/>
          <w:szCs w:val="21"/>
        </w:rPr>
        <w:t> where A1 = </w:t>
      </w:r>
      <w:r>
        <w:rPr>
          <w:rStyle w:val="HTMLCode"/>
          <w:color w:val="222222"/>
          <w:bdr w:val="single" w:sz="6" w:space="0" w:color="EBEBEB" w:frame="1"/>
          <w:shd w:val="clear" w:color="auto" w:fill="FFFFFF"/>
        </w:rPr>
        <w:t>36 :52: 29</w:t>
      </w:r>
    </w:p>
    <w:p w:rsidR="00200C42" w:rsidRDefault="00856F53" w:rsidP="00200C42">
      <w:pPr>
        <w:rPr>
          <w:rFonts w:ascii="Times New Roman" w:hAnsi="Times New Roman"/>
          <w:sz w:val="24"/>
          <w:szCs w:val="24"/>
        </w:rPr>
      </w:pPr>
      <w:r>
        <w:pict>
          <v:rect id="_x0000_i1073" style="width:0;height:.75pt" o:hralign="center" o:hrstd="t" o:hr="t" fillcolor="#a0a0a0" stroked="f"/>
        </w:pict>
      </w:r>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Multi cell with multi delimiter processing - select the cells, paste at A1</w:t>
      </w:r>
    </w:p>
    <w:tbl>
      <w:tblPr>
        <w:tblW w:w="0" w:type="auto"/>
        <w:tblCellMar>
          <w:left w:w="0" w:type="dxa"/>
          <w:right w:w="0" w:type="dxa"/>
        </w:tblCellMar>
        <w:tblLook w:val="04A0" w:firstRow="1" w:lastRow="0" w:firstColumn="1" w:lastColumn="0" w:noHBand="0" w:noVBand="1"/>
      </w:tblPr>
      <w:tblGrid>
        <w:gridCol w:w="5654"/>
        <w:gridCol w:w="2244"/>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Formula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values</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="Answer: "&amp;SUM( cellarray(B2:B4,",",":",";","/"))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1 ,2 ; 3 / 4 : 5</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Answer: 105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6,7,8;9</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10, 11 , 12 /13;14</w:t>
            </w:r>
          </w:p>
        </w:tc>
      </w:tr>
    </w:tbl>
    <w:p w:rsidR="00200C42" w:rsidRDefault="00856F53" w:rsidP="00200C42">
      <w:pPr>
        <w:spacing w:line="240" w:lineRule="auto"/>
        <w:rPr>
          <w:rFonts w:ascii="Times New Roman" w:hAnsi="Times New Roman"/>
          <w:sz w:val="24"/>
          <w:szCs w:val="24"/>
        </w:rPr>
      </w:pPr>
      <w:r>
        <w:pict>
          <v:rect id="_x0000_i1074"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Use the </w:t>
      </w:r>
      <w:r>
        <w:rPr>
          <w:rStyle w:val="Emphasis"/>
          <w:rFonts w:ascii="Verdana" w:hAnsi="Verdana"/>
          <w:color w:val="222222"/>
          <w:sz w:val="21"/>
          <w:szCs w:val="21"/>
        </w:rPr>
        <w:t>/h horizontal</w:t>
      </w:r>
      <w:r>
        <w:rPr>
          <w:rFonts w:ascii="Verdana" w:hAnsi="Verdana"/>
          <w:color w:val="222222"/>
          <w:sz w:val="21"/>
          <w:szCs w:val="21"/>
        </w:rPr>
        <w:t> switch to transpose the array - select the cells, enter the formula in the first cell and </w:t>
      </w:r>
      <w:r>
        <w:rPr>
          <w:rStyle w:val="Emphasis"/>
          <w:rFonts w:ascii="Verdana" w:hAnsi="Verdana"/>
          <w:color w:val="222222"/>
          <w:sz w:val="21"/>
          <w:szCs w:val="21"/>
        </w:rPr>
        <w:t>ctrl+shift+enter</w:t>
      </w:r>
    </w:p>
    <w:tbl>
      <w:tblPr>
        <w:tblW w:w="0" w:type="auto"/>
        <w:tblCellMar>
          <w:left w:w="0" w:type="dxa"/>
          <w:right w:w="0" w:type="dxa"/>
        </w:tblCellMar>
        <w:tblLook w:val="04A0" w:firstRow="1" w:lastRow="0" w:firstColumn="1" w:lastColumn="0" w:noHBand="0" w:noVBand="1"/>
      </w:tblPr>
      <w:tblGrid>
        <w:gridCol w:w="2659"/>
        <w:gridCol w:w="1372"/>
        <w:gridCol w:w="538"/>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Style w:val="Strong"/>
                <w:rFonts w:ascii="Verdana" w:hAnsi="Verdana"/>
                <w:color w:val="222222"/>
                <w:sz w:val="21"/>
                <w:szCs w:val="21"/>
              </w:rPr>
              <w:t>Formula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Style w:val="Strong"/>
                <w:rFonts w:ascii="Verdana" w:hAnsi="Verdana"/>
                <w:color w:val="222222"/>
                <w:sz w:val="21"/>
                <w:szCs w:val="21"/>
              </w:rPr>
              <w:t>value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=cellarray(B2,",","/h")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36, 52, 29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36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52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29</w:t>
            </w:r>
          </w:p>
        </w:tc>
      </w:tr>
    </w:tbl>
    <w:p w:rsidR="00200C42" w:rsidRDefault="00856F53" w:rsidP="00200C42">
      <w:pPr>
        <w:spacing w:line="240" w:lineRule="auto"/>
        <w:rPr>
          <w:rFonts w:ascii="Times New Roman" w:hAnsi="Times New Roman"/>
          <w:sz w:val="24"/>
          <w:szCs w:val="24"/>
        </w:rPr>
      </w:pPr>
      <w:r>
        <w:pict>
          <v:rect id="_x0000_i1075"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Default vertical return - select the cells, enter the formula in the first cell and </w:t>
      </w:r>
      <w:r>
        <w:rPr>
          <w:rStyle w:val="Emphasis"/>
          <w:rFonts w:ascii="Verdana" w:hAnsi="Verdana"/>
          <w:color w:val="222222"/>
          <w:sz w:val="21"/>
          <w:szCs w:val="21"/>
        </w:rPr>
        <w:t>ctrl+shift+enter</w:t>
      </w:r>
    </w:p>
    <w:tbl>
      <w:tblPr>
        <w:tblW w:w="0" w:type="auto"/>
        <w:tblCellMar>
          <w:left w:w="0" w:type="dxa"/>
          <w:right w:w="0" w:type="dxa"/>
        </w:tblCellMar>
        <w:tblLook w:val="04A0" w:firstRow="1" w:lastRow="0" w:firstColumn="1" w:lastColumn="0" w:noHBand="0" w:noVBand="1"/>
      </w:tblPr>
      <w:tblGrid>
        <w:gridCol w:w="2258"/>
        <w:gridCol w:w="1372"/>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Formula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value</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=cellarray(B1,","")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36, 52, 29</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36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52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29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bl>
    <w:p w:rsidR="00200C42" w:rsidRDefault="00856F53" w:rsidP="00200C42">
      <w:pPr>
        <w:spacing w:line="240" w:lineRule="auto"/>
        <w:rPr>
          <w:sz w:val="24"/>
          <w:szCs w:val="24"/>
        </w:rPr>
      </w:pPr>
      <w:r>
        <w:pict>
          <v:rect id="_x0000_i1076"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Text array - select the cells, use the </w:t>
      </w:r>
      <w:r>
        <w:rPr>
          <w:rStyle w:val="Emphasis"/>
          <w:rFonts w:ascii="Verdana" w:hAnsi="Verdana"/>
          <w:color w:val="222222"/>
          <w:sz w:val="21"/>
          <w:szCs w:val="21"/>
        </w:rPr>
        <w:t>/u unique switch</w:t>
      </w:r>
      <w:r>
        <w:rPr>
          <w:rFonts w:ascii="Verdana" w:hAnsi="Verdana"/>
          <w:color w:val="222222"/>
          <w:sz w:val="21"/>
          <w:szCs w:val="21"/>
        </w:rPr>
        <w:t> to return unique values, enter the formula in the first cell and </w:t>
      </w:r>
      <w:r>
        <w:rPr>
          <w:rStyle w:val="Emphasis"/>
          <w:rFonts w:ascii="Verdana" w:hAnsi="Verdana"/>
          <w:color w:val="222222"/>
          <w:sz w:val="21"/>
          <w:szCs w:val="21"/>
        </w:rPr>
        <w:t>ctrl+shift+enter</w:t>
      </w:r>
    </w:p>
    <w:tbl>
      <w:tblPr>
        <w:tblW w:w="0" w:type="auto"/>
        <w:tblCellMar>
          <w:left w:w="0" w:type="dxa"/>
          <w:right w:w="0" w:type="dxa"/>
        </w:tblCellMar>
        <w:tblLook w:val="04A0" w:firstRow="1" w:lastRow="0" w:firstColumn="1" w:lastColumn="0" w:noHBand="0" w:noVBand="1"/>
      </w:tblPr>
      <w:tblGrid>
        <w:gridCol w:w="2733"/>
        <w:gridCol w:w="4713"/>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lastRenderedPageBreak/>
              <w:t>Formula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values</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=cellarray(B2,",", "/u")</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hello, hello, how, how , are, are, you, you</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hello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how</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are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you</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bl>
    <w:p w:rsidR="00200C42" w:rsidRDefault="00856F53" w:rsidP="00200C42">
      <w:pPr>
        <w:spacing w:line="240" w:lineRule="auto"/>
        <w:rPr>
          <w:sz w:val="24"/>
          <w:szCs w:val="24"/>
        </w:rPr>
      </w:pPr>
      <w:r>
        <w:pict>
          <v:rect id="_x0000_i1077" style="width:0;height:.75pt" o:hralign="center" o:hrstd="t" o:hr="t" fillcolor="#a0a0a0" stroked="f"/>
        </w:pict>
      </w:r>
    </w:p>
    <w:p w:rsidR="00200C42" w:rsidRDefault="00856F53" w:rsidP="00200C42">
      <w:r>
        <w:pict>
          <v:rect id="_x0000_i1078"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CELLARRAY can also be used in conjunction with </w:t>
      </w:r>
      <w:hyperlink r:id="rId53" w:history="1">
        <w:r>
          <w:rPr>
            <w:rStyle w:val="Hyperlink"/>
            <w:rFonts w:ascii="Verdana" w:hAnsi="Verdana"/>
            <w:color w:val="0079D3"/>
            <w:sz w:val="21"/>
            <w:szCs w:val="21"/>
          </w:rPr>
          <w:t>TEXTIFS</w:t>
        </w:r>
      </w:hyperlink>
      <w:r>
        <w:rPr>
          <w:rFonts w:ascii="Verdana" w:hAnsi="Verdana"/>
          <w:color w:val="222222"/>
          <w:sz w:val="21"/>
          <w:szCs w:val="21"/>
        </w:rPr>
        <w:t> to generate dynamic cell range content of </w:t>
      </w:r>
      <w:r>
        <w:rPr>
          <w:rStyle w:val="Strong"/>
          <w:rFonts w:ascii="Verdana" w:hAnsi="Verdana"/>
          <w:color w:val="222222"/>
          <w:sz w:val="21"/>
          <w:szCs w:val="21"/>
        </w:rPr>
        <w:t>unique filtered</w:t>
      </w:r>
      <w:r>
        <w:rPr>
          <w:rFonts w:ascii="Verdana" w:hAnsi="Verdana"/>
          <w:color w:val="222222"/>
          <w:sz w:val="21"/>
          <w:szCs w:val="21"/>
        </w:rPr>
        <w:t> </w:t>
      </w:r>
      <w:proofErr w:type="gramStart"/>
      <w:r>
        <w:rPr>
          <w:rFonts w:ascii="Verdana" w:hAnsi="Verdana"/>
          <w:color w:val="222222"/>
          <w:sz w:val="21"/>
          <w:szCs w:val="21"/>
        </w:rPr>
        <w:t>values .</w:t>
      </w:r>
      <w:proofErr w:type="gramEnd"/>
    </w:p>
    <w:p w:rsidR="00200C42" w:rsidRDefault="00200C42" w:rsidP="00200C4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 use;</w:t>
      </w:r>
    </w:p>
    <w:tbl>
      <w:tblPr>
        <w:tblW w:w="0" w:type="auto"/>
        <w:tblCellMar>
          <w:left w:w="0" w:type="dxa"/>
          <w:right w:w="0" w:type="dxa"/>
        </w:tblCellMar>
        <w:tblLook w:val="04A0" w:firstRow="1" w:lastRow="0" w:firstColumn="1" w:lastColumn="0" w:noHBand="0" w:noVBand="1"/>
      </w:tblPr>
      <w:tblGrid>
        <w:gridCol w:w="839"/>
        <w:gridCol w:w="1045"/>
        <w:gridCol w:w="7898"/>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Style w:val="Strong"/>
                <w:rFonts w:ascii="Verdana" w:hAnsi="Verdana"/>
                <w:color w:val="222222"/>
                <w:sz w:val="21"/>
                <w:szCs w:val="21"/>
              </w:rPr>
              <w:t>Type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Style w:val="Strong"/>
                <w:rFonts w:ascii="Verdana" w:hAnsi="Verdana"/>
                <w:color w:val="222222"/>
                <w:sz w:val="21"/>
                <w:szCs w:val="21"/>
              </w:rPr>
              <w:t>Item</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Style w:val="Strong"/>
                <w:rFonts w:ascii="Verdana" w:hAnsi="Verdana"/>
                <w:color w:val="222222"/>
                <w:sz w:val="21"/>
                <w:szCs w:val="21"/>
              </w:rPr>
              <w:t>Fruit</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Fruit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apple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=IFERROR(CELLARRAY(TEXTIFS(B2:B8,",",TRUE,A2:A8,C1),",","/u"),"")</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Fruit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banana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banana</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Fruit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berry</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Fruit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lime</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Metal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iron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Fruit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lime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Metal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silver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p>
        </w:tc>
      </w:tr>
    </w:tbl>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Copy the table above to </w:t>
      </w:r>
      <w:r>
        <w:rPr>
          <w:rStyle w:val="HTMLCode"/>
          <w:color w:val="222222"/>
          <w:bdr w:val="single" w:sz="6" w:space="0" w:color="EBEBEB" w:frame="1"/>
          <w:shd w:val="clear" w:color="auto" w:fill="FFFFFF"/>
        </w:rPr>
        <w:t>A1:B8</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Highlight </w:t>
      </w:r>
      <w:r>
        <w:rPr>
          <w:rStyle w:val="Strong"/>
          <w:rFonts w:ascii="Verdana" w:hAnsi="Verdana"/>
          <w:color w:val="222222"/>
          <w:sz w:val="21"/>
          <w:szCs w:val="21"/>
        </w:rPr>
        <w:t>C2:C8 and copy the following formula into the formula bar</w:t>
      </w:r>
      <w:r>
        <w:rPr>
          <w:rFonts w:ascii="Verdana" w:hAnsi="Verdana"/>
          <w:color w:val="222222"/>
          <w:sz w:val="21"/>
          <w:szCs w:val="21"/>
        </w:rPr>
        <w:t> and press </w:t>
      </w:r>
      <w:r>
        <w:rPr>
          <w:rStyle w:val="Strong"/>
          <w:rFonts w:ascii="Verdana" w:hAnsi="Verdana"/>
          <w:color w:val="222222"/>
          <w:sz w:val="21"/>
          <w:szCs w:val="21"/>
        </w:rPr>
        <w:t>ctrl+shfit+</w:t>
      </w:r>
      <w:proofErr w:type="gramStart"/>
      <w:r>
        <w:rPr>
          <w:rStyle w:val="Strong"/>
          <w:rFonts w:ascii="Verdana" w:hAnsi="Verdana"/>
          <w:color w:val="222222"/>
          <w:sz w:val="21"/>
          <w:szCs w:val="21"/>
        </w:rPr>
        <w:t>enter</w:t>
      </w:r>
      <w:r>
        <w:rPr>
          <w:rFonts w:ascii="Verdana" w:hAnsi="Verdana"/>
          <w:color w:val="222222"/>
          <w:sz w:val="21"/>
          <w:szCs w:val="21"/>
        </w:rPr>
        <w:t> ,</w:t>
      </w:r>
      <w:proofErr w:type="gramEnd"/>
      <w:r>
        <w:rPr>
          <w:rFonts w:ascii="Verdana" w:hAnsi="Verdana"/>
          <w:color w:val="222222"/>
          <w:sz w:val="21"/>
          <w:szCs w:val="21"/>
        </w:rPr>
        <w:t xml:space="preserve"> the formula is entered as a cell array. The </w:t>
      </w:r>
      <w:r>
        <w:rPr>
          <w:rStyle w:val="HTMLCode"/>
          <w:color w:val="222222"/>
          <w:bdr w:val="single" w:sz="6" w:space="0" w:color="EBEBEB" w:frame="1"/>
          <w:shd w:val="clear" w:color="auto" w:fill="FFFFFF"/>
        </w:rPr>
        <w:t>/u</w:t>
      </w:r>
      <w:r>
        <w:rPr>
          <w:rFonts w:ascii="Verdana" w:hAnsi="Verdana"/>
          <w:color w:val="222222"/>
          <w:sz w:val="21"/>
          <w:szCs w:val="21"/>
        </w:rPr>
        <w:t> switch ensure the return of unique values only</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IFERROR(</w:t>
      </w:r>
      <w:proofErr w:type="gramEnd"/>
      <w:r>
        <w:rPr>
          <w:rStyle w:val="HTMLCode"/>
          <w:color w:val="222222"/>
          <w:bdr w:val="single" w:sz="6" w:space="0" w:color="EBEBEB" w:frame="1"/>
          <w:shd w:val="clear" w:color="auto" w:fill="FFFFFF"/>
        </w:rPr>
        <w:t>CELLARRAY(TEXTIFS(B2:B8,",",TRUE,A2:A8,C1),",","/u"),"")</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In C1 type either </w:t>
      </w:r>
      <w:r>
        <w:rPr>
          <w:rStyle w:val="HTMLCode"/>
          <w:color w:val="222222"/>
          <w:bdr w:val="single" w:sz="6" w:space="0" w:color="EBEBEB" w:frame="1"/>
          <w:shd w:val="clear" w:color="auto" w:fill="FFFFFF"/>
        </w:rPr>
        <w:t>Fruit</w:t>
      </w:r>
      <w:r>
        <w:rPr>
          <w:rFonts w:ascii="Verdana" w:hAnsi="Verdana"/>
          <w:color w:val="222222"/>
          <w:sz w:val="21"/>
          <w:szCs w:val="21"/>
        </w:rPr>
        <w:t> or </w:t>
      </w:r>
      <w:r>
        <w:rPr>
          <w:rStyle w:val="HTMLCode"/>
          <w:color w:val="222222"/>
          <w:bdr w:val="single" w:sz="6" w:space="0" w:color="EBEBEB" w:frame="1"/>
          <w:shd w:val="clear" w:color="auto" w:fill="FFFFFF"/>
        </w:rPr>
        <w:t>Metal</w:t>
      </w:r>
      <w:r>
        <w:rPr>
          <w:rFonts w:ascii="Verdana" w:hAnsi="Verdana"/>
          <w:color w:val="222222"/>
          <w:sz w:val="21"/>
          <w:szCs w:val="21"/>
        </w:rPr>
        <w:t> to see that list appear in C1:C8</w:t>
      </w:r>
    </w:p>
    <w:p w:rsidR="00200C42" w:rsidRDefault="00856F53" w:rsidP="00200C42">
      <w:pPr>
        <w:rPr>
          <w:rFonts w:ascii="Times New Roman" w:hAnsi="Times New Roman"/>
          <w:sz w:val="24"/>
          <w:szCs w:val="24"/>
        </w:rPr>
      </w:pPr>
      <w:r>
        <w:pict>
          <v:rect id="_x0000_i1079" style="width:0;height:.75pt" o:hralign="center" o:hrstd="t" o:hr="t" fillcolor="#a0a0a0" stroked="f"/>
        </w:pict>
      </w:r>
    </w:p>
    <w:p w:rsidR="00200C42" w:rsidRDefault="00856F53" w:rsidP="00200C42">
      <w:r>
        <w:pict>
          <v:rect id="_x0000_i1080" style="width:0;height:.75pt" o:hralign="center" o:hrstd="t" o:hr="t" fillcolor="#a0a0a0" stroked="f"/>
        </w:pict>
      </w:r>
    </w:p>
    <w:p w:rsidR="00200C42" w:rsidRDefault="00856F53" w:rsidP="00200C42">
      <w:r>
        <w:pict>
          <v:rect id="_x0000_i1081" style="width:0;height:.75pt" o:hralign="center" o:hrstd="t" o:hr="t" fillcolor="#a0a0a0" stroked="f"/>
        </w:pict>
      </w:r>
    </w:p>
    <w:p w:rsidR="00200C42" w:rsidRDefault="00856F53" w:rsidP="00200C42">
      <w:r>
        <w:lastRenderedPageBreak/>
        <w:pict>
          <v:rect id="_x0000_i1082"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54" w:history="1">
        <w:r>
          <w:rPr>
            <w:rStyle w:val="Hyperlink"/>
            <w:rFonts w:ascii="Verdana" w:hAnsi="Verdana"/>
            <w:color w:val="0079D3"/>
            <w:sz w:val="21"/>
            <w:szCs w:val="21"/>
          </w:rPr>
          <w:t>worksheet module</w:t>
        </w:r>
      </w:hyperlink>
      <w:r>
        <w:rPr>
          <w:rFonts w:ascii="Verdana" w:hAnsi="Verdana"/>
          <w:color w:val="222222"/>
          <w:sz w:val="21"/>
          <w:szCs w:val="21"/>
        </w:rPr>
        <w:t> for it to be available for use.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CELLARRAY(</w:t>
      </w:r>
      <w:proofErr w:type="gramEnd"/>
      <w:r>
        <w:rPr>
          <w:rStyle w:val="HTMLCode"/>
          <w:color w:val="222222"/>
          <w:bdr w:val="none" w:sz="0" w:space="0" w:color="auto" w:frame="1"/>
        </w:rPr>
        <w:t>rng As Variant, ParamArray arguments() As Variant)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'CELLARRAY(</w:t>
      </w:r>
      <w:proofErr w:type="gramEnd"/>
      <w:r>
        <w:rPr>
          <w:rStyle w:val="HTMLCode"/>
          <w:color w:val="222222"/>
          <w:bdr w:val="none" w:sz="0" w:space="0" w:color="auto" w:frame="1"/>
        </w:rPr>
        <w:t xml:space="preserve"> range, *delimiter[s], [optional] "/h", [optional] "/u")</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v1.5</w:t>
      </w:r>
      <w:proofErr w:type="gramEnd"/>
      <w:r>
        <w:rPr>
          <w:rStyle w:val="HTMLCode"/>
          <w:color w:val="222222"/>
          <w:bdr w:val="none" w:sz="0" w:space="0" w:color="auto" w:frame="1"/>
        </w:rPr>
        <w:t xml:space="preserve"> rewrote large parts after fresh revisit - 20190124</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orientVert As Boolean: orientVert = </w:t>
      </w:r>
      <w:proofErr w:type="gramStart"/>
      <w:r>
        <w:rPr>
          <w:rStyle w:val="HTMLCode"/>
          <w:color w:val="222222"/>
          <w:bdr w:val="none" w:sz="0" w:space="0" w:color="auto" w:frame="1"/>
        </w:rPr>
        <w:t>True</w:t>
      </w:r>
      <w:proofErr w:type="gramEnd"/>
      <w:r>
        <w:rPr>
          <w:rStyle w:val="HTMLCode"/>
          <w:color w:val="222222"/>
          <w:bdr w:val="none" w:sz="0" w:space="0" w:color="auto" w:frame="1"/>
        </w:rPr>
        <w:t xml:space="preserve"> ' flag to orient the return array: default is verticle array</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arl As Long ' count of elements as array of cells selected</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tmpStr As Variant 'build cell contents for conversion to array</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str(</w:t>
      </w:r>
      <w:proofErr w:type="gramEnd"/>
      <w:r>
        <w:rPr>
          <w:rStyle w:val="HTMLCode"/>
          <w:color w:val="222222"/>
          <w:bdr w:val="none" w:sz="0" w:space="0" w:color="auto" w:frame="1"/>
        </w:rPr>
        <w:t>) As String 'the array string</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uB As Long: uB = </w:t>
      </w:r>
      <w:proofErr w:type="gramStart"/>
      <w:r>
        <w:rPr>
          <w:rStyle w:val="HTMLCode"/>
          <w:color w:val="222222"/>
          <w:bdr w:val="none" w:sz="0" w:space="0" w:color="auto" w:frame="1"/>
        </w:rPr>
        <w:t>UBound(</w:t>
      </w:r>
      <w:proofErr w:type="gramEnd"/>
      <w:r>
        <w:rPr>
          <w:rStyle w:val="HTMLCode"/>
          <w:color w:val="222222"/>
          <w:bdr w:val="none" w:sz="0" w:space="0" w:color="auto" w:frame="1"/>
        </w:rPr>
        <w:t>arguments)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arg As Long, cell As Range, i As Double ', ii As Double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delim As String: delim = "ì" 'will need to be changed if this is your delimiter or character in the data</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Unque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Boolean: Unque = False 'return unique data switch</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'----generate string of delimited values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TypeName(</w:t>
      </w:r>
      <w:proofErr w:type="gramEnd"/>
      <w:r>
        <w:rPr>
          <w:rStyle w:val="HTMLCode"/>
          <w:color w:val="222222"/>
          <w:bdr w:val="none" w:sz="0" w:space="0" w:color="auto" w:frame="1"/>
        </w:rPr>
        <w:t>rng) = "String" Then 'for string array</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tmpStr</w:t>
      </w:r>
      <w:proofErr w:type="gramEnd"/>
      <w:r>
        <w:rPr>
          <w:rStyle w:val="HTMLCode"/>
          <w:color w:val="222222"/>
          <w:bdr w:val="none" w:sz="0" w:space="0" w:color="auto" w:frame="1"/>
        </w:rPr>
        <w:t xml:space="preserve"> = rng &amp; delim</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w:t>
      </w:r>
      <w:proofErr w:type="gramStart"/>
      <w:r>
        <w:rPr>
          <w:rStyle w:val="HTMLCode"/>
          <w:color w:val="222222"/>
          <w:bdr w:val="none" w:sz="0" w:space="0" w:color="auto" w:frame="1"/>
        </w:rPr>
        <w:t>In</w:t>
      </w:r>
      <w:proofErr w:type="gramEnd"/>
      <w:r>
        <w:rPr>
          <w:rStyle w:val="HTMLCode"/>
          <w:color w:val="222222"/>
          <w:bdr w:val="none" w:sz="0" w:space="0" w:color="auto" w:frame="1"/>
        </w:rPr>
        <w:t xml:space="preserve"> rng 'for range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tmpStr</w:t>
      </w:r>
      <w:proofErr w:type="gramEnd"/>
      <w:r>
        <w:rPr>
          <w:rStyle w:val="HTMLCode"/>
          <w:color w:val="222222"/>
          <w:bdr w:val="none" w:sz="0" w:space="0" w:color="auto" w:frame="1"/>
        </w:rPr>
        <w:t xml:space="preserve"> = tmpStr + CStr(cell.Value) &amp; delim</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'--check for switches for horizontal and unique and convert as required</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UCase(</w:t>
      </w:r>
      <w:proofErr w:type="gramEnd"/>
      <w:r>
        <w:rPr>
          <w:rStyle w:val="HTMLCode"/>
          <w:color w:val="222222"/>
          <w:bdr w:val="none" w:sz="0" w:space="0" w:color="auto" w:frame="1"/>
        </w:rPr>
        <w:t>arguments(arg)) = "/H"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orientVert</w:t>
      </w:r>
      <w:proofErr w:type="gramEnd"/>
      <w:r>
        <w:rPr>
          <w:rStyle w:val="HTMLCode"/>
          <w:color w:val="222222"/>
          <w:bdr w:val="none" w:sz="0" w:space="0" w:color="auto" w:frame="1"/>
        </w:rPr>
        <w:t xml:space="preserve"> = False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ElseIf </w:t>
      </w:r>
      <w:proofErr w:type="gramStart"/>
      <w:r>
        <w:rPr>
          <w:rStyle w:val="HTMLCode"/>
          <w:color w:val="222222"/>
          <w:bdr w:val="none" w:sz="0" w:space="0" w:color="auto" w:frame="1"/>
        </w:rPr>
        <w:t>UCase(</w:t>
      </w:r>
      <w:proofErr w:type="gramEnd"/>
      <w:r>
        <w:rPr>
          <w:rStyle w:val="HTMLCode"/>
          <w:color w:val="222222"/>
          <w:bdr w:val="none" w:sz="0" w:space="0" w:color="auto" w:frame="1"/>
        </w:rPr>
        <w:t>arguments(arg)) = "/U"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Unque = True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 '--convert delimiters listed to single delimiter for split function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tmpStr</w:t>
      </w:r>
      <w:proofErr w:type="gramEnd"/>
      <w:r>
        <w:rPr>
          <w:rStyle w:val="HTMLCode"/>
          <w:color w:val="222222"/>
          <w:bdr w:val="none" w:sz="0" w:space="0" w:color="auto" w:frame="1"/>
        </w:rPr>
        <w:t xml:space="preserve"> = Replace(tmpStr, arguments(arg), delim)</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'--remove first and last delimiter at front and end of text if exists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Left(</w:t>
      </w:r>
      <w:proofErr w:type="gramEnd"/>
      <w:r>
        <w:rPr>
          <w:rStyle w:val="HTMLCode"/>
          <w:color w:val="222222"/>
          <w:bdr w:val="none" w:sz="0" w:space="0" w:color="auto" w:frame="1"/>
        </w:rPr>
        <w:t>tmpStr, 1) = delim Then tmpStr = Right(tmpStr, Len(tmpStr)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Right(</w:t>
      </w:r>
      <w:proofErr w:type="gramEnd"/>
      <w:r>
        <w:rPr>
          <w:rStyle w:val="HTMLCode"/>
          <w:color w:val="222222"/>
          <w:bdr w:val="none" w:sz="0" w:space="0" w:color="auto" w:frame="1"/>
        </w:rPr>
        <w:t>tmpStr, 1) = delim Then tmpStr = Left(tmpStr, Len(tmpStr)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'------Split the delimited string into an array</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str</w:t>
      </w:r>
      <w:proofErr w:type="gramEnd"/>
      <w:r>
        <w:rPr>
          <w:rStyle w:val="HTMLCode"/>
          <w:color w:val="222222"/>
          <w:bdr w:val="none" w:sz="0" w:space="0" w:color="auto" w:frame="1"/>
        </w:rPr>
        <w:t xml:space="preserve"> = Split(tmpStr, delim)</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'-----get required loop count, for array or cell selection size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arl</w:t>
      </w:r>
      <w:proofErr w:type="gramEnd"/>
      <w:r>
        <w:rPr>
          <w:rStyle w:val="HTMLCode"/>
          <w:color w:val="222222"/>
          <w:bdr w:val="none" w:sz="0" w:space="0" w:color="auto" w:frame="1"/>
        </w:rPr>
        <w:t xml:space="preserve"> = Len(tmpStr) - Len(WorksheetFunction.Substitute(tmpStr, delim, ""))</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'------------put values into Collection to make unique if /u switch</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Unque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coll As Collection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cl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Long</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c </w:t>
      </w:r>
      <w:proofErr w:type="gramStart"/>
      <w:r>
        <w:rPr>
          <w:rStyle w:val="HTMLCode"/>
          <w:color w:val="222222"/>
          <w:bdr w:val="none" w:sz="0" w:space="0" w:color="auto" w:frame="1"/>
        </w:rPr>
        <w:t>As</w:t>
      </w:r>
      <w:proofErr w:type="gramEnd"/>
      <w:r>
        <w:rPr>
          <w:rStyle w:val="HTMLCode"/>
          <w:color w:val="222222"/>
          <w:bdr w:val="none" w:sz="0" w:space="0" w:color="auto" w:frame="1"/>
        </w:rPr>
        <w:t xml:space="preserve"> Variant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Set coll = New Collection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On Error Resume 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arl</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 = </w:t>
      </w:r>
      <w:proofErr w:type="gramStart"/>
      <w:r>
        <w:rPr>
          <w:rStyle w:val="HTMLCode"/>
          <w:color w:val="222222"/>
          <w:bdr w:val="none" w:sz="0" w:space="0" w:color="auto" w:frame="1"/>
        </w:rPr>
        <w:t>Trim(</w:t>
      </w:r>
      <w:proofErr w:type="gramEnd"/>
      <w:r>
        <w:rPr>
          <w:rStyle w:val="HTMLCode"/>
          <w:color w:val="222222"/>
          <w:bdr w:val="none" w:sz="0" w:space="0" w:color="auto" w:frame="1"/>
        </w:rPr>
        <w:t>str(i))</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 = </w:t>
      </w:r>
      <w:proofErr w:type="gramStart"/>
      <w:r>
        <w:rPr>
          <w:rStyle w:val="HTMLCode"/>
          <w:color w:val="222222"/>
          <w:bdr w:val="none" w:sz="0" w:space="0" w:color="auto" w:frame="1"/>
        </w:rPr>
        <w:t>IIf(</w:t>
      </w:r>
      <w:proofErr w:type="gramEnd"/>
      <w:r>
        <w:rPr>
          <w:rStyle w:val="HTMLCode"/>
          <w:color w:val="222222"/>
          <w:bdr w:val="none" w:sz="0" w:space="0" w:color="auto" w:frame="1"/>
        </w:rPr>
        <w:t>IsNumeric(c), c * 1, c) 'load numbers as numbers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coll.Add</w:t>
      </w:r>
      <w:proofErr w:type="gramEnd"/>
      <w:r>
        <w:rPr>
          <w:rStyle w:val="HTMLCode"/>
          <w:color w:val="222222"/>
          <w:bdr w:val="none" w:sz="0" w:space="0" w:color="auto" w:frame="1"/>
        </w:rPr>
        <w:t xml:space="preserve"> c, CStr(IIf(Unque, c, i)) 'load unique values if flag is [/U]nique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cl</w:t>
      </w:r>
      <w:proofErr w:type="gramEnd"/>
      <w:r>
        <w:rPr>
          <w:rStyle w:val="HTMLCode"/>
          <w:color w:val="222222"/>
          <w:bdr w:val="none" w:sz="0" w:space="0" w:color="auto" w:frame="1"/>
        </w:rPr>
        <w:t xml:space="preserve"> = coll.Count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'--------empty Collection into array for final function return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Dim </w:t>
      </w:r>
      <w:proofErr w:type="gramStart"/>
      <w:r>
        <w:rPr>
          <w:rStyle w:val="HTMLCode"/>
          <w:color w:val="222222"/>
          <w:bdr w:val="none" w:sz="0" w:space="0" w:color="auto" w:frame="1"/>
        </w:rPr>
        <w:t>tempArr(</w:t>
      </w:r>
      <w:proofErr w:type="gramEnd"/>
      <w:r>
        <w:rPr>
          <w:rStyle w:val="HTMLCode"/>
          <w:color w:val="222222"/>
          <w:bdr w:val="none" w:sz="0" w:space="0" w:color="auto" w:frame="1"/>
        </w:rPr>
        <w:t>) As Variant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ReDim </w:t>
      </w:r>
      <w:proofErr w:type="gramStart"/>
      <w:r>
        <w:rPr>
          <w:rStyle w:val="HTMLCode"/>
          <w:color w:val="222222"/>
          <w:bdr w:val="none" w:sz="0" w:space="0" w:color="auto" w:frame="1"/>
        </w:rPr>
        <w:t>tempArr(</w:t>
      </w:r>
      <w:proofErr w:type="gramEnd"/>
      <w:r>
        <w:rPr>
          <w:rStyle w:val="HTMLCode"/>
          <w:color w:val="222222"/>
          <w:bdr w:val="none" w:sz="0" w:space="0" w:color="auto" w:frame="1"/>
        </w:rPr>
        <w:t>cl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cl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tempArr(</w:t>
      </w:r>
      <w:proofErr w:type="gramEnd"/>
      <w:r>
        <w:rPr>
          <w:rStyle w:val="HTMLCode"/>
          <w:color w:val="222222"/>
          <w:bdr w:val="none" w:sz="0" w:space="0" w:color="auto" w:frame="1"/>
        </w:rPr>
        <w:t>i) = coll.Item(i + 1) 'get the final trimmed element values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CELLARRAY = </w:t>
      </w:r>
      <w:proofErr w:type="gramStart"/>
      <w:r>
        <w:rPr>
          <w:rStyle w:val="HTMLCode"/>
          <w:color w:val="222222"/>
          <w:bdr w:val="none" w:sz="0" w:space="0" w:color="auto" w:frame="1"/>
        </w:rPr>
        <w:t>IIf(</w:t>
      </w:r>
      <w:proofErr w:type="gramEnd"/>
      <w:r>
        <w:rPr>
          <w:rStyle w:val="HTMLCode"/>
          <w:color w:val="222222"/>
          <w:bdr w:val="none" w:sz="0" w:space="0" w:color="auto" w:frame="1"/>
        </w:rPr>
        <w:t>orientVert, WorksheetFunction.Transpose(tempArr), tempArr)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End If    </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for</w:t>
      </w:r>
      <w:proofErr w:type="gramEnd"/>
      <w:r>
        <w:rPr>
          <w:rStyle w:val="HTMLCode"/>
          <w:color w:val="222222"/>
          <w:bdr w:val="none" w:sz="0" w:space="0" w:color="auto" w:frame="1"/>
        </w:rPr>
        <w:t xml:space="preserve"> non unique return the whole array of values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CELLARRAY = </w:t>
      </w:r>
      <w:proofErr w:type="gramStart"/>
      <w:r>
        <w:rPr>
          <w:rStyle w:val="HTMLCode"/>
          <w:color w:val="222222"/>
          <w:bdr w:val="none" w:sz="0" w:space="0" w:color="auto" w:frame="1"/>
        </w:rPr>
        <w:t>IIf(</w:t>
      </w:r>
      <w:proofErr w:type="gramEnd"/>
      <w:r>
        <w:rPr>
          <w:rStyle w:val="HTMLCode"/>
          <w:color w:val="222222"/>
          <w:bdr w:val="none" w:sz="0" w:space="0" w:color="auto" w:frame="1"/>
        </w:rPr>
        <w:t>orientVert, WorksheetFunction.Transpose(str), str)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Function</w:t>
      </w:r>
    </w:p>
    <w:p w:rsidR="00200C42" w:rsidRDefault="00856F53" w:rsidP="00200C42">
      <w:pPr>
        <w:rPr>
          <w:rFonts w:ascii="Times New Roman" w:hAnsi="Times New Roman"/>
          <w:sz w:val="24"/>
          <w:szCs w:val="24"/>
        </w:rPr>
      </w:pPr>
      <w:r>
        <w:pict>
          <v:rect id="_x0000_i1083"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proofErr w:type="gramStart"/>
      <w:r>
        <w:rPr>
          <w:rFonts w:ascii="Verdana" w:hAnsi="Verdana"/>
          <w:color w:val="222222"/>
          <w:sz w:val="21"/>
          <w:szCs w:val="21"/>
        </w:rPr>
        <w:t>see</w:t>
      </w:r>
      <w:proofErr w:type="gramEnd"/>
      <w:r>
        <w:rPr>
          <w:rFonts w:ascii="Verdana" w:hAnsi="Verdana"/>
          <w:color w:val="222222"/>
          <w:sz w:val="21"/>
          <w:szCs w:val="21"/>
        </w:rPr>
        <w:t xml:space="preserve"> also </w:t>
      </w:r>
      <w:hyperlink r:id="rId55" w:history="1">
        <w:r>
          <w:rPr>
            <w:rStyle w:val="Hyperlink"/>
            <w:rFonts w:ascii="Verdana" w:hAnsi="Verdana"/>
            <w:color w:val="0079D3"/>
            <w:sz w:val="21"/>
            <w:szCs w:val="21"/>
          </w:rPr>
          <w:t>SPLITIT</w:t>
        </w:r>
      </w:hyperlink>
      <w:r>
        <w:rPr>
          <w:rFonts w:ascii="Verdana" w:hAnsi="Verdana"/>
          <w:color w:val="222222"/>
          <w:sz w:val="21"/>
          <w:szCs w:val="21"/>
        </w:rPr>
        <w:t> to return single element values from a list of values in a cell, or the location of a know value in the list of values to help return value pairs</w:t>
      </w:r>
      <w:hyperlink r:id="rId56" w:history="1">
        <w:r>
          <w:rPr>
            <w:rStyle w:val="Hyperlink"/>
            <w:rFonts w:ascii="Verdana" w:hAnsi="Verdana"/>
            <w:color w:val="0079D3"/>
            <w:sz w:val="21"/>
            <w:szCs w:val="21"/>
          </w:rPr>
          <w:t>.</w:t>
        </w:r>
      </w:hyperlink>
    </w:p>
    <w:p w:rsidR="00200C42" w:rsidRDefault="00856F53" w:rsidP="00200C42">
      <w:pPr>
        <w:rPr>
          <w:rFonts w:ascii="Times New Roman" w:hAnsi="Times New Roman"/>
          <w:sz w:val="24"/>
          <w:szCs w:val="24"/>
        </w:rPr>
      </w:pPr>
      <w:r>
        <w:pict>
          <v:rect id="_x0000_i1084" style="width:0;height:.75pt" o:hralign="center" o:hrstd="t" o:hr="t" fillcolor="#a0a0a0" stroked="f"/>
        </w:pict>
      </w:r>
    </w:p>
    <w:p w:rsidR="00200C42" w:rsidRDefault="00856F53" w:rsidP="00200C42">
      <w:pPr>
        <w:pStyle w:val="NormalWeb"/>
        <w:spacing w:before="0" w:beforeAutospacing="0" w:after="0" w:afterAutospacing="0" w:line="343" w:lineRule="atLeast"/>
        <w:rPr>
          <w:rFonts w:ascii="Verdana" w:hAnsi="Verdana"/>
          <w:color w:val="222222"/>
          <w:sz w:val="21"/>
          <w:szCs w:val="21"/>
        </w:rPr>
      </w:pPr>
      <w:hyperlink r:id="rId57" w:history="1">
        <w:r w:rsidR="00200C42">
          <w:rPr>
            <w:rStyle w:val="Hyperlink"/>
            <w:rFonts w:ascii="Verdana" w:hAnsi="Verdana"/>
            <w:color w:val="0079D3"/>
            <w:sz w:val="21"/>
            <w:szCs w:val="21"/>
          </w:rPr>
          <w:t>See SPLITIT and CELLARRAY in use to return an </w:t>
        </w:r>
      </w:hyperlink>
      <w:r w:rsidR="00200C42">
        <w:rPr>
          <w:rFonts w:ascii="Verdana" w:hAnsi="Verdana"/>
          <w:color w:val="222222"/>
          <w:sz w:val="21"/>
          <w:szCs w:val="21"/>
        </w:rPr>
        <w:t> element from a mutli-delimited cell value</w:t>
      </w:r>
    </w:p>
    <w:p w:rsidR="00200C42" w:rsidRDefault="00856F53" w:rsidP="00200C42">
      <w:pPr>
        <w:rPr>
          <w:rFonts w:ascii="Times New Roman" w:hAnsi="Times New Roman"/>
          <w:sz w:val="24"/>
          <w:szCs w:val="24"/>
        </w:rPr>
      </w:pPr>
      <w:r>
        <w:pict>
          <v:rect id="_x0000_i1085"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See </w:t>
      </w:r>
      <w:hyperlink r:id="rId58" w:history="1">
        <w:r>
          <w:rPr>
            <w:rStyle w:val="Hyperlink"/>
            <w:rFonts w:ascii="Verdana" w:hAnsi="Verdana"/>
            <w:color w:val="0079D3"/>
            <w:sz w:val="21"/>
            <w:szCs w:val="21"/>
          </w:rPr>
          <w:t>RETURNELEMENTS</w:t>
        </w:r>
      </w:hyperlink>
      <w:r>
        <w:rPr>
          <w:rFonts w:ascii="Verdana" w:hAnsi="Verdana"/>
          <w:color w:val="222222"/>
          <w:sz w:val="21"/>
          <w:szCs w:val="21"/>
        </w:rPr>
        <w:t> to easily return words in a cells.</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lastRenderedPageBreak/>
        <w:t>See </w:t>
      </w:r>
      <w:hyperlink r:id="rId59" w:history="1">
        <w:r>
          <w:rPr>
            <w:rStyle w:val="Hyperlink"/>
            <w:rFonts w:ascii="Verdana" w:hAnsi="Verdana"/>
            <w:color w:val="0079D3"/>
            <w:sz w:val="21"/>
            <w:szCs w:val="21"/>
          </w:rPr>
          <w:t>STRIPELEMENTS</w:t>
        </w:r>
      </w:hyperlink>
      <w:r>
        <w:rPr>
          <w:rFonts w:ascii="Verdana" w:hAnsi="Verdana"/>
          <w:color w:val="222222"/>
          <w:sz w:val="21"/>
          <w:szCs w:val="21"/>
        </w:rPr>
        <w:t> to easily strip words from a string of text</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See </w:t>
      </w:r>
      <w:hyperlink r:id="rId60" w:history="1">
        <w:r>
          <w:rPr>
            <w:rStyle w:val="Hyperlink"/>
            <w:rFonts w:ascii="Verdana" w:hAnsi="Verdana"/>
            <w:color w:val="0079D3"/>
            <w:sz w:val="21"/>
            <w:szCs w:val="21"/>
          </w:rPr>
          <w:t>SUBSTITUTES</w:t>
        </w:r>
      </w:hyperlink>
      <w:r>
        <w:rPr>
          <w:rFonts w:ascii="Verdana" w:hAnsi="Verdana"/>
          <w:color w:val="222222"/>
          <w:sz w:val="21"/>
          <w:szCs w:val="21"/>
        </w:rPr>
        <w:t> to replace multiple words in a cell</w:t>
      </w:r>
    </w:p>
    <w:p w:rsidR="00200C42" w:rsidRDefault="00856F53" w:rsidP="00200C42">
      <w:pPr>
        <w:rPr>
          <w:rFonts w:ascii="Times New Roman" w:hAnsi="Times New Roman"/>
          <w:sz w:val="24"/>
          <w:szCs w:val="24"/>
        </w:rPr>
      </w:pPr>
      <w:r>
        <w:pict>
          <v:rect id="_x0000_i1086" style="width:0;height:.75pt" o:hralign="center" o:hrstd="t" o:hr="t" fillcolor="#a0a0a0" stroked="f"/>
        </w:pict>
      </w:r>
    </w:p>
    <w:p w:rsidR="00200C42" w:rsidRDefault="00200C42" w:rsidP="00200C42">
      <w:pPr>
        <w:pStyle w:val="NormalWeb"/>
        <w:spacing w:before="0" w:beforeAutospacing="0" w:after="0" w:afterAutospacing="0" w:line="343" w:lineRule="atLeast"/>
        <w:rPr>
          <w:rFonts w:ascii="Verdana" w:hAnsi="Verdana"/>
          <w:color w:val="222222"/>
          <w:sz w:val="21"/>
          <w:szCs w:val="21"/>
        </w:rPr>
      </w:pPr>
      <w:proofErr w:type="gramStart"/>
      <w:r>
        <w:rPr>
          <w:rFonts w:ascii="Verdana" w:hAnsi="Verdana"/>
          <w:color w:val="222222"/>
          <w:sz w:val="21"/>
          <w:szCs w:val="21"/>
        </w:rPr>
        <w:t>incentive</w:t>
      </w:r>
      <w:proofErr w:type="gramEnd"/>
      <w:r>
        <w:rPr>
          <w:rFonts w:ascii="Verdana" w:hAnsi="Verdana"/>
          <w:color w:val="222222"/>
          <w:sz w:val="21"/>
          <w:szCs w:val="21"/>
        </w:rPr>
        <w:t xml:space="preserve"> to start writing this idea </w:t>
      </w:r>
      <w:hyperlink r:id="rId61" w:history="1">
        <w:r>
          <w:rPr>
            <w:rStyle w:val="Hyperlink"/>
            <w:rFonts w:ascii="Verdana" w:hAnsi="Verdana"/>
            <w:color w:val="0079D3"/>
            <w:sz w:val="21"/>
            <w:szCs w:val="21"/>
          </w:rPr>
          <w:t>here</w:t>
        </w:r>
      </w:hyperlink>
    </w:p>
    <w:p w:rsidR="00200C42" w:rsidRDefault="00856F53" w:rsidP="00200C42">
      <w:pPr>
        <w:rPr>
          <w:rFonts w:ascii="Times New Roman" w:hAnsi="Times New Roman"/>
          <w:sz w:val="24"/>
          <w:szCs w:val="24"/>
        </w:rPr>
      </w:pPr>
      <w:r>
        <w:pict>
          <v:rect id="_x0000_i1087" style="width:0;height:.75pt" o:hralign="center" o:hrstd="t" o:hr="t" fillcolor="#a0a0a0" stroked="f"/>
        </w:pict>
      </w:r>
    </w:p>
    <w:p w:rsidR="00200C42" w:rsidRDefault="00200C42" w:rsidP="00200C42">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29/07/2017 add worksheet.trim to remove extra spaces in the data</w:t>
      </w:r>
    </w:p>
    <w:p w:rsidR="00200C42" w:rsidRDefault="00200C42" w:rsidP="00200C42">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31/05/2018 remove delimiter if it appears at start and/or end of data string</w:t>
      </w:r>
    </w:p>
    <w:p w:rsidR="00200C42" w:rsidRDefault="00200C42" w:rsidP="00200C42">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09/09/2018 fix delimiter removal bug</w:t>
      </w:r>
    </w:p>
    <w:p w:rsidR="00200C42" w:rsidRDefault="00200C42" w:rsidP="00200C42">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27/07/2018 tidied up code, numbers now returned as numbers not text</w:t>
      </w:r>
    </w:p>
    <w:p w:rsidR="00200C42" w:rsidRDefault="00200C42" w:rsidP="00200C42">
      <w:pPr>
        <w:pStyle w:val="NormalWeb"/>
        <w:spacing w:before="86" w:beforeAutospacing="0" w:after="86" w:afterAutospacing="0" w:line="343" w:lineRule="atLeast"/>
        <w:rPr>
          <w:rFonts w:ascii="Verdana" w:hAnsi="Verdana"/>
          <w:color w:val="222222"/>
          <w:sz w:val="21"/>
          <w:szCs w:val="21"/>
        </w:rPr>
      </w:pPr>
      <w:proofErr w:type="gramStart"/>
      <w:r>
        <w:rPr>
          <w:rFonts w:ascii="Verdana" w:hAnsi="Verdana"/>
          <w:color w:val="222222"/>
          <w:sz w:val="21"/>
          <w:szCs w:val="21"/>
        </w:rPr>
        <w:t>edit</w:t>
      </w:r>
      <w:proofErr w:type="gramEnd"/>
      <w:r>
        <w:rPr>
          <w:rFonts w:ascii="Verdana" w:hAnsi="Verdana"/>
          <w:color w:val="222222"/>
          <w:sz w:val="21"/>
          <w:szCs w:val="21"/>
        </w:rPr>
        <w:t xml:space="preserve"> 24/01/2019 Rewrite of large portions, tidy up logic and looping</w:t>
      </w:r>
    </w:p>
    <w:p w:rsidR="00200C42" w:rsidRDefault="00200C42" w:rsidP="00200C42">
      <w:pPr>
        <w:pStyle w:val="Heading2"/>
      </w:pPr>
      <w:bookmarkStart w:id="25" w:name="_Toc91483833"/>
      <w:r w:rsidRPr="00200C42">
        <w:t>CRNG - return non-contiguous ranges as contiguous for Excel functions</w:t>
      </w:r>
      <w:bookmarkEnd w:id="25"/>
    </w:p>
    <w:p w:rsidR="00200C42" w:rsidRDefault="00200C42" w:rsidP="00200C4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CRNG(</w:t>
      </w:r>
      <w:proofErr w:type="gramEnd"/>
      <w:r>
        <w:rPr>
          <w:rStyle w:val="HTMLCode"/>
          <w:color w:val="222222"/>
          <w:bdr w:val="single" w:sz="6" w:space="0" w:color="EBEBEB" w:frame="1"/>
          <w:shd w:val="clear" w:color="auto" w:fill="FFFFFF"/>
        </w:rPr>
        <w:t xml:space="preserve"> rng1 [ , rng2 , rng3 , ...])</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CRNG</w:t>
      </w:r>
      <w:r>
        <w:rPr>
          <w:rFonts w:ascii="Verdana" w:hAnsi="Verdana"/>
          <w:color w:val="222222"/>
          <w:sz w:val="21"/>
          <w:szCs w:val="21"/>
        </w:rPr>
        <w:t> returns a set of non-contiguous range values as a contiguous range of values allowing the use of non-contiguous ranges in Excel functions.</w:t>
      </w:r>
    </w:p>
    <w:tbl>
      <w:tblPr>
        <w:tblW w:w="0" w:type="auto"/>
        <w:tblCellMar>
          <w:left w:w="0" w:type="dxa"/>
          <w:right w:w="0" w:type="dxa"/>
        </w:tblCellMar>
        <w:tblLook w:val="04A0" w:firstRow="1" w:lastRow="0" w:firstColumn="1" w:lastColumn="0" w:noHBand="0" w:noVBand="1"/>
      </w:tblPr>
      <w:tblGrid>
        <w:gridCol w:w="792"/>
        <w:gridCol w:w="792"/>
        <w:gridCol w:w="792"/>
        <w:gridCol w:w="792"/>
        <w:gridCol w:w="792"/>
        <w:gridCol w:w="792"/>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Val6</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40</w:t>
            </w:r>
          </w:p>
        </w:tc>
      </w:tr>
    </w:tbl>
    <w:p w:rsidR="00200C42" w:rsidRDefault="00200C42" w:rsidP="00200C4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CRNG(</w:t>
      </w:r>
      <w:proofErr w:type="gramEnd"/>
      <w:r>
        <w:rPr>
          <w:rStyle w:val="HTMLCode"/>
          <w:color w:val="222222"/>
          <w:bdr w:val="single" w:sz="6" w:space="0" w:color="EBEBEB" w:frame="1"/>
          <w:shd w:val="clear" w:color="auto" w:fill="FFFFFF"/>
        </w:rPr>
        <w:t>A2:B2,D2,F2)</w:t>
      </w:r>
      <w:r>
        <w:rPr>
          <w:rFonts w:ascii="Verdana" w:hAnsi="Verdana"/>
          <w:color w:val="222222"/>
          <w:sz w:val="21"/>
          <w:szCs w:val="21"/>
        </w:rPr>
        <w:t> returns </w:t>
      </w:r>
      <w:r>
        <w:rPr>
          <w:rStyle w:val="HTMLCode"/>
          <w:color w:val="222222"/>
          <w:bdr w:val="single" w:sz="6" w:space="0" w:color="EBEBEB" w:frame="1"/>
          <w:shd w:val="clear" w:color="auto" w:fill="FFFFFF"/>
        </w:rPr>
        <w:t>{10,20,30,40}</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Wrap in </w:t>
      </w:r>
      <w:r>
        <w:rPr>
          <w:rStyle w:val="HTMLCode"/>
          <w:color w:val="222222"/>
          <w:bdr w:val="single" w:sz="6" w:space="0" w:color="EBEBEB" w:frame="1"/>
          <w:shd w:val="clear" w:color="auto" w:fill="FFFFFF"/>
        </w:rPr>
        <w:t>TRANSPOSE</w:t>
      </w:r>
      <w:r>
        <w:rPr>
          <w:rFonts w:ascii="Verdana" w:hAnsi="Verdana"/>
          <w:color w:val="222222"/>
          <w:sz w:val="21"/>
          <w:szCs w:val="21"/>
        </w:rPr>
        <w:t> to return a vertical array </w:t>
      </w:r>
      <w:r>
        <w:rPr>
          <w:rStyle w:val="HTMLCode"/>
          <w:color w:val="222222"/>
          <w:bdr w:val="single" w:sz="6" w:space="0" w:color="EBEBEB" w:frame="1"/>
          <w:shd w:val="clear" w:color="auto" w:fill="FFFFFF"/>
        </w:rPr>
        <w:t>{10</w:t>
      </w:r>
      <w:proofErr w:type="gramStart"/>
      <w:r>
        <w:rPr>
          <w:rStyle w:val="HTMLCode"/>
          <w:color w:val="222222"/>
          <w:bdr w:val="single" w:sz="6" w:space="0" w:color="EBEBEB" w:frame="1"/>
          <w:shd w:val="clear" w:color="auto" w:fill="FFFFFF"/>
        </w:rPr>
        <w:t>;20</w:t>
      </w:r>
      <w:proofErr w:type="gramEnd"/>
      <w:r>
        <w:rPr>
          <w:rStyle w:val="HTMLCode"/>
          <w:color w:val="222222"/>
          <w:bdr w:val="single" w:sz="6" w:space="0" w:color="EBEBEB" w:frame="1"/>
          <w:shd w:val="clear" w:color="auto" w:fill="FFFFFF"/>
        </w:rPr>
        <w:t>;30;40}</w:t>
      </w:r>
    </w:p>
    <w:tbl>
      <w:tblPr>
        <w:tblW w:w="0" w:type="auto"/>
        <w:tblCellMar>
          <w:left w:w="0" w:type="dxa"/>
          <w:right w:w="0" w:type="dxa"/>
        </w:tblCellMar>
        <w:tblLook w:val="04A0" w:firstRow="1" w:lastRow="0" w:firstColumn="1" w:lastColumn="0" w:noHBand="0" w:noVBand="1"/>
      </w:tblPr>
      <w:tblGrid>
        <w:gridCol w:w="1722"/>
        <w:gridCol w:w="1157"/>
        <w:gridCol w:w="6542"/>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Function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Answer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ArrayFormula enter with ctrl+shift+enter</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Average &gt; 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=AVERAGE(IF(CRNG(A2:B2,D2,F2)&gt;10,CRNG(A2:B2,D2,F2)))</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Min &gt; 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=MIN(IF(CRNG(A2:B2,D2,F2)&gt;10,CRNG(A2:B2,D2,F2)))</w:t>
            </w:r>
          </w:p>
        </w:tc>
      </w:tr>
    </w:tbl>
    <w:p w:rsidR="00200C42" w:rsidRDefault="00856F53" w:rsidP="00200C42">
      <w:pPr>
        <w:spacing w:line="240" w:lineRule="auto"/>
        <w:rPr>
          <w:rFonts w:ascii="Times New Roman" w:hAnsi="Times New Roman"/>
          <w:sz w:val="24"/>
          <w:szCs w:val="24"/>
        </w:rPr>
      </w:pPr>
      <w:r>
        <w:pict>
          <v:rect id="_x0000_i1088" style="width:0;height:.75pt" o:hralign="center" o:hrstd="t" o:hr="t" fillcolor="#a0a0a0" stroked="f"/>
        </w:pict>
      </w:r>
    </w:p>
    <w:p w:rsidR="00200C42" w:rsidRDefault="00856F53" w:rsidP="00200C42">
      <w:pPr>
        <w:pStyle w:val="NormalWeb"/>
        <w:spacing w:before="0" w:beforeAutospacing="0" w:after="0" w:afterAutospacing="0" w:line="343" w:lineRule="atLeast"/>
        <w:rPr>
          <w:rFonts w:ascii="Verdana" w:hAnsi="Verdana"/>
          <w:color w:val="222222"/>
          <w:sz w:val="21"/>
          <w:szCs w:val="21"/>
        </w:rPr>
      </w:pPr>
      <w:hyperlink r:id="rId62" w:history="1">
        <w:r w:rsidR="00200C42">
          <w:rPr>
            <w:rStyle w:val="Hyperlink"/>
            <w:rFonts w:ascii="Verdana" w:hAnsi="Verdana"/>
            <w:color w:val="0079D3"/>
            <w:sz w:val="21"/>
            <w:szCs w:val="21"/>
            <w:u w:val="none"/>
          </w:rPr>
          <w:t>Follow these instructions</w:t>
        </w:r>
      </w:hyperlink>
      <w:r w:rsidR="00200C42">
        <w:rPr>
          <w:rFonts w:ascii="Verdana" w:hAnsi="Verdana"/>
          <w:color w:val="222222"/>
          <w:sz w:val="21"/>
          <w:szCs w:val="21"/>
        </w:rPr>
        <w:t> for making the UDF available, using the code below.</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CRNG(</w:t>
      </w:r>
      <w:proofErr w:type="gramEnd"/>
      <w:r>
        <w:rPr>
          <w:rStyle w:val="HTMLCode"/>
          <w:color w:val="222222"/>
          <w:bdr w:val="none" w:sz="0" w:space="0" w:color="auto" w:frame="1"/>
        </w:rPr>
        <w:t>ParamArray arguments() As Variant) As Variant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'CRNG(</w:t>
      </w:r>
      <w:proofErr w:type="gramEnd"/>
      <w:r>
        <w:rPr>
          <w:rStyle w:val="HTMLCode"/>
          <w:color w:val="222222"/>
          <w:bdr w:val="none" w:sz="0" w:space="0" w:color="auto" w:frame="1"/>
        </w:rPr>
        <w:t xml:space="preserve"> range1 [, range2, range3....])</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uB As Double: uB = </w:t>
      </w:r>
      <w:proofErr w:type="gramStart"/>
      <w:r>
        <w:rPr>
          <w:rStyle w:val="HTMLCode"/>
          <w:color w:val="222222"/>
          <w:bdr w:val="none" w:sz="0" w:space="0" w:color="auto" w:frame="1"/>
        </w:rPr>
        <w:t>UBound(</w:t>
      </w:r>
      <w:proofErr w:type="gramEnd"/>
      <w:r>
        <w:rPr>
          <w:rStyle w:val="HTMLCode"/>
          <w:color w:val="222222"/>
          <w:bdr w:val="none" w:sz="0" w:space="0" w:color="auto" w:frame="1"/>
        </w:rPr>
        <w:t>arguments)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str(</w:t>
      </w:r>
      <w:proofErr w:type="gramEnd"/>
      <w:r>
        <w:rPr>
          <w:rStyle w:val="HTMLCode"/>
          <w:color w:val="222222"/>
          <w:bdr w:val="none" w:sz="0" w:space="0" w:color="auto" w:frame="1"/>
        </w:rPr>
        <w:t>) As Variant, rdp As Long, cell As Range, rcells as long</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arr As Long: arr = 0</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rcells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lastRenderedPageBreak/>
        <w:t>rdp</w:t>
      </w:r>
      <w:proofErr w:type="gramEnd"/>
      <w:r>
        <w:rPr>
          <w:rStyle w:val="HTMLCode"/>
          <w:color w:val="222222"/>
          <w:bdr w:val="none" w:sz="0" w:space="0" w:color="auto" w:frame="1"/>
        </w:rPr>
        <w:t xml:space="preserve"> = rdp + arguments(rcells).Count + IIf(rcells = 0, -1, 0)</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Preserve </w:t>
      </w:r>
      <w:proofErr w:type="gramStart"/>
      <w:r>
        <w:rPr>
          <w:rStyle w:val="HTMLCode"/>
          <w:color w:val="222222"/>
          <w:bdr w:val="none" w:sz="0" w:space="0" w:color="auto" w:frame="1"/>
        </w:rPr>
        <w:t>str(</w:t>
      </w:r>
      <w:proofErr w:type="gramEnd"/>
      <w:r>
        <w:rPr>
          <w:rStyle w:val="HTMLCode"/>
          <w:color w:val="222222"/>
          <w:bdr w:val="none" w:sz="0" w:space="0" w:color="auto" w:frame="1"/>
        </w:rPr>
        <w:t>rdp)</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In </w:t>
      </w:r>
      <w:proofErr w:type="gramStart"/>
      <w:r>
        <w:rPr>
          <w:rStyle w:val="HTMLCode"/>
          <w:color w:val="222222"/>
          <w:bdr w:val="none" w:sz="0" w:space="0" w:color="auto" w:frame="1"/>
        </w:rPr>
        <w:t>arguments(</w:t>
      </w:r>
      <w:proofErr w:type="gramEnd"/>
      <w:r>
        <w:rPr>
          <w:rStyle w:val="HTMLCode"/>
          <w:color w:val="222222"/>
          <w:bdr w:val="none" w:sz="0" w:space="0" w:color="auto" w:frame="1"/>
        </w:rPr>
        <w:t>rcells)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str(</w:t>
      </w:r>
      <w:proofErr w:type="gramEnd"/>
      <w:r>
        <w:rPr>
          <w:rStyle w:val="HTMLCode"/>
          <w:color w:val="222222"/>
          <w:bdr w:val="none" w:sz="0" w:space="0" w:color="auto" w:frame="1"/>
        </w:rPr>
        <w:t>arr) = cell.Value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arr</w:t>
      </w:r>
      <w:proofErr w:type="gramEnd"/>
      <w:r>
        <w:rPr>
          <w:rStyle w:val="HTMLCode"/>
          <w:color w:val="222222"/>
          <w:bdr w:val="none" w:sz="0" w:space="0" w:color="auto" w:frame="1"/>
        </w:rPr>
        <w:t xml:space="preserve"> = arr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CRNG = </w:t>
      </w:r>
      <w:proofErr w:type="gramStart"/>
      <w:r>
        <w:rPr>
          <w:rStyle w:val="HTMLCode"/>
          <w:color w:val="222222"/>
          <w:bdr w:val="none" w:sz="0" w:space="0" w:color="auto" w:frame="1"/>
        </w:rPr>
        <w:t>str()</w:t>
      </w:r>
      <w:proofErr w:type="gramEnd"/>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200C42" w:rsidRDefault="00200C42" w:rsidP="00200C42">
      <w:pPr>
        <w:pStyle w:val="Heading2"/>
      </w:pPr>
      <w:bookmarkStart w:id="26" w:name="_Toc91483834"/>
      <w:r w:rsidRPr="00200C42">
        <w:t>FRNG - return a filtered range of values for IFS functionality in standard functions</w:t>
      </w:r>
      <w:bookmarkEnd w:id="26"/>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FRNG </w:t>
      </w:r>
      <w:proofErr w:type="gramStart"/>
      <w:r>
        <w:rPr>
          <w:rStyle w:val="HTMLCode"/>
          <w:color w:val="222222"/>
          <w:bdr w:val="single" w:sz="6" w:space="0" w:color="EBEBEB" w:frame="1"/>
          <w:shd w:val="clear" w:color="auto" w:fill="FFFFFF"/>
        </w:rPr>
        <w:t>( total</w:t>
      </w:r>
      <w:proofErr w:type="gramEnd"/>
      <w:r>
        <w:rPr>
          <w:rStyle w:val="HTMLCode"/>
          <w:color w:val="222222"/>
          <w:bdr w:val="single" w:sz="6" w:space="0" w:color="EBEBEB" w:frame="1"/>
          <w:shd w:val="clear" w:color="auto" w:fill="FFFFFF"/>
        </w:rPr>
        <w:t>_rng , criteria_rng1 , criteria1 [ , criteria_rng2 , criteria2 , ...])</w:t>
      </w:r>
    </w:p>
    <w:p w:rsidR="00200C42" w:rsidRDefault="00200C42" w:rsidP="00200C4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FRNG</w:t>
      </w:r>
      <w:r>
        <w:rPr>
          <w:rFonts w:ascii="Verdana" w:hAnsi="Verdana"/>
          <w:color w:val="222222"/>
          <w:sz w:val="21"/>
          <w:szCs w:val="21"/>
        </w:rPr>
        <w:t> returns an array of filtered values from given criteria against a range or ranges. This allows the user to add IFS functionality to some functions that accept ranges as arguments. It should be noted that it does not work with all functions; RANK being one of those - not sure why they do not like array arguments. A bit odd and seemingly random.</w:t>
      </w:r>
    </w:p>
    <w:p w:rsidR="00200C42" w:rsidRDefault="00856F53" w:rsidP="00200C42">
      <w:pPr>
        <w:rPr>
          <w:rFonts w:ascii="Times New Roman" w:hAnsi="Times New Roman"/>
          <w:sz w:val="24"/>
          <w:szCs w:val="24"/>
        </w:rPr>
      </w:pPr>
      <w:r>
        <w:pict>
          <v:rect id="_x0000_i1089" style="width:0;height:.75pt" o:hralign="center" o:hrstd="t" o:hr="t" fillcolor="#a0a0a0" stroked="f"/>
        </w:pict>
      </w:r>
    </w:p>
    <w:tbl>
      <w:tblPr>
        <w:tblW w:w="0" w:type="auto"/>
        <w:tblCellMar>
          <w:left w:w="0" w:type="dxa"/>
          <w:right w:w="0" w:type="dxa"/>
        </w:tblCellMar>
        <w:tblLook w:val="04A0" w:firstRow="1" w:lastRow="0" w:firstColumn="1" w:lastColumn="0" w:noHBand="0" w:noVBand="1"/>
      </w:tblPr>
      <w:tblGrid>
        <w:gridCol w:w="1057"/>
        <w:gridCol w:w="1039"/>
        <w:gridCol w:w="1039"/>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Values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Filter1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Filter2</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x</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x</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x</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40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x</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50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x</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60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y</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70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y</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80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y</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90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y</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100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y</w:t>
            </w:r>
          </w:p>
        </w:tc>
      </w:tr>
    </w:tbl>
    <w:p w:rsidR="00200C42" w:rsidRDefault="00200C42" w:rsidP="00200C42">
      <w:pPr>
        <w:rPr>
          <w:vanish/>
        </w:rPr>
      </w:pPr>
    </w:p>
    <w:tbl>
      <w:tblPr>
        <w:tblW w:w="0" w:type="auto"/>
        <w:tblCellMar>
          <w:left w:w="0" w:type="dxa"/>
          <w:right w:w="0" w:type="dxa"/>
        </w:tblCellMar>
        <w:tblLook w:val="04A0" w:firstRow="1" w:lastRow="0" w:firstColumn="1" w:lastColumn="0" w:noHBand="0" w:noVBand="1"/>
      </w:tblPr>
      <w:tblGrid>
        <w:gridCol w:w="1039"/>
        <w:gridCol w:w="1039"/>
        <w:gridCol w:w="6782"/>
      </w:tblGrid>
      <w:tr w:rsidR="00200C42" w:rsidTr="00200C4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lastRenderedPageBreak/>
              <w:t>Filter1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Filter2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b/>
                <w:bCs/>
                <w:color w:val="222222"/>
                <w:sz w:val="21"/>
                <w:szCs w:val="21"/>
              </w:rPr>
            </w:pPr>
            <w:r>
              <w:rPr>
                <w:rFonts w:ascii="Verdana" w:hAnsi="Verdana"/>
                <w:b/>
                <w:bCs/>
                <w:color w:val="222222"/>
                <w:sz w:val="21"/>
                <w:szCs w:val="21"/>
              </w:rPr>
              <w:t>Sum with filtered range (this table at A13)</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=SUM( FRNG($A$2:$A$11,$B$2:$B$11,A14,$C$2:$C$11,B14) )</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90</w:t>
            </w:r>
          </w:p>
        </w:tc>
      </w:tr>
      <w:tr w:rsidR="00200C42" w:rsidTr="00200C4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200C42" w:rsidRDefault="00200C42">
            <w:pPr>
              <w:spacing w:line="343" w:lineRule="atLeast"/>
              <w:rPr>
                <w:rFonts w:ascii="Verdana" w:hAnsi="Verdana"/>
                <w:color w:val="222222"/>
                <w:sz w:val="21"/>
                <w:szCs w:val="21"/>
              </w:rPr>
            </w:pPr>
            <w:r>
              <w:rPr>
                <w:rFonts w:ascii="Verdana" w:hAnsi="Verdana"/>
                <w:color w:val="222222"/>
                <w:sz w:val="21"/>
                <w:szCs w:val="21"/>
              </w:rPr>
              <w:t>240</w:t>
            </w:r>
          </w:p>
        </w:tc>
      </w:tr>
    </w:tbl>
    <w:p w:rsidR="00200C42" w:rsidRDefault="00200C42" w:rsidP="00200C4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Yes I know there is </w:t>
      </w:r>
      <w:r>
        <w:rPr>
          <w:rStyle w:val="HTMLCode"/>
          <w:color w:val="222222"/>
          <w:bdr w:val="single" w:sz="6" w:space="0" w:color="EBEBEB" w:frame="1"/>
          <w:shd w:val="clear" w:color="auto" w:fill="FFFFFF"/>
        </w:rPr>
        <w:t>SUMIFS</w:t>
      </w:r>
      <w:r>
        <w:rPr>
          <w:rFonts w:ascii="Verdana" w:hAnsi="Verdana"/>
          <w:color w:val="222222"/>
          <w:sz w:val="21"/>
          <w:szCs w:val="21"/>
        </w:rPr>
        <w:t>, the above is just to show functionality of </w:t>
      </w:r>
      <w:r>
        <w:rPr>
          <w:rStyle w:val="HTMLCode"/>
          <w:color w:val="222222"/>
          <w:bdr w:val="single" w:sz="6" w:space="0" w:color="EBEBEB" w:frame="1"/>
          <w:shd w:val="clear" w:color="auto" w:fill="FFFFFF"/>
        </w:rPr>
        <w:t>FRNG</w:t>
      </w:r>
      <w:r>
        <w:rPr>
          <w:rFonts w:ascii="Verdana" w:hAnsi="Verdana"/>
          <w:color w:val="222222"/>
          <w:sz w:val="21"/>
          <w:szCs w:val="21"/>
        </w:rPr>
        <w:t> and how the filtered range can be used in range arguments.</w:t>
      </w:r>
    </w:p>
    <w:p w:rsidR="00200C42" w:rsidRDefault="00856F53" w:rsidP="00200C42">
      <w:pPr>
        <w:rPr>
          <w:rFonts w:ascii="Times New Roman" w:hAnsi="Times New Roman"/>
          <w:sz w:val="24"/>
          <w:szCs w:val="24"/>
        </w:rPr>
      </w:pPr>
      <w:r>
        <w:pict>
          <v:rect id="_x0000_i1090" style="width:0;height:.75pt" o:hralign="center" o:hrstd="t" o:hr="t" fillcolor="#a0a0a0" stroked="f"/>
        </w:pict>
      </w:r>
    </w:p>
    <w:p w:rsidR="00200C42" w:rsidRDefault="00856F53" w:rsidP="00200C42">
      <w:pPr>
        <w:pStyle w:val="NormalWeb"/>
        <w:spacing w:before="0" w:beforeAutospacing="0" w:after="0" w:afterAutospacing="0" w:line="343" w:lineRule="atLeast"/>
        <w:rPr>
          <w:rFonts w:ascii="Verdana" w:hAnsi="Verdana"/>
          <w:color w:val="222222"/>
          <w:sz w:val="21"/>
          <w:szCs w:val="21"/>
        </w:rPr>
      </w:pPr>
      <w:hyperlink r:id="rId63" w:history="1">
        <w:r w:rsidR="00200C42">
          <w:rPr>
            <w:rStyle w:val="Hyperlink"/>
            <w:rFonts w:ascii="Verdana" w:hAnsi="Verdana"/>
            <w:color w:val="0079D3"/>
            <w:sz w:val="21"/>
            <w:szCs w:val="21"/>
            <w:u w:val="none"/>
          </w:rPr>
          <w:t>Follow these instructions</w:t>
        </w:r>
      </w:hyperlink>
      <w:r w:rsidR="00200C42">
        <w:rPr>
          <w:rFonts w:ascii="Verdana" w:hAnsi="Verdana"/>
          <w:color w:val="222222"/>
          <w:sz w:val="21"/>
          <w:szCs w:val="21"/>
        </w:rPr>
        <w:t> for making the UDF available, using the code below.</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FRNG(</w:t>
      </w:r>
      <w:proofErr w:type="gramEnd"/>
      <w:r>
        <w:rPr>
          <w:rStyle w:val="HTMLCode"/>
          <w:color w:val="222222"/>
          <w:bdr w:val="none" w:sz="0" w:space="0" w:color="auto" w:frame="1"/>
        </w:rPr>
        <w:t>rng As Range, ParamArray arguments() As Variant) As Variant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'FRNG </w:t>
      </w:r>
      <w:proofErr w:type="gramStart"/>
      <w:r>
        <w:rPr>
          <w:rStyle w:val="HTMLCode"/>
          <w:color w:val="222222"/>
          <w:bdr w:val="none" w:sz="0" w:space="0" w:color="auto" w:frame="1"/>
        </w:rPr>
        <w:t>( value</w:t>
      </w:r>
      <w:proofErr w:type="gramEnd"/>
      <w:r>
        <w:rPr>
          <w:rStyle w:val="HTMLCode"/>
          <w:color w:val="222222"/>
          <w:bdr w:val="none" w:sz="0" w:space="0" w:color="auto" w:frame="1"/>
        </w:rPr>
        <w:t>_range , criteria_range1 , criteria1 , [critera_range2 , criteria2]...)</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return</w:t>
      </w:r>
      <w:proofErr w:type="gramEnd"/>
      <w:r>
        <w:rPr>
          <w:rStyle w:val="HTMLCode"/>
          <w:color w:val="222222"/>
          <w:bdr w:val="none" w:sz="0" w:space="0" w:color="auto" w:frame="1"/>
        </w:rPr>
        <w:t xml:space="preserve"> a filtered array of values for IFS functionality</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uB As Long, arg As Long, </w:t>
      </w:r>
      <w:proofErr w:type="gramStart"/>
      <w:r>
        <w:rPr>
          <w:rStyle w:val="HTMLCode"/>
          <w:color w:val="222222"/>
          <w:bdr w:val="none" w:sz="0" w:space="0" w:color="auto" w:frame="1"/>
        </w:rPr>
        <w:t>args</w:t>
      </w:r>
      <w:proofErr w:type="gramEnd"/>
      <w:r>
        <w:rPr>
          <w:rStyle w:val="HTMLCode"/>
          <w:color w:val="222222"/>
          <w:bdr w:val="none" w:sz="0" w:space="0" w:color="auto" w:frame="1"/>
        </w:rPr>
        <w:t xml:space="preserve"> As Long</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i As Long, irc As Long, l As Long, ac As Long</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booleanArray(</w:t>
      </w:r>
      <w:proofErr w:type="gramEnd"/>
      <w:r>
        <w:rPr>
          <w:rStyle w:val="HTMLCode"/>
          <w:color w:val="222222"/>
          <w:bdr w:val="none" w:sz="0" w:space="0" w:color="auto" w:frame="1"/>
        </w:rPr>
        <w:t>) As Boolean, FRNGtr() As Double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On Error Resume 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 = (rng.Rows.Count * rng.Columns.Count)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booleanArray(</w:t>
      </w:r>
      <w:proofErr w:type="gramEnd"/>
      <w:r>
        <w:rPr>
          <w:rStyle w:val="HTMLCode"/>
          <w:color w:val="222222"/>
          <w:bdr w:val="none" w:sz="0" w:space="0" w:color="auto" w:frame="1"/>
        </w:rPr>
        <w:t>i)</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l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i 'initialize array to TRUE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True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uB</w:t>
      </w:r>
      <w:proofErr w:type="gramEnd"/>
      <w:r>
        <w:rPr>
          <w:rStyle w:val="HTMLCode"/>
          <w:color w:val="222222"/>
          <w:bdr w:val="none" w:sz="0" w:space="0" w:color="auto" w:frame="1"/>
        </w:rPr>
        <w:t xml:space="preserve"> = UBound(arguments)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args</w:t>
      </w:r>
      <w:proofErr w:type="gramEnd"/>
      <w:r>
        <w:rPr>
          <w:rStyle w:val="HTMLCode"/>
          <w:color w:val="222222"/>
          <w:bdr w:val="none" w:sz="0" w:space="0" w:color="auto" w:frame="1"/>
        </w:rPr>
        <w:t xml:space="preserve"> = uB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args Step 2 'set the boolean map for matching criteria across all criteria</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l = 0</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In </w:t>
      </w:r>
      <w:proofErr w:type="gramStart"/>
      <w:r>
        <w:rPr>
          <w:rStyle w:val="HTMLCode"/>
          <w:color w:val="222222"/>
          <w:bdr w:val="none" w:sz="0" w:space="0" w:color="auto" w:frame="1"/>
        </w:rPr>
        <w:t>arguments(</w:t>
      </w:r>
      <w:proofErr w:type="gramEnd"/>
      <w:r>
        <w:rPr>
          <w:rStyle w:val="HTMLCode"/>
          <w:color w:val="222222"/>
          <w:bdr w:val="none" w:sz="0" w:space="0" w:color="auto" w:frame="1"/>
        </w:rPr>
        <w:t>arg)</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l) = True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TypeName(</w:t>
      </w:r>
      <w:proofErr w:type="gramEnd"/>
      <w:r>
        <w:rPr>
          <w:rStyle w:val="HTMLCode"/>
          <w:color w:val="222222"/>
          <w:bdr w:val="none" w:sz="0" w:space="0" w:color="auto" w:frame="1"/>
        </w:rPr>
        <w:t>cell.Value2) = "Double"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TypeName(</w:t>
      </w:r>
      <w:proofErr w:type="gramEnd"/>
      <w:r>
        <w:rPr>
          <w:rStyle w:val="HTMLCode"/>
          <w:color w:val="222222"/>
          <w:bdr w:val="none" w:sz="0" w:space="0" w:color="auto" w:frame="1"/>
        </w:rPr>
        <w:t>arguments(arg + 1)) = "String"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Evaluate(</w:t>
      </w:r>
      <w:proofErr w:type="gramEnd"/>
      <w:r>
        <w:rPr>
          <w:rStyle w:val="HTMLCode"/>
          <w:color w:val="222222"/>
          <w:bdr w:val="none" w:sz="0" w:space="0" w:color="auto" w:frame="1"/>
        </w:rPr>
        <w:t>cell.Value2 &amp; arguments(arg + 1))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Evaluate(</w:t>
      </w:r>
      <w:proofErr w:type="gramEnd"/>
      <w:r>
        <w:rPr>
          <w:rStyle w:val="HTMLCode"/>
          <w:color w:val="222222"/>
          <w:bdr w:val="none" w:sz="0" w:space="0" w:color="auto" w:frame="1"/>
        </w:rPr>
        <w:t>cell.Value = arguments(arg + 1))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UCase(</w:t>
      </w:r>
      <w:proofErr w:type="gramEnd"/>
      <w:r>
        <w:rPr>
          <w:rStyle w:val="HTMLCode"/>
          <w:color w:val="222222"/>
          <w:bdr w:val="none" w:sz="0" w:space="0" w:color="auto" w:frame="1"/>
        </w:rPr>
        <w:t>cell.Value) Like UCase(arguments(arg + 1))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irc</w:t>
      </w:r>
      <w:proofErr w:type="gramEnd"/>
      <w:r>
        <w:rPr>
          <w:rStyle w:val="HTMLCode"/>
          <w:color w:val="222222"/>
          <w:bdr w:val="none" w:sz="0" w:space="0" w:color="auto" w:frame="1"/>
        </w:rPr>
        <w:t xml:space="preserve"> = irc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l = l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FRNGtr(</w:t>
      </w:r>
      <w:proofErr w:type="gramEnd"/>
      <w:r>
        <w:rPr>
          <w:rStyle w:val="HTMLCode"/>
          <w:color w:val="222222"/>
          <w:bdr w:val="none" w:sz="0" w:space="0" w:color="auto" w:frame="1"/>
        </w:rPr>
        <w:t>UBound(booleanArray) - irc) 'initialize array for function arguments</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ac</w:t>
      </w:r>
      <w:proofErr w:type="gramEnd"/>
      <w:r>
        <w:rPr>
          <w:rStyle w:val="HTMLCode"/>
          <w:color w:val="222222"/>
          <w:bdr w:val="none" w:sz="0" w:space="0" w:color="auto" w:frame="1"/>
        </w:rPr>
        <w:t xml:space="preserve"> = 0</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i 'use boolean map to build array for stdev</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arg) = True Then</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FRNGtr(</w:t>
      </w:r>
      <w:proofErr w:type="gramEnd"/>
      <w:r>
        <w:rPr>
          <w:rStyle w:val="HTMLCode"/>
          <w:color w:val="222222"/>
          <w:bdr w:val="none" w:sz="0" w:space="0" w:color="auto" w:frame="1"/>
        </w:rPr>
        <w:t>ac) = rng(arg + 1).Value 'build the value array for MAX</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ac</w:t>
      </w:r>
      <w:proofErr w:type="gramEnd"/>
      <w:r>
        <w:rPr>
          <w:rStyle w:val="HTMLCode"/>
          <w:color w:val="222222"/>
          <w:bdr w:val="none" w:sz="0" w:space="0" w:color="auto" w:frame="1"/>
        </w:rPr>
        <w:t xml:space="preserve"> = ac + 1</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FRNG = </w:t>
      </w:r>
      <w:proofErr w:type="gramStart"/>
      <w:r>
        <w:rPr>
          <w:rStyle w:val="HTMLCode"/>
          <w:color w:val="222222"/>
          <w:bdr w:val="none" w:sz="0" w:space="0" w:color="auto" w:frame="1"/>
        </w:rPr>
        <w:t>FRNGtr()</w:t>
      </w:r>
      <w:proofErr w:type="gramEnd"/>
    </w:p>
    <w:p w:rsidR="00200C42" w:rsidRDefault="00200C42" w:rsidP="00200C42">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200C42" w:rsidRDefault="00200C42" w:rsidP="00200C42"/>
    <w:p w:rsidR="005345BA" w:rsidRDefault="005345BA" w:rsidP="005345BA">
      <w:pPr>
        <w:pStyle w:val="Heading2"/>
      </w:pPr>
      <w:bookmarkStart w:id="27" w:name="_Toc91483835"/>
      <w:r w:rsidRPr="005345BA">
        <w:t>RETURNCOLUMNS - return chosen columns from dataset in any order, with optional limit on rows returned</w:t>
      </w:r>
      <w:bookmarkEnd w:id="27"/>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RETURNCOLUMNS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row_limit] , RANGE , col1 [ , col2 , .. ] )</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RETURNCOLUMNS</w:t>
      </w:r>
      <w:r>
        <w:rPr>
          <w:rFonts w:ascii="Verdana" w:hAnsi="Verdana"/>
          <w:color w:val="222222"/>
          <w:sz w:val="21"/>
          <w:szCs w:val="21"/>
        </w:rPr>
        <w:t> allows you to quickly return an array of columns from a reference data range, any column, any amount of times, simply by referencing the index of the column.</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RETURNCOLUMNS</w:t>
      </w:r>
      <w:r>
        <w:rPr>
          <w:rFonts w:ascii="Verdana" w:hAnsi="Verdana"/>
          <w:color w:val="222222"/>
          <w:sz w:val="21"/>
          <w:szCs w:val="21"/>
        </w:rPr>
        <w:t> allows you to set a row limit on the data returned with the optional first argument as an integer value</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This allows for </w:t>
      </w:r>
      <w:hyperlink r:id="rId64" w:history="1">
        <w:r>
          <w:rPr>
            <w:rStyle w:val="Hyperlink"/>
            <w:rFonts w:ascii="Verdana" w:hAnsi="Verdana"/>
            <w:color w:val="0079D3"/>
            <w:sz w:val="21"/>
            <w:szCs w:val="21"/>
            <w:u w:val="none"/>
          </w:rPr>
          <w:t>dynamic use and render of arrays</w:t>
        </w:r>
      </w:hyperlink>
      <w:r>
        <w:rPr>
          <w:rFonts w:ascii="Verdana" w:hAnsi="Verdana"/>
          <w:color w:val="222222"/>
          <w:sz w:val="21"/>
          <w:szCs w:val="21"/>
        </w:rPr>
        <w:t> with the new features coming in Excel 365</w:t>
      </w:r>
    </w:p>
    <w:p w:rsidR="005345BA" w:rsidRDefault="005345BA" w:rsidP="005345BA">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Note the Excel VBA array limit of 65536 rows of data applies to this UDF in older versions - just be aware</w:t>
      </w:r>
    </w:p>
    <w:p w:rsidR="005345BA" w:rsidRDefault="00856F53" w:rsidP="005345BA">
      <w:pPr>
        <w:rPr>
          <w:rFonts w:ascii="Times New Roman" w:hAnsi="Times New Roman"/>
          <w:sz w:val="24"/>
          <w:szCs w:val="24"/>
        </w:rPr>
      </w:pPr>
      <w:r>
        <w:pict>
          <v:rect id="_x0000_i1091" style="width:0;height:.75pt" o:hralign="center" o:hrstd="t" o:hr="t" fillcolor="#a0a0a0" stroked="f"/>
        </w:pict>
      </w:r>
    </w:p>
    <w:p w:rsidR="005345BA" w:rsidRDefault="005345BA" w:rsidP="005345BA">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Following are examples with this as the source data</w:t>
      </w:r>
    </w:p>
    <w:tbl>
      <w:tblPr>
        <w:tblW w:w="0" w:type="auto"/>
        <w:tblCellMar>
          <w:left w:w="0" w:type="dxa"/>
          <w:right w:w="0" w:type="dxa"/>
        </w:tblCellMar>
        <w:tblLook w:val="04A0" w:firstRow="1" w:lastRow="0" w:firstColumn="1" w:lastColumn="0" w:noHBand="0" w:noVBand="1"/>
      </w:tblPr>
      <w:tblGrid>
        <w:gridCol w:w="815"/>
        <w:gridCol w:w="815"/>
        <w:gridCol w:w="818"/>
        <w:gridCol w:w="833"/>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lastRenderedPageBreak/>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ColD</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A21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B22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C23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D24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A31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B32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C33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D34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A41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B42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C43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D44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A51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B52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C53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D54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A61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B62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C63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D64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A71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B72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C73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D74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A81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B82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C83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D84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A91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B92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C93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D94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A101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B102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C103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D104</w:t>
            </w:r>
          </w:p>
        </w:tc>
      </w:tr>
    </w:tbl>
    <w:p w:rsidR="005345BA" w:rsidRDefault="00856F53" w:rsidP="005345BA">
      <w:pPr>
        <w:spacing w:line="240" w:lineRule="auto"/>
        <w:rPr>
          <w:rFonts w:ascii="Times New Roman" w:hAnsi="Times New Roman"/>
          <w:sz w:val="24"/>
          <w:szCs w:val="24"/>
        </w:rPr>
      </w:pPr>
      <w:r>
        <w:pict>
          <v:rect id="_x0000_i1092" style="width:0;height:.75pt" o:hralign="center" o:hrstd="t" o:hr="t" fillcolor="#a0a0a0" stroked="f"/>
        </w:pict>
      </w:r>
    </w:p>
    <w:p w:rsidR="005345BA" w:rsidRDefault="00856F53" w:rsidP="005345BA">
      <w:r>
        <w:pict>
          <v:rect id="_x0000_i1093" style="width:0;height:.75pt" o:hralign="center" o:hrstd="t" o:hr="t" fillcolor="#a0a0a0" stroked="f"/>
        </w:pict>
      </w:r>
    </w:p>
    <w:p w:rsidR="005345BA" w:rsidRDefault="005345BA" w:rsidP="005345BA">
      <w:r>
        <w:t>VLOOKUP ColD and return ColB - a right to left lookup.</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VLOOKUP(</w:t>
      </w:r>
      <w:proofErr w:type="gramEnd"/>
      <w:r>
        <w:rPr>
          <w:rStyle w:val="HTMLCode"/>
          <w:color w:val="222222"/>
          <w:bdr w:val="single" w:sz="6" w:space="0" w:color="EBEBEB" w:frame="1"/>
          <w:shd w:val="clear" w:color="auto" w:fill="FFFFFF"/>
        </w:rPr>
        <w:t>"D54",returncolumns(A1:D10,4,2),2,0)</w:t>
      </w:r>
      <w:r>
        <w:rPr>
          <w:rFonts w:ascii="Verdana" w:hAnsi="Verdana"/>
          <w:color w:val="222222"/>
          <w:sz w:val="21"/>
          <w:szCs w:val="21"/>
        </w:rPr>
        <w:t> returns </w:t>
      </w:r>
      <w:r>
        <w:rPr>
          <w:rStyle w:val="HTMLCode"/>
          <w:color w:val="222222"/>
          <w:bdr w:val="single" w:sz="6" w:space="0" w:color="EBEBEB" w:frame="1"/>
          <w:shd w:val="clear" w:color="auto" w:fill="FFFFFF"/>
        </w:rPr>
        <w:t>B52</w:t>
      </w:r>
    </w:p>
    <w:p w:rsidR="005345BA" w:rsidRDefault="00856F53" w:rsidP="005345BA">
      <w:pPr>
        <w:rPr>
          <w:rFonts w:ascii="Times New Roman" w:hAnsi="Times New Roman"/>
          <w:sz w:val="24"/>
          <w:szCs w:val="24"/>
        </w:rPr>
      </w:pPr>
      <w:r>
        <w:pict>
          <v:rect id="_x0000_i1094" style="width:0;height:.75pt" o:hralign="center" o:hrstd="t" o:hr="t" fillcolor="#a0a0a0" stroked="f"/>
        </w:pict>
      </w:r>
    </w:p>
    <w:p w:rsidR="005345BA" w:rsidRDefault="00856F53" w:rsidP="005345BA">
      <w:r>
        <w:pict>
          <v:rect id="_x0000_i1095" style="width:0;height:.75pt" o:hralign="center" o:hrstd="t" o:hr="t" fillcolor="#a0a0a0" stroked="f"/>
        </w:pict>
      </w:r>
    </w:p>
    <w:p w:rsidR="005345BA" w:rsidRDefault="005345BA" w:rsidP="005345BA">
      <w:r>
        <w:t>Return a reverse columns table</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RETURNCOLUMNS(</w:t>
      </w:r>
      <w:proofErr w:type="gramEnd"/>
      <w:r>
        <w:rPr>
          <w:rStyle w:val="HTMLCode"/>
          <w:color w:val="222222"/>
          <w:bdr w:val="single" w:sz="6" w:space="0" w:color="EBEBEB" w:frame="1"/>
          <w:shd w:val="clear" w:color="auto" w:fill="FFFFFF"/>
        </w:rPr>
        <w:t>A1:D10,4,3,2,1)</w:t>
      </w:r>
      <w:r>
        <w:rPr>
          <w:rFonts w:ascii="Verdana" w:hAnsi="Verdana"/>
          <w:color w:val="222222"/>
          <w:sz w:val="21"/>
          <w:szCs w:val="21"/>
        </w:rPr>
        <w:t> returns the following array</w:t>
      </w:r>
    </w:p>
    <w:tbl>
      <w:tblPr>
        <w:tblW w:w="0" w:type="auto"/>
        <w:tblCellMar>
          <w:left w:w="0" w:type="dxa"/>
          <w:right w:w="0" w:type="dxa"/>
        </w:tblCellMar>
        <w:tblLook w:val="04A0" w:firstRow="1" w:lastRow="0" w:firstColumn="1" w:lastColumn="0" w:noHBand="0" w:noVBand="1"/>
      </w:tblPr>
      <w:tblGrid>
        <w:gridCol w:w="833"/>
        <w:gridCol w:w="818"/>
        <w:gridCol w:w="815"/>
        <w:gridCol w:w="815"/>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colA</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D24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C23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B22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A21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D34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C33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B32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A31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D44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C43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B42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A41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D54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C53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B52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A51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D64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C63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B62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A61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D74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C73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B72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A71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lastRenderedPageBreak/>
              <w:t>D84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C83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B82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A81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D94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C93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B92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A91</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D104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C103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B102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A101</w:t>
            </w:r>
          </w:p>
        </w:tc>
      </w:tr>
    </w:tbl>
    <w:p w:rsidR="005345BA" w:rsidRDefault="00856F53" w:rsidP="005345BA">
      <w:pPr>
        <w:spacing w:line="240" w:lineRule="auto"/>
        <w:rPr>
          <w:rFonts w:ascii="Times New Roman" w:hAnsi="Times New Roman"/>
          <w:sz w:val="24"/>
          <w:szCs w:val="24"/>
        </w:rPr>
      </w:pPr>
      <w:r>
        <w:pict>
          <v:rect id="_x0000_i1096" style="width:0;height:.75pt" o:hralign="center" o:hrstd="t" o:hr="t" fillcolor="#a0a0a0" stroked="f"/>
        </w:pict>
      </w:r>
    </w:p>
    <w:p w:rsidR="005345BA" w:rsidRDefault="00856F53" w:rsidP="005345BA">
      <w:r>
        <w:pict>
          <v:rect id="_x0000_i1097" style="width:0;height:.75pt" o:hralign="center" o:hrstd="t" o:hr="t" fillcolor="#a0a0a0" stroked="f"/>
        </w:pict>
      </w:r>
    </w:p>
    <w:p w:rsidR="005345BA" w:rsidRDefault="005345BA" w:rsidP="005345BA">
      <w:r>
        <w:t>Return columns 3 and 4</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RETURNCOLUMNS(</w:t>
      </w:r>
      <w:proofErr w:type="gramEnd"/>
      <w:r>
        <w:rPr>
          <w:rStyle w:val="HTMLCode"/>
          <w:color w:val="222222"/>
          <w:bdr w:val="single" w:sz="6" w:space="0" w:color="EBEBEB" w:frame="1"/>
          <w:shd w:val="clear" w:color="auto" w:fill="FFFFFF"/>
        </w:rPr>
        <w:t>A1:D10,4,3)</w:t>
      </w:r>
      <w:r>
        <w:rPr>
          <w:rFonts w:ascii="Verdana" w:hAnsi="Verdana"/>
          <w:color w:val="222222"/>
          <w:sz w:val="21"/>
          <w:szCs w:val="21"/>
        </w:rPr>
        <w:t> returns the following array</w:t>
      </w:r>
    </w:p>
    <w:tbl>
      <w:tblPr>
        <w:tblW w:w="0" w:type="auto"/>
        <w:tblCellMar>
          <w:left w:w="0" w:type="dxa"/>
          <w:right w:w="0" w:type="dxa"/>
        </w:tblCellMar>
        <w:tblLook w:val="04A0" w:firstRow="1" w:lastRow="0" w:firstColumn="1" w:lastColumn="0" w:noHBand="0" w:noVBand="1"/>
      </w:tblPr>
      <w:tblGrid>
        <w:gridCol w:w="833"/>
        <w:gridCol w:w="818"/>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ColC</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D24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C23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D34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C33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D44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C43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D54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C53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D64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C63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D74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C73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D84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C83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D94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C93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D104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C103</w:t>
            </w:r>
          </w:p>
        </w:tc>
      </w:tr>
    </w:tbl>
    <w:p w:rsidR="005345BA" w:rsidRDefault="00856F53" w:rsidP="005345BA">
      <w:pPr>
        <w:spacing w:line="240" w:lineRule="auto"/>
        <w:rPr>
          <w:rFonts w:ascii="Times New Roman" w:hAnsi="Times New Roman"/>
          <w:sz w:val="24"/>
          <w:szCs w:val="24"/>
        </w:rPr>
      </w:pPr>
      <w:r>
        <w:pict>
          <v:rect id="_x0000_i1098" style="width:0;height:.75pt" o:hralign="center" o:hrstd="t" o:hr="t" fillcolor="#a0a0a0" stroked="f"/>
        </w:pict>
      </w:r>
    </w:p>
    <w:p w:rsidR="005345BA" w:rsidRDefault="00856F53" w:rsidP="005345BA">
      <w:r>
        <w:pict>
          <v:rect id="_x0000_i1099" style="width:0;height:.75pt" o:hralign="center" o:hrstd="t" o:hr="t" fillcolor="#a0a0a0" stroked="f"/>
        </w:pict>
      </w:r>
    </w:p>
    <w:p w:rsidR="005345BA" w:rsidRDefault="005345BA" w:rsidP="005345BA">
      <w:r>
        <w:t>Return the first 6 rows of columns 2 and 3</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RETURNCOLUMNS(</w:t>
      </w:r>
      <w:proofErr w:type="gramEnd"/>
      <w:r>
        <w:rPr>
          <w:rStyle w:val="HTMLCode"/>
          <w:color w:val="222222"/>
          <w:bdr w:val="single" w:sz="6" w:space="0" w:color="EBEBEB" w:frame="1"/>
          <w:shd w:val="clear" w:color="auto" w:fill="FFFFFF"/>
        </w:rPr>
        <w:t>6,A1:D10,2,3)</w:t>
      </w:r>
      <w:r>
        <w:rPr>
          <w:rFonts w:ascii="Verdana" w:hAnsi="Verdana"/>
          <w:color w:val="222222"/>
          <w:sz w:val="21"/>
          <w:szCs w:val="21"/>
        </w:rPr>
        <w:t> returns the following array</w:t>
      </w:r>
    </w:p>
    <w:tbl>
      <w:tblPr>
        <w:tblW w:w="0" w:type="auto"/>
        <w:tblCellMar>
          <w:left w:w="0" w:type="dxa"/>
          <w:right w:w="0" w:type="dxa"/>
        </w:tblCellMar>
        <w:tblLook w:val="04A0" w:firstRow="1" w:lastRow="0" w:firstColumn="1" w:lastColumn="0" w:noHBand="0" w:noVBand="1"/>
      </w:tblPr>
      <w:tblGrid>
        <w:gridCol w:w="798"/>
        <w:gridCol w:w="790"/>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Style w:val="Strong"/>
                <w:rFonts w:ascii="Verdana" w:hAnsi="Verdana"/>
                <w:color w:val="222222"/>
                <w:sz w:val="21"/>
                <w:szCs w:val="21"/>
              </w:rPr>
              <w:t>ColC</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B22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C23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B32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C33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lastRenderedPageBreak/>
              <w:t>B42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C43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B52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C53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B62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C63</w:t>
            </w:r>
          </w:p>
        </w:tc>
      </w:tr>
    </w:tbl>
    <w:p w:rsidR="005345BA" w:rsidRDefault="00856F53" w:rsidP="005345BA">
      <w:pPr>
        <w:spacing w:line="240" w:lineRule="auto"/>
        <w:rPr>
          <w:rFonts w:ascii="Times New Roman" w:hAnsi="Times New Roman"/>
          <w:sz w:val="24"/>
          <w:szCs w:val="24"/>
        </w:rPr>
      </w:pPr>
      <w:r>
        <w:pict>
          <v:rect id="_x0000_i1100" style="width:0;height:.75pt" o:hralign="center" o:hrstd="t" o:hr="t" fillcolor="#a0a0a0" stroked="f"/>
        </w:pict>
      </w:r>
    </w:p>
    <w:p w:rsidR="005345BA" w:rsidRDefault="00856F53" w:rsidP="005345BA">
      <w:r>
        <w:pict>
          <v:rect id="_x0000_i1101" style="width:0;height:.75pt" o:hralign="center" o:hrstd="t" o:hr="t" fillcolor="#a0a0a0" stroked="f"/>
        </w:pict>
      </w:r>
    </w:p>
    <w:p w:rsidR="005345BA" w:rsidRDefault="005345BA" w:rsidP="005345BA">
      <w:r>
        <w:t>Return column 1 interspaced between columns 2</w:t>
      </w:r>
      <w:proofErr w:type="gramStart"/>
      <w:r>
        <w:t>,3,4</w:t>
      </w:r>
      <w:proofErr w:type="gramEnd"/>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RETURNCOLUMNS(</w:t>
      </w:r>
      <w:proofErr w:type="gramEnd"/>
      <w:r>
        <w:rPr>
          <w:rStyle w:val="HTMLCode"/>
          <w:color w:val="222222"/>
          <w:bdr w:val="single" w:sz="6" w:space="0" w:color="EBEBEB" w:frame="1"/>
          <w:shd w:val="clear" w:color="auto" w:fill="FFFFFF"/>
        </w:rPr>
        <w:t>A1:D4,1,2,1,3,1,4)</w:t>
      </w:r>
      <w:r>
        <w:rPr>
          <w:rFonts w:ascii="Verdana" w:hAnsi="Verdana"/>
          <w:color w:val="222222"/>
          <w:sz w:val="21"/>
          <w:szCs w:val="21"/>
        </w:rPr>
        <w:t> returns the following array</w:t>
      </w:r>
    </w:p>
    <w:tbl>
      <w:tblPr>
        <w:tblW w:w="0" w:type="auto"/>
        <w:tblCellMar>
          <w:left w:w="0" w:type="dxa"/>
          <w:right w:w="0" w:type="dxa"/>
        </w:tblCellMar>
        <w:tblLook w:val="04A0" w:firstRow="1" w:lastRow="0" w:firstColumn="1" w:lastColumn="0" w:noHBand="0" w:noVBand="1"/>
      </w:tblPr>
      <w:tblGrid>
        <w:gridCol w:w="773"/>
        <w:gridCol w:w="798"/>
        <w:gridCol w:w="773"/>
        <w:gridCol w:w="790"/>
        <w:gridCol w:w="773"/>
        <w:gridCol w:w="813"/>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ColD</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A21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B22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A21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C23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A21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D24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A31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B32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A31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C33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A31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D34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A41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B42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A41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C43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A41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D44</w:t>
            </w:r>
          </w:p>
        </w:tc>
      </w:tr>
    </w:tbl>
    <w:p w:rsidR="005345BA" w:rsidRDefault="00856F53" w:rsidP="005345BA">
      <w:pPr>
        <w:spacing w:line="240" w:lineRule="auto"/>
        <w:rPr>
          <w:rFonts w:ascii="Times New Roman" w:hAnsi="Times New Roman"/>
          <w:sz w:val="24"/>
          <w:szCs w:val="24"/>
        </w:rPr>
      </w:pPr>
      <w:r>
        <w:pict>
          <v:rect id="_x0000_i1102" style="width:0;height:.75pt" o:hralign="center" o:hrstd="t" o:hr="t" fillcolor="#a0a0a0" stroked="f"/>
        </w:pict>
      </w:r>
    </w:p>
    <w:p w:rsidR="005345BA" w:rsidRDefault="00856F53" w:rsidP="005345BA">
      <w:r>
        <w:pict>
          <v:rect id="_x0000_i1103" style="width:0;height:.75pt" o:hralign="center" o:hrstd="t" o:hr="t" fillcolor="#a0a0a0" stroked="f"/>
        </w:pict>
      </w:r>
    </w:p>
    <w:p w:rsidR="005345BA" w:rsidRDefault="005345BA" w:rsidP="005345BA">
      <w:r>
        <w:t>Return the first 6 rows of columns 4, 3, 2, 1 and transpose them</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TRANSPOSE(</w:t>
      </w:r>
      <w:proofErr w:type="gramEnd"/>
      <w:r>
        <w:rPr>
          <w:rStyle w:val="HTMLCode"/>
          <w:color w:val="222222"/>
          <w:bdr w:val="single" w:sz="6" w:space="0" w:color="EBEBEB" w:frame="1"/>
          <w:shd w:val="clear" w:color="auto" w:fill="FFFFFF"/>
        </w:rPr>
        <w:t>RETURNCOLUMNS(6,A1:D10,4,3,2,1))</w:t>
      </w:r>
      <w:r>
        <w:rPr>
          <w:rFonts w:ascii="Verdana" w:hAnsi="Verdana"/>
          <w:color w:val="222222"/>
          <w:sz w:val="21"/>
          <w:szCs w:val="21"/>
        </w:rPr>
        <w:t> returns the following array</w:t>
      </w:r>
    </w:p>
    <w:tbl>
      <w:tblPr>
        <w:tblW w:w="0" w:type="auto"/>
        <w:tblCellMar>
          <w:left w:w="0" w:type="dxa"/>
          <w:right w:w="0" w:type="dxa"/>
        </w:tblCellMar>
        <w:tblLook w:val="04A0" w:firstRow="1" w:lastRow="0" w:firstColumn="1" w:lastColumn="0" w:noHBand="0" w:noVBand="1"/>
      </w:tblPr>
      <w:tblGrid>
        <w:gridCol w:w="813"/>
        <w:gridCol w:w="743"/>
        <w:gridCol w:w="743"/>
        <w:gridCol w:w="743"/>
        <w:gridCol w:w="743"/>
        <w:gridCol w:w="743"/>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ColD</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D24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D34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D44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D54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D64</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C23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C33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C43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C53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C63</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B22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B32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B42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B52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B62</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A21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A31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A41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A51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A61</w:t>
            </w:r>
          </w:p>
        </w:tc>
      </w:tr>
    </w:tbl>
    <w:p w:rsidR="005345BA" w:rsidRDefault="00856F53" w:rsidP="005345BA">
      <w:pPr>
        <w:spacing w:line="240" w:lineRule="auto"/>
        <w:rPr>
          <w:rFonts w:ascii="Times New Roman" w:hAnsi="Times New Roman"/>
          <w:sz w:val="24"/>
          <w:szCs w:val="24"/>
        </w:rPr>
      </w:pPr>
      <w:r>
        <w:pict>
          <v:rect id="_x0000_i1104" style="width:0;height:.75pt" o:hralign="center" o:hrstd="t" o:hr="t" fillcolor="#a0a0a0" stroked="f"/>
        </w:pict>
      </w:r>
    </w:p>
    <w:p w:rsidR="005345BA" w:rsidRDefault="00856F53" w:rsidP="005345BA">
      <w:r>
        <w:pict>
          <v:rect id="_x0000_i1105" style="width:0;height:.75pt" o:hralign="center" o:hrstd="t" o:hr="t" fillcolor="#a0a0a0" stroked="f"/>
        </w:pic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65" w:history="1">
        <w:r>
          <w:rPr>
            <w:rStyle w:val="Hyperlink"/>
            <w:rFonts w:ascii="Verdana" w:hAnsi="Verdana"/>
            <w:color w:val="0079D3"/>
            <w:sz w:val="21"/>
            <w:szCs w:val="21"/>
            <w:u w:val="none"/>
          </w:rPr>
          <w:t>worksheet module</w:t>
        </w:r>
      </w:hyperlink>
      <w:r>
        <w:rPr>
          <w:rFonts w:ascii="Verdana" w:hAnsi="Verdana"/>
          <w:color w:val="222222"/>
          <w:sz w:val="21"/>
          <w:szCs w:val="21"/>
        </w:rPr>
        <w:t> for it to be available for use.</w:t>
      </w:r>
    </w:p>
    <w:p w:rsidR="005345BA" w:rsidRDefault="00856F53" w:rsidP="005345BA">
      <w:pPr>
        <w:rPr>
          <w:rFonts w:ascii="Times New Roman" w:hAnsi="Times New Roman"/>
          <w:sz w:val="24"/>
          <w:szCs w:val="24"/>
        </w:rPr>
      </w:pPr>
      <w:r>
        <w:pict>
          <v:rect id="_x0000_i1106" style="width:0;height:.75pt" o:hralign="center" o:hrstd="t" o:hr="t" fillcolor="#a0a0a0" stroked="f"/>
        </w:pic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RETURNCOLUMNS(</w:t>
      </w:r>
      <w:proofErr w:type="gramEnd"/>
      <w:r>
        <w:rPr>
          <w:rStyle w:val="HTMLCode"/>
          <w:color w:val="222222"/>
          <w:bdr w:val="none" w:sz="0" w:space="0" w:color="auto" w:frame="1"/>
        </w:rPr>
        <w:t>ParamArray arguments() As Variant) As Variant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'RETURNCOLUMNS </w:t>
      </w:r>
      <w:proofErr w:type="gramStart"/>
      <w:r>
        <w:rPr>
          <w:rStyle w:val="HTMLCode"/>
          <w:color w:val="222222"/>
          <w:bdr w:val="none" w:sz="0" w:space="0" w:color="auto" w:frame="1"/>
        </w:rPr>
        <w:t>( [</w:t>
      </w:r>
      <w:proofErr w:type="gramEnd"/>
      <w:r>
        <w:rPr>
          <w:rStyle w:val="HTMLCode"/>
          <w:color w:val="222222"/>
          <w:bdr w:val="none" w:sz="0" w:space="0" w:color="auto" w:frame="1"/>
        </w:rPr>
        <w:t xml:space="preserve">row-limit] , RANGE , col1 [ , col2 , .. ] ) : v1.31 </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rtnArray(</w:t>
      </w:r>
      <w:proofErr w:type="gramEnd"/>
      <w:r>
        <w:rPr>
          <w:rStyle w:val="HTMLCode"/>
          <w:color w:val="222222"/>
          <w:bdr w:val="none" w:sz="0" w:space="0" w:color="auto" w:frame="1"/>
        </w:rPr>
        <w:t>) As Variant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uB As Integer, i As Double, ii As Double, </w:t>
      </w:r>
      <w:proofErr w:type="gramStart"/>
      <w:r>
        <w:rPr>
          <w:rStyle w:val="HTMLCode"/>
          <w:color w:val="222222"/>
          <w:bdr w:val="none" w:sz="0" w:space="0" w:color="auto" w:frame="1"/>
        </w:rPr>
        <w:t>rc</w:t>
      </w:r>
      <w:proofErr w:type="gramEnd"/>
      <w:r>
        <w:rPr>
          <w:rStyle w:val="HTMLCode"/>
          <w:color w:val="222222"/>
          <w:bdr w:val="none" w:sz="0" w:space="0" w:color="auto" w:frame="1"/>
        </w:rPr>
        <w:t xml:space="preserve"> As Long, starti As Integer</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starti</w:t>
      </w:r>
      <w:proofErr w:type="gramEnd"/>
      <w:r>
        <w:rPr>
          <w:rStyle w:val="HTMLCode"/>
          <w:color w:val="222222"/>
          <w:bdr w:val="none" w:sz="0" w:space="0" w:color="auto" w:frame="1"/>
        </w:rPr>
        <w:t xml:space="preserve"> = IIf(TypeName(arguments(0)) = "Double", 1, 0)</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uB</w:t>
      </w:r>
      <w:proofErr w:type="gramEnd"/>
      <w:r>
        <w:rPr>
          <w:rStyle w:val="HTMLCode"/>
          <w:color w:val="222222"/>
          <w:bdr w:val="none" w:sz="0" w:space="0" w:color="auto" w:frame="1"/>
        </w:rPr>
        <w:t xml:space="preserve"> = UBound(arguments)</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TypeName(</w:t>
      </w:r>
      <w:proofErr w:type="gramEnd"/>
      <w:r>
        <w:rPr>
          <w:rStyle w:val="HTMLCode"/>
          <w:color w:val="222222"/>
          <w:bdr w:val="none" w:sz="0" w:space="0" w:color="auto" w:frame="1"/>
        </w:rPr>
        <w:t>arguments(starti)) = "Range" Then</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rc</w:t>
      </w:r>
      <w:proofErr w:type="gramEnd"/>
      <w:r>
        <w:rPr>
          <w:rStyle w:val="HTMLCode"/>
          <w:color w:val="222222"/>
          <w:bdr w:val="none" w:sz="0" w:space="0" w:color="auto" w:frame="1"/>
        </w:rPr>
        <w:t xml:space="preserve"> = arguments(starti).Rows.Count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rc</w:t>
      </w:r>
      <w:proofErr w:type="gramEnd"/>
      <w:r>
        <w:rPr>
          <w:rStyle w:val="HTMLCode"/>
          <w:color w:val="222222"/>
          <w:bdr w:val="none" w:sz="0" w:space="0" w:color="auto" w:frame="1"/>
        </w:rPr>
        <w:t xml:space="preserve"> = UBound(arguments(starti))</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rc</w:t>
      </w:r>
      <w:proofErr w:type="gramEnd"/>
      <w:r>
        <w:rPr>
          <w:rStyle w:val="HTMLCode"/>
          <w:color w:val="222222"/>
          <w:bdr w:val="none" w:sz="0" w:space="0" w:color="auto" w:frame="1"/>
        </w:rPr>
        <w:t xml:space="preserve"> = IIf(starti, WorksheetFunction.Min(arguments(0), rc), rc)</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rtnArray(</w:t>
      </w:r>
      <w:proofErr w:type="gramEnd"/>
      <w:r>
        <w:rPr>
          <w:rStyle w:val="HTMLCode"/>
          <w:color w:val="222222"/>
          <w:bdr w:val="none" w:sz="0" w:space="0" w:color="auto" w:frame="1"/>
        </w:rPr>
        <w:t>rc - 1, uB - 1 - starti)</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 - 1 - starti</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rc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rtnArray(</w:t>
      </w:r>
      <w:proofErr w:type="gramEnd"/>
      <w:r>
        <w:rPr>
          <w:rStyle w:val="HTMLCode"/>
          <w:color w:val="222222"/>
          <w:bdr w:val="none" w:sz="0" w:space="0" w:color="auto" w:frame="1"/>
        </w:rPr>
        <w:t>ii, i) = arguments(starti)(ii + 1, arguments(i + 1 + starti))</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RETURNCOLUMNS = </w:t>
      </w:r>
      <w:proofErr w:type="gramStart"/>
      <w:r>
        <w:rPr>
          <w:rStyle w:val="HTMLCode"/>
          <w:color w:val="222222"/>
          <w:bdr w:val="none" w:sz="0" w:space="0" w:color="auto" w:frame="1"/>
        </w:rPr>
        <w:t>rtnArray()</w:t>
      </w:r>
      <w:proofErr w:type="gramEnd"/>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5345BA" w:rsidRDefault="005345BA" w:rsidP="005345BA"/>
    <w:p w:rsidR="005345BA" w:rsidRDefault="005345BA" w:rsidP="005345BA">
      <w:pPr>
        <w:pStyle w:val="Heading2"/>
      </w:pPr>
      <w:bookmarkStart w:id="28" w:name="_Toc91483836"/>
      <w:r w:rsidRPr="005345BA">
        <w:t>REPTX - Repeat given values to an output array.</w:t>
      </w:r>
      <w:bookmarkEnd w:id="28"/>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REPTX </w:t>
      </w:r>
      <w:proofErr w:type="gramStart"/>
      <w:r>
        <w:rPr>
          <w:rStyle w:val="HTMLCode"/>
          <w:color w:val="222222"/>
          <w:bdr w:val="single" w:sz="6" w:space="0" w:color="EBEBEB" w:frame="1"/>
          <w:shd w:val="clear" w:color="auto" w:fill="FFFFFF"/>
        </w:rPr>
        <w:t>( textValue</w:t>
      </w:r>
      <w:proofErr w:type="gramEnd"/>
      <w:r>
        <w:rPr>
          <w:rStyle w:val="HTMLCode"/>
          <w:color w:val="222222"/>
          <w:bdr w:val="single" w:sz="6" w:space="0" w:color="EBEBEB" w:frame="1"/>
          <w:shd w:val="clear" w:color="auto" w:fill="FFFFFF"/>
        </w:rPr>
        <w:t xml:space="preserve"> , repeat_x_times [, return_horizonal_array] )</w:t>
      </w:r>
    </w:p>
    <w:p w:rsidR="005345BA" w:rsidRDefault="005345BA" w:rsidP="005345BA">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Another function evolved from the new dynamic array paradigm.</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Excel has the </w:t>
      </w:r>
      <w:r>
        <w:rPr>
          <w:rStyle w:val="HTMLCode"/>
          <w:color w:val="222222"/>
          <w:bdr w:val="single" w:sz="6" w:space="0" w:color="EBEBEB" w:frame="1"/>
          <w:shd w:val="clear" w:color="auto" w:fill="FFFFFF"/>
        </w:rPr>
        <w:t>REPT</w:t>
      </w:r>
      <w:r>
        <w:rPr>
          <w:rFonts w:ascii="Verdana" w:hAnsi="Verdana"/>
          <w:color w:val="222222"/>
          <w:sz w:val="21"/>
          <w:szCs w:val="21"/>
        </w:rPr>
        <w:t> function that allows the user to repeat given text </w:t>
      </w:r>
      <w:r>
        <w:rPr>
          <w:rStyle w:val="Emphasis"/>
          <w:rFonts w:ascii="Verdana" w:hAnsi="Verdana"/>
          <w:color w:val="222222"/>
          <w:sz w:val="21"/>
          <w:szCs w:val="21"/>
        </w:rPr>
        <w:t>x</w:t>
      </w:r>
      <w:r>
        <w:rPr>
          <w:rFonts w:ascii="Verdana" w:hAnsi="Verdana"/>
          <w:color w:val="222222"/>
          <w:sz w:val="21"/>
          <w:szCs w:val="21"/>
        </w:rPr>
        <w:t> times, and little else.</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REPTX</w:t>
      </w:r>
      <w:r>
        <w:rPr>
          <w:rFonts w:ascii="Verdana" w:hAnsi="Verdana"/>
          <w:color w:val="222222"/>
          <w:sz w:val="21"/>
          <w:szCs w:val="21"/>
        </w:rPr>
        <w:t> allows the user to return </w:t>
      </w:r>
      <w:r>
        <w:rPr>
          <w:rStyle w:val="Emphasis"/>
          <w:rFonts w:ascii="Verdana" w:hAnsi="Verdana"/>
          <w:color w:val="222222"/>
          <w:sz w:val="21"/>
          <w:szCs w:val="21"/>
        </w:rPr>
        <w:t>x</w:t>
      </w:r>
      <w:r>
        <w:rPr>
          <w:rFonts w:ascii="Verdana" w:hAnsi="Verdana"/>
          <w:color w:val="222222"/>
          <w:sz w:val="21"/>
          <w:szCs w:val="21"/>
        </w:rPr>
        <w:t> number of values to an array.</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The </w:t>
      </w:r>
      <w:r>
        <w:rPr>
          <w:rStyle w:val="HTMLCode"/>
          <w:color w:val="222222"/>
          <w:bdr w:val="single" w:sz="6" w:space="0" w:color="EBEBEB" w:frame="1"/>
          <w:shd w:val="clear" w:color="auto" w:fill="FFFFFF"/>
        </w:rPr>
        <w:t>textValue</w:t>
      </w:r>
      <w:r>
        <w:rPr>
          <w:rFonts w:ascii="Verdana" w:hAnsi="Verdana"/>
          <w:color w:val="222222"/>
          <w:sz w:val="21"/>
          <w:szCs w:val="21"/>
        </w:rPr>
        <w:t> can be from a range of cells, a dynamic formula, or another function passing an array.</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The </w:t>
      </w:r>
      <w:r>
        <w:rPr>
          <w:rStyle w:val="HTMLCode"/>
          <w:color w:val="222222"/>
          <w:bdr w:val="single" w:sz="6" w:space="0" w:color="EBEBEB" w:frame="1"/>
          <w:shd w:val="clear" w:color="auto" w:fill="FFFFFF"/>
        </w:rPr>
        <w:t>repeat_x_times</w:t>
      </w:r>
      <w:r>
        <w:rPr>
          <w:rFonts w:ascii="Verdana" w:hAnsi="Verdana"/>
          <w:color w:val="222222"/>
          <w:sz w:val="21"/>
          <w:szCs w:val="21"/>
        </w:rPr>
        <w:t> is a paired values to repeat that text </w:t>
      </w:r>
      <w:r>
        <w:rPr>
          <w:rStyle w:val="Emphasis"/>
          <w:rFonts w:ascii="Verdana" w:hAnsi="Verdana"/>
          <w:color w:val="222222"/>
          <w:sz w:val="21"/>
          <w:szCs w:val="21"/>
        </w:rPr>
        <w:t>x</w:t>
      </w:r>
      <w:r>
        <w:rPr>
          <w:rFonts w:ascii="Verdana" w:hAnsi="Verdana"/>
          <w:color w:val="222222"/>
          <w:sz w:val="21"/>
          <w:szCs w:val="21"/>
        </w:rPr>
        <w:t> times, the argument being from a range or array argument.</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 xml:space="preserve">By default a vertical array is return by the function. If you wish to return a horizontal array, the third optional </w:t>
      </w:r>
      <w:proofErr w:type="gramStart"/>
      <w:r>
        <w:rPr>
          <w:rFonts w:ascii="Verdana" w:hAnsi="Verdana"/>
          <w:color w:val="222222"/>
          <w:sz w:val="21"/>
          <w:szCs w:val="21"/>
        </w:rPr>
        <w:t>boolean</w:t>
      </w:r>
      <w:proofErr w:type="gramEnd"/>
      <w:r>
        <w:rPr>
          <w:rFonts w:ascii="Verdana" w:hAnsi="Verdana"/>
          <w:color w:val="222222"/>
          <w:sz w:val="21"/>
          <w:szCs w:val="21"/>
        </w:rPr>
        <w:t xml:space="preserve"> argument </w:t>
      </w:r>
      <w:r>
        <w:rPr>
          <w:rStyle w:val="HTMLCode"/>
          <w:color w:val="222222"/>
          <w:bdr w:val="single" w:sz="6" w:space="0" w:color="EBEBEB" w:frame="1"/>
          <w:shd w:val="clear" w:color="auto" w:fill="FFFFFF"/>
        </w:rPr>
        <w:t>horizontal</w:t>
      </w:r>
      <w:r>
        <w:rPr>
          <w:rFonts w:ascii="Verdana" w:hAnsi="Verdana"/>
          <w:color w:val="222222"/>
          <w:sz w:val="21"/>
          <w:szCs w:val="21"/>
        </w:rPr>
        <w:t> should be </w:t>
      </w:r>
      <w:r>
        <w:rPr>
          <w:rStyle w:val="HTMLCode"/>
          <w:color w:val="222222"/>
          <w:bdr w:val="single" w:sz="6" w:space="0" w:color="EBEBEB" w:frame="1"/>
          <w:shd w:val="clear" w:color="auto" w:fill="FFFFFF"/>
        </w:rPr>
        <w:t>TRUE</w:t>
      </w:r>
      <w:r>
        <w:rPr>
          <w:rFonts w:ascii="Verdana" w:hAnsi="Verdana"/>
          <w:color w:val="222222"/>
          <w:sz w:val="21"/>
          <w:szCs w:val="21"/>
        </w:rPr>
        <w:t>or </w:t>
      </w:r>
      <w:r>
        <w:rPr>
          <w:rStyle w:val="HTMLCode"/>
          <w:color w:val="222222"/>
          <w:bdr w:val="single" w:sz="6" w:space="0" w:color="EBEBEB" w:frame="1"/>
          <w:shd w:val="clear" w:color="auto" w:fill="FFFFFF"/>
        </w:rPr>
        <w:t>1</w:t>
      </w:r>
    </w:p>
    <w:p w:rsidR="005345BA" w:rsidRDefault="005345BA" w:rsidP="005345BA">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array will be spilled to the cells with Excel 365.</w:t>
      </w:r>
    </w:p>
    <w:p w:rsidR="005345BA" w:rsidRDefault="00856F53" w:rsidP="005345BA">
      <w:pPr>
        <w:rPr>
          <w:rFonts w:ascii="Times New Roman" w:hAnsi="Times New Roman"/>
          <w:sz w:val="24"/>
          <w:szCs w:val="24"/>
        </w:rPr>
      </w:pPr>
      <w:r>
        <w:pict>
          <v:rect id="_x0000_i1107" style="width:0;height:.75pt" o:hralign="center" o:hrstd="t" o:hr="t" fillcolor="#a0a0a0" stroked="f"/>
        </w:pict>
      </w:r>
    </w:p>
    <w:p w:rsidR="005345BA" w:rsidRDefault="005345BA" w:rsidP="00F90212">
      <w:r>
        <w:t>Examples</w: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REPTX</w:t>
      </w:r>
      <w:r>
        <w:rPr>
          <w:rFonts w:ascii="Verdana" w:hAnsi="Verdana"/>
          <w:color w:val="222222"/>
          <w:sz w:val="21"/>
          <w:szCs w:val="21"/>
        </w:rPr>
        <w:t> is an array function and returns an array</w:t>
      </w:r>
    </w:p>
    <w:tbl>
      <w:tblPr>
        <w:tblW w:w="0" w:type="auto"/>
        <w:tblCellMar>
          <w:left w:w="0" w:type="dxa"/>
          <w:right w:w="0" w:type="dxa"/>
        </w:tblCellMar>
        <w:tblLook w:val="04A0" w:firstRow="1" w:lastRow="0" w:firstColumn="1" w:lastColumn="0" w:noHBand="0" w:noVBand="1"/>
      </w:tblPr>
      <w:tblGrid>
        <w:gridCol w:w="919"/>
        <w:gridCol w:w="2034"/>
        <w:gridCol w:w="1059"/>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lastRenderedPageBreak/>
              <w:t>Show</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Repeat x times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String</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Banana</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Cherry</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r>
    </w:tbl>
    <w:p w:rsidR="005345BA" w:rsidRDefault="005345BA" w:rsidP="005345BA">
      <w:pPr>
        <w:rPr>
          <w:vanish/>
        </w:rPr>
      </w:pPr>
    </w:p>
    <w:tbl>
      <w:tblPr>
        <w:tblW w:w="0" w:type="auto"/>
        <w:tblCellMar>
          <w:left w:w="0" w:type="dxa"/>
          <w:right w:w="0" w:type="dxa"/>
        </w:tblCellMar>
        <w:tblLook w:val="04A0" w:firstRow="1" w:lastRow="0" w:firstColumn="1" w:lastColumn="0" w:noHBand="0" w:noVBand="1"/>
      </w:tblPr>
      <w:tblGrid>
        <w:gridCol w:w="2912"/>
        <w:gridCol w:w="5525"/>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=REPTX(C2:C6,B2:B6)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=REPTX(""""&amp;C2:C6&amp;"""",IF(A2:A6,B2:B6))</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Banana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Cherry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Cherry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Cherry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r>
    </w:tbl>
    <w:p w:rsidR="005345BA" w:rsidRDefault="005345BA" w:rsidP="005345BA">
      <w:pPr>
        <w:rPr>
          <w:vanish/>
        </w:rPr>
      </w:pPr>
    </w:p>
    <w:tbl>
      <w:tblPr>
        <w:tblW w:w="0" w:type="auto"/>
        <w:tblCellMar>
          <w:left w:w="0" w:type="dxa"/>
          <w:right w:w="0" w:type="dxa"/>
        </w:tblCellMar>
        <w:tblLook w:val="04A0" w:firstRow="1" w:lastRow="0" w:firstColumn="1" w:lastColumn="0" w:noHBand="0" w:noVBand="1"/>
      </w:tblPr>
      <w:tblGrid>
        <w:gridCol w:w="10664"/>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lastRenderedPageBreak/>
              <w:t>=TEXTJOIN(",",TRUE,REPTX(C2:C6,B2:B6))</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Apple,Apple,Banana,Pear,Pear,Pear,Pear,Cherry,Cherry,Cherry,Potato,Potato,Potato,Potato,Potato</w:t>
            </w:r>
          </w:p>
        </w:tc>
      </w:tr>
    </w:tbl>
    <w:p w:rsidR="005345BA" w:rsidRDefault="005345BA" w:rsidP="005345BA">
      <w:pPr>
        <w:rPr>
          <w:vanish/>
        </w:rPr>
      </w:pPr>
    </w:p>
    <w:tbl>
      <w:tblPr>
        <w:tblW w:w="0" w:type="auto"/>
        <w:tblCellMar>
          <w:left w:w="0" w:type="dxa"/>
          <w:right w:w="0" w:type="dxa"/>
        </w:tblCellMar>
        <w:tblLook w:val="04A0" w:firstRow="1" w:lastRow="0" w:firstColumn="1" w:lastColumn="0" w:noHBand="0" w:noVBand="1"/>
      </w:tblPr>
      <w:tblGrid>
        <w:gridCol w:w="1933"/>
        <w:gridCol w:w="611"/>
        <w:gridCol w:w="728"/>
        <w:gridCol w:w="541"/>
        <w:gridCol w:w="541"/>
        <w:gridCol w:w="541"/>
        <w:gridCol w:w="541"/>
        <w:gridCol w:w="681"/>
        <w:gridCol w:w="681"/>
        <w:gridCol w:w="681"/>
        <w:gridCol w:w="661"/>
        <w:gridCol w:w="661"/>
        <w:gridCol w:w="661"/>
        <w:gridCol w:w="661"/>
        <w:gridCol w:w="661"/>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=REPTX(C2:C6,B2:B6,1)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sz w:val="20"/>
                <w:szCs w:val="20"/>
              </w:rPr>
            </w:pP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Apple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Banana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Pear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Cherry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Cherry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Cherry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Potato</w:t>
            </w:r>
          </w:p>
        </w:tc>
      </w:tr>
    </w:tbl>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REPTX(</w:t>
      </w:r>
      <w:proofErr w:type="gramEnd"/>
      <w:r>
        <w:rPr>
          <w:rStyle w:val="HTMLCode"/>
          <w:color w:val="222222"/>
          <w:bdr w:val="none" w:sz="0" w:space="0" w:color="auto" w:frame="1"/>
        </w:rPr>
        <w:t>{"male","female"},{4,6})</w:t>
      </w:r>
    </w:p>
    <w:tbl>
      <w:tblPr>
        <w:tblW w:w="0" w:type="auto"/>
        <w:tblCellMar>
          <w:left w:w="0" w:type="dxa"/>
          <w:right w:w="0" w:type="dxa"/>
        </w:tblCellMar>
        <w:tblLook w:val="04A0" w:firstRow="1" w:lastRow="0" w:firstColumn="1" w:lastColumn="0" w:noHBand="0" w:noVBand="1"/>
      </w:tblPr>
      <w:tblGrid>
        <w:gridCol w:w="983"/>
      </w:tblGrid>
      <w:tr w:rsidR="005345BA" w:rsidTr="005345BA">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b/>
                <w:bCs/>
                <w:color w:val="222222"/>
                <w:sz w:val="21"/>
                <w:szCs w:val="21"/>
              </w:rPr>
            </w:pPr>
            <w:r>
              <w:rPr>
                <w:rFonts w:ascii="Verdana" w:hAnsi="Verdana"/>
                <w:b/>
                <w:bCs/>
                <w:color w:val="222222"/>
                <w:sz w:val="21"/>
                <w:szCs w:val="21"/>
              </w:rPr>
              <w:t>List</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male</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male</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female</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female</w:t>
            </w:r>
          </w:p>
        </w:tc>
      </w:tr>
      <w:tr w:rsidR="005345BA" w:rsidTr="005345BA">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5345BA" w:rsidRDefault="005345BA">
            <w:pPr>
              <w:spacing w:line="343" w:lineRule="atLeast"/>
              <w:rPr>
                <w:rFonts w:ascii="Verdana" w:hAnsi="Verdana"/>
                <w:color w:val="222222"/>
                <w:sz w:val="21"/>
                <w:szCs w:val="21"/>
              </w:rPr>
            </w:pPr>
            <w:r>
              <w:rPr>
                <w:rFonts w:ascii="Verdana" w:hAnsi="Verdana"/>
                <w:color w:val="222222"/>
                <w:sz w:val="21"/>
                <w:szCs w:val="21"/>
              </w:rPr>
              <w:t>female</w:t>
            </w:r>
          </w:p>
        </w:tc>
      </w:tr>
    </w:tbl>
    <w:p w:rsidR="005345BA" w:rsidRDefault="00856F53" w:rsidP="005345BA">
      <w:pPr>
        <w:spacing w:line="240" w:lineRule="auto"/>
        <w:rPr>
          <w:rFonts w:ascii="Times New Roman" w:hAnsi="Times New Roman"/>
          <w:sz w:val="24"/>
          <w:szCs w:val="24"/>
        </w:rPr>
      </w:pPr>
      <w:r>
        <w:pict>
          <v:rect id="_x0000_i1108" style="width:0;height:.75pt" o:hralign="center" o:hrstd="t" o:hr="t" fillcolor="#a0a0a0" stroked="f"/>
        </w:pict>
      </w:r>
    </w:p>
    <w:p w:rsidR="005345BA" w:rsidRDefault="005345BA" w:rsidP="005345BA">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66" w:history="1">
        <w:r>
          <w:rPr>
            <w:rStyle w:val="Hyperlink"/>
            <w:rFonts w:ascii="Verdana" w:hAnsi="Verdana"/>
            <w:color w:val="0079D3"/>
            <w:sz w:val="21"/>
            <w:szCs w:val="21"/>
          </w:rPr>
          <w:t>worksheet module</w:t>
        </w:r>
      </w:hyperlink>
      <w:r>
        <w:rPr>
          <w:rFonts w:ascii="Verdana" w:hAnsi="Verdana"/>
          <w:color w:val="222222"/>
          <w:sz w:val="21"/>
          <w:szCs w:val="21"/>
        </w:rPr>
        <w:t> for it to be available for use.</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REPTX(</w:t>
      </w:r>
      <w:proofErr w:type="gramEnd"/>
      <w:r>
        <w:rPr>
          <w:rStyle w:val="HTMLCode"/>
          <w:color w:val="222222"/>
          <w:bdr w:val="none" w:sz="0" w:space="0" w:color="auto" w:frame="1"/>
        </w:rPr>
        <w:t>strRng As Variant, repRng As Variant, Optional horizontal As Boolean)</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'REPTX </w:t>
      </w:r>
      <w:proofErr w:type="gramStart"/>
      <w:r>
        <w:rPr>
          <w:rStyle w:val="HTMLCode"/>
          <w:color w:val="222222"/>
          <w:bdr w:val="none" w:sz="0" w:space="0" w:color="auto" w:frame="1"/>
        </w:rPr>
        <w:t>( text</w:t>
      </w:r>
      <w:proofErr w:type="gramEnd"/>
      <w:r>
        <w:rPr>
          <w:rStyle w:val="HTMLCode"/>
          <w:color w:val="222222"/>
          <w:bdr w:val="none" w:sz="0" w:space="0" w:color="auto" w:frame="1"/>
        </w:rPr>
        <w:t xml:space="preserve"> ,  repeat_x_times [,return_horizonal_array] )</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rALen As Double 'the length of the arguments</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TypeName(</w:t>
      </w:r>
      <w:proofErr w:type="gramEnd"/>
      <w:r>
        <w:rPr>
          <w:rStyle w:val="HTMLCode"/>
          <w:color w:val="222222"/>
          <w:bdr w:val="none" w:sz="0" w:space="0" w:color="auto" w:frame="1"/>
        </w:rPr>
        <w:t>repRng) = "Variant()" Then</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rALen</w:t>
      </w:r>
      <w:proofErr w:type="gramEnd"/>
      <w:r>
        <w:rPr>
          <w:rStyle w:val="HTMLCode"/>
          <w:color w:val="222222"/>
          <w:bdr w:val="none" w:sz="0" w:space="0" w:color="auto" w:frame="1"/>
        </w:rPr>
        <w:t xml:space="preserve"> = UBound(repRng)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rALen</w:t>
      </w:r>
      <w:proofErr w:type="gramEnd"/>
      <w:r>
        <w:rPr>
          <w:rStyle w:val="HTMLCode"/>
          <w:color w:val="222222"/>
          <w:bdr w:val="none" w:sz="0" w:space="0" w:color="auto" w:frame="1"/>
        </w:rPr>
        <w:t xml:space="preserve"> = repRng.Count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rArray()</w:t>
      </w:r>
      <w:proofErr w:type="gramEnd"/>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rArray(</w:t>
      </w:r>
      <w:proofErr w:type="gramEnd"/>
      <w:r>
        <w:rPr>
          <w:rStyle w:val="HTMLCode"/>
          <w:color w:val="222222"/>
          <w:bdr w:val="none" w:sz="0" w:space="0" w:color="auto" w:frame="1"/>
        </w:rPr>
        <w:t>1, rALen) 'the process array</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get</w:t>
      </w:r>
      <w:proofErr w:type="gramEnd"/>
      <w:r>
        <w:rPr>
          <w:rStyle w:val="HTMLCode"/>
          <w:color w:val="222222"/>
          <w:bdr w:val="none" w:sz="0" w:space="0" w:color="auto" w:frame="1"/>
        </w:rPr>
        <w:t xml:space="preserve"> the required numner of rows for the final array</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ai As Integer: ai = 0</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fALen As Double: fALen = 0</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fAALen As Integer: fAALen = 0</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Dim v As Variant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'&amp; insert the word repeat value to the process array</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Each v </w:t>
      </w:r>
      <w:proofErr w:type="gramStart"/>
      <w:r>
        <w:rPr>
          <w:rStyle w:val="HTMLCode"/>
          <w:color w:val="222222"/>
          <w:bdr w:val="none" w:sz="0" w:space="0" w:color="auto" w:frame="1"/>
        </w:rPr>
        <w:t>In</w:t>
      </w:r>
      <w:proofErr w:type="gramEnd"/>
      <w:r>
        <w:rPr>
          <w:rStyle w:val="HTMLCode"/>
          <w:color w:val="222222"/>
          <w:bdr w:val="none" w:sz="0" w:space="0" w:color="auto" w:frame="1"/>
        </w:rPr>
        <w:t xml:space="preserve"> repRng</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fALen</w:t>
      </w:r>
      <w:proofErr w:type="gramEnd"/>
      <w:r>
        <w:rPr>
          <w:rStyle w:val="HTMLCode"/>
          <w:color w:val="222222"/>
          <w:bdr w:val="none" w:sz="0" w:space="0" w:color="auto" w:frame="1"/>
        </w:rPr>
        <w:t xml:space="preserve"> = fALen + v</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rArray(</w:t>
      </w:r>
      <w:proofErr w:type="gramEnd"/>
      <w:r>
        <w:rPr>
          <w:rStyle w:val="HTMLCode"/>
          <w:color w:val="222222"/>
          <w:bdr w:val="none" w:sz="0" w:space="0" w:color="auto" w:frame="1"/>
        </w:rPr>
        <w:t>0, ai) = v</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ai</w:t>
      </w:r>
      <w:proofErr w:type="gramEnd"/>
      <w:r>
        <w:rPr>
          <w:rStyle w:val="HTMLCode"/>
          <w:color w:val="222222"/>
          <w:bdr w:val="none" w:sz="0" w:space="0" w:color="auto" w:frame="1"/>
        </w:rPr>
        <w:t xml:space="preserve"> = ai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fAALen</w:t>
      </w:r>
      <w:proofErr w:type="gramEnd"/>
      <w:r>
        <w:rPr>
          <w:rStyle w:val="HTMLCode"/>
          <w:color w:val="222222"/>
          <w:bdr w:val="none" w:sz="0" w:space="0" w:color="auto" w:frame="1"/>
        </w:rPr>
        <w:t xml:space="preserve"> = fAALen + v</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fAArray(</w:t>
      </w:r>
      <w:proofErr w:type="gramEnd"/>
      <w:r>
        <w:rPr>
          <w:rStyle w:val="HTMLCode"/>
          <w:color w:val="222222"/>
          <w:bdr w:val="none" w:sz="0" w:space="0" w:color="auto" w:frame="1"/>
        </w:rPr>
        <w:t>) As Variant 'the final result array</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i As Double, ii As Double</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fAArray(</w:t>
      </w:r>
      <w:proofErr w:type="gramEnd"/>
      <w:r>
        <w:rPr>
          <w:rStyle w:val="HTMLCode"/>
          <w:color w:val="222222"/>
          <w:bdr w:val="none" w:sz="0" w:space="0" w:color="auto" w:frame="1"/>
        </w:rPr>
        <w:t>fAALen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put</w:t>
      </w:r>
      <w:proofErr w:type="gramEnd"/>
      <w:r>
        <w:rPr>
          <w:rStyle w:val="HTMLCode"/>
          <w:color w:val="222222"/>
          <w:bdr w:val="none" w:sz="0" w:space="0" w:color="auto" w:frame="1"/>
        </w:rPr>
        <w:t xml:space="preserve"> the words in the process array</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 = 0</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Each v </w:t>
      </w:r>
      <w:proofErr w:type="gramStart"/>
      <w:r>
        <w:rPr>
          <w:rStyle w:val="HTMLCode"/>
          <w:color w:val="222222"/>
          <w:bdr w:val="none" w:sz="0" w:space="0" w:color="auto" w:frame="1"/>
        </w:rPr>
        <w:t>In</w:t>
      </w:r>
      <w:proofErr w:type="gramEnd"/>
      <w:r>
        <w:rPr>
          <w:rStyle w:val="HTMLCode"/>
          <w:color w:val="222222"/>
          <w:bdr w:val="none" w:sz="0" w:space="0" w:color="auto" w:frame="1"/>
        </w:rPr>
        <w:t xml:space="preserve"> strRng</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rArray(</w:t>
      </w:r>
      <w:proofErr w:type="gramEnd"/>
      <w:r>
        <w:rPr>
          <w:rStyle w:val="HTMLCode"/>
          <w:color w:val="222222"/>
          <w:bdr w:val="none" w:sz="0" w:space="0" w:color="auto" w:frame="1"/>
        </w:rPr>
        <w:t>1, i) = v</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 = i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i = ai Then Exit For</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 = 0</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ai</w:t>
      </w:r>
      <w:proofErr w:type="gramEnd"/>
      <w:r>
        <w:rPr>
          <w:rStyle w:val="HTMLCode"/>
          <w:color w:val="222222"/>
          <w:bdr w:val="none" w:sz="0" w:space="0" w:color="auto" w:frame="1"/>
        </w:rPr>
        <w:t xml:space="preserve"> = 0</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rALen</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ii = 0 To </w:t>
      </w:r>
      <w:proofErr w:type="gramStart"/>
      <w:r>
        <w:rPr>
          <w:rStyle w:val="HTMLCode"/>
          <w:color w:val="222222"/>
          <w:bdr w:val="none" w:sz="0" w:space="0" w:color="auto" w:frame="1"/>
        </w:rPr>
        <w:t>rArray(</w:t>
      </w:r>
      <w:proofErr w:type="gramEnd"/>
      <w:r>
        <w:rPr>
          <w:rStyle w:val="HTMLCode"/>
          <w:color w:val="222222"/>
          <w:bdr w:val="none" w:sz="0" w:space="0" w:color="auto" w:frame="1"/>
        </w:rPr>
        <w:t>0, i)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fAArray(</w:t>
      </w:r>
      <w:proofErr w:type="gramEnd"/>
      <w:r>
        <w:rPr>
          <w:rStyle w:val="HTMLCode"/>
          <w:color w:val="222222"/>
          <w:bdr w:val="none" w:sz="0" w:space="0" w:color="auto" w:frame="1"/>
        </w:rPr>
        <w:t>ai) = rArray(1, i)</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ai</w:t>
      </w:r>
      <w:proofErr w:type="gramEnd"/>
      <w:r>
        <w:rPr>
          <w:rStyle w:val="HTMLCode"/>
          <w:color w:val="222222"/>
          <w:bdr w:val="none" w:sz="0" w:space="0" w:color="auto" w:frame="1"/>
        </w:rPr>
        <w:t xml:space="preserve"> = ai + 1</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REPTX = </w:t>
      </w:r>
      <w:proofErr w:type="gramStart"/>
      <w:r>
        <w:rPr>
          <w:rStyle w:val="HTMLCode"/>
          <w:color w:val="222222"/>
          <w:bdr w:val="none" w:sz="0" w:space="0" w:color="auto" w:frame="1"/>
        </w:rPr>
        <w:t>IIf(</w:t>
      </w:r>
      <w:proofErr w:type="gramEnd"/>
      <w:r>
        <w:rPr>
          <w:rStyle w:val="HTMLCode"/>
          <w:color w:val="222222"/>
          <w:bdr w:val="none" w:sz="0" w:space="0" w:color="auto" w:frame="1"/>
        </w:rPr>
        <w:t>horizontal, fAArray, WorksheetFunction.Transpose(fAArray))</w:t>
      </w:r>
    </w:p>
    <w:p w:rsidR="005345BA" w:rsidRDefault="005345BA" w:rsidP="005345BA">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5345BA" w:rsidRDefault="005345BA" w:rsidP="005345BA"/>
    <w:p w:rsidR="00F90212" w:rsidRDefault="00F90212" w:rsidP="00F90212">
      <w:pPr>
        <w:pStyle w:val="Heading2"/>
      </w:pPr>
      <w:bookmarkStart w:id="29" w:name="_Toc89782422"/>
      <w:bookmarkStart w:id="30" w:name="_Toc91483837"/>
      <w:r>
        <w:t>SEQUENCE</w:t>
      </w:r>
      <w:r w:rsidRPr="00283277">
        <w:t xml:space="preserve"> </w:t>
      </w:r>
      <w:r>
        <w:t>–</w:t>
      </w:r>
      <w:r w:rsidRPr="00283277">
        <w:t xml:space="preserve"> Microsoft</w:t>
      </w:r>
      <w:r>
        <w:t>’</w:t>
      </w:r>
      <w:r w:rsidRPr="00283277">
        <w:t>s new sequence generator</w:t>
      </w:r>
      <w:bookmarkEnd w:id="29"/>
      <w:bookmarkEnd w:id="30"/>
    </w:p>
    <w:p w:rsidR="00F90212" w:rsidRPr="00477210" w:rsidRDefault="00F90212" w:rsidP="00F90212">
      <w:pPr>
        <w:spacing w:after="0" w:line="343" w:lineRule="atLeast"/>
        <w:rPr>
          <w:rFonts w:ascii="Verdana" w:eastAsia="Times New Roman" w:hAnsi="Verdana" w:cs="Times New Roman"/>
          <w:color w:val="222222"/>
          <w:sz w:val="21"/>
          <w:szCs w:val="21"/>
        </w:rPr>
      </w:pPr>
      <w:r w:rsidRPr="00477210">
        <w:rPr>
          <w:rFonts w:ascii="Courier New" w:eastAsia="Times New Roman" w:hAnsi="Courier New" w:cs="Courier New"/>
          <w:color w:val="222222"/>
          <w:sz w:val="20"/>
          <w:szCs w:val="20"/>
          <w:bdr w:val="single" w:sz="6" w:space="0" w:color="EBEBEB" w:frame="1"/>
          <w:shd w:val="clear" w:color="auto" w:fill="FFFFFF"/>
        </w:rPr>
        <w:t>SEQUENCE</w:t>
      </w:r>
      <w:r w:rsidRPr="00477210">
        <w:rPr>
          <w:rFonts w:ascii="Verdana" w:eastAsia="Times New Roman" w:hAnsi="Verdana" w:cs="Times New Roman"/>
          <w:color w:val="222222"/>
          <w:sz w:val="21"/>
          <w:szCs w:val="21"/>
        </w:rPr>
        <w:t> emulates Microsoft</w:t>
      </w:r>
      <w:r>
        <w:rPr>
          <w:rFonts w:ascii="Verdana" w:eastAsia="Times New Roman" w:hAnsi="Verdana" w:cs="Times New Roman"/>
          <w:color w:val="222222"/>
          <w:sz w:val="21"/>
          <w:szCs w:val="21"/>
        </w:rPr>
        <w:t>’</w:t>
      </w:r>
      <w:r w:rsidRPr="00477210">
        <w:rPr>
          <w:rFonts w:ascii="Verdana" w:eastAsia="Times New Roman" w:hAnsi="Verdana" w:cs="Times New Roman"/>
          <w:color w:val="222222"/>
          <w:sz w:val="21"/>
          <w:szCs w:val="21"/>
        </w:rPr>
        <w:t>s </w:t>
      </w:r>
      <w:hyperlink r:id="rId67" w:history="1">
        <w:r w:rsidRPr="00477210">
          <w:rPr>
            <w:rFonts w:ascii="Verdana" w:eastAsia="Times New Roman" w:hAnsi="Verdana" w:cs="Times New Roman"/>
            <w:color w:val="0079D3"/>
            <w:sz w:val="21"/>
            <w:szCs w:val="21"/>
          </w:rPr>
          <w:t>SEQUENCE</w:t>
        </w:r>
      </w:hyperlink>
      <w:r w:rsidRPr="00477210">
        <w:rPr>
          <w:rFonts w:ascii="Verdana" w:eastAsia="Times New Roman" w:hAnsi="Verdana" w:cs="Times New Roman"/>
          <w:color w:val="222222"/>
          <w:sz w:val="21"/>
          <w:szCs w:val="21"/>
        </w:rPr>
        <w:t> function whereby it generates an array of values as specified by user input.</w:t>
      </w:r>
    </w:p>
    <w:p w:rsidR="00F90212" w:rsidRPr="00477210" w:rsidRDefault="00F90212" w:rsidP="00F90212">
      <w:pPr>
        <w:spacing w:before="86" w:after="86" w:line="343" w:lineRule="atLeast"/>
        <w:rPr>
          <w:rFonts w:ascii="Verdana" w:eastAsia="Times New Roman" w:hAnsi="Verdana" w:cs="Times New Roman"/>
          <w:color w:val="222222"/>
          <w:sz w:val="21"/>
          <w:szCs w:val="21"/>
        </w:rPr>
      </w:pPr>
      <w:r w:rsidRPr="00477210">
        <w:rPr>
          <w:rFonts w:ascii="Verdana" w:eastAsia="Times New Roman" w:hAnsi="Verdana" w:cs="Times New Roman"/>
          <w:color w:val="222222"/>
          <w:sz w:val="21"/>
          <w:szCs w:val="21"/>
        </w:rPr>
        <w:t>To create an array of values on the worksheet you can select the area and enter the formula in the active cell with ctrl+shift+enter for the selected cell range to be populated with the array. Alternatively just reference as required in your formula.</w:t>
      </w:r>
    </w:p>
    <w:p w:rsidR="00F90212" w:rsidRPr="00477210" w:rsidRDefault="00F90212" w:rsidP="00F90212">
      <w:pPr>
        <w:spacing w:after="0" w:line="343" w:lineRule="atLeast"/>
        <w:rPr>
          <w:rFonts w:ascii="Verdana" w:eastAsia="Times New Roman" w:hAnsi="Verdana" w:cs="Times New Roman"/>
          <w:color w:val="222222"/>
          <w:sz w:val="21"/>
          <w:szCs w:val="21"/>
        </w:rPr>
      </w:pPr>
      <w:r w:rsidRPr="00477210">
        <w:rPr>
          <w:rFonts w:ascii="Courier New" w:eastAsia="Times New Roman" w:hAnsi="Courier New" w:cs="Courier New"/>
          <w:color w:val="222222"/>
          <w:sz w:val="20"/>
          <w:szCs w:val="20"/>
          <w:bdr w:val="single" w:sz="6" w:space="0" w:color="EBEBEB" w:frame="1"/>
          <w:shd w:val="clear" w:color="auto" w:fill="FFFFFF"/>
        </w:rPr>
        <w:t>ROWS</w:t>
      </w:r>
      <w:r w:rsidRPr="00477210">
        <w:rPr>
          <w:rFonts w:ascii="Verdana" w:eastAsia="Times New Roman" w:hAnsi="Verdana" w:cs="Times New Roman"/>
          <w:color w:val="222222"/>
          <w:sz w:val="21"/>
          <w:szCs w:val="21"/>
        </w:rPr>
        <w:t> - the row count for the array</w:t>
      </w:r>
    </w:p>
    <w:p w:rsidR="00F90212" w:rsidRPr="00477210" w:rsidRDefault="00F90212" w:rsidP="00F90212">
      <w:pPr>
        <w:spacing w:after="0" w:line="343" w:lineRule="atLeast"/>
        <w:rPr>
          <w:rFonts w:ascii="Verdana" w:eastAsia="Times New Roman" w:hAnsi="Verdana" w:cs="Times New Roman"/>
          <w:color w:val="222222"/>
          <w:sz w:val="21"/>
          <w:szCs w:val="21"/>
        </w:rPr>
      </w:pPr>
      <w:r w:rsidRPr="00477210">
        <w:rPr>
          <w:rFonts w:ascii="Courier New" w:eastAsia="Times New Roman" w:hAnsi="Courier New" w:cs="Courier New"/>
          <w:color w:val="222222"/>
          <w:sz w:val="20"/>
          <w:szCs w:val="20"/>
          <w:bdr w:val="single" w:sz="6" w:space="0" w:color="EBEBEB" w:frame="1"/>
          <w:shd w:val="clear" w:color="auto" w:fill="FFFFFF"/>
        </w:rPr>
        <w:t>COLUMN</w:t>
      </w:r>
      <w:r w:rsidRPr="00477210">
        <w:rPr>
          <w:rFonts w:ascii="Verdana" w:eastAsia="Times New Roman" w:hAnsi="Verdana" w:cs="Times New Roman"/>
          <w:color w:val="222222"/>
          <w:sz w:val="21"/>
          <w:szCs w:val="21"/>
        </w:rPr>
        <w:t> - an option value for the the column count for the array, the default is </w:t>
      </w:r>
      <w:r w:rsidRPr="00477210">
        <w:rPr>
          <w:rFonts w:ascii="Courier New" w:eastAsia="Times New Roman" w:hAnsi="Courier New" w:cs="Courier New"/>
          <w:color w:val="222222"/>
          <w:sz w:val="20"/>
          <w:szCs w:val="20"/>
          <w:bdr w:val="single" w:sz="6" w:space="0" w:color="EBEBEB" w:frame="1"/>
          <w:shd w:val="clear" w:color="auto" w:fill="FFFFFF"/>
        </w:rPr>
        <w:t>1</w:t>
      </w:r>
    </w:p>
    <w:p w:rsidR="00F90212" w:rsidRPr="00477210" w:rsidRDefault="00F90212" w:rsidP="00F90212">
      <w:pPr>
        <w:spacing w:after="0" w:line="343" w:lineRule="atLeast"/>
        <w:rPr>
          <w:rFonts w:ascii="Verdana" w:eastAsia="Times New Roman" w:hAnsi="Verdana" w:cs="Times New Roman"/>
          <w:color w:val="222222"/>
          <w:sz w:val="21"/>
          <w:szCs w:val="21"/>
        </w:rPr>
      </w:pPr>
      <w:r w:rsidRPr="00477210">
        <w:rPr>
          <w:rFonts w:ascii="Courier New" w:eastAsia="Times New Roman" w:hAnsi="Courier New" w:cs="Courier New"/>
          <w:color w:val="222222"/>
          <w:sz w:val="20"/>
          <w:szCs w:val="20"/>
          <w:bdr w:val="single" w:sz="6" w:space="0" w:color="EBEBEB" w:frame="1"/>
          <w:shd w:val="clear" w:color="auto" w:fill="FFFFFF"/>
        </w:rPr>
        <w:t>Start</w:t>
      </w:r>
      <w:r w:rsidRPr="00477210">
        <w:rPr>
          <w:rFonts w:ascii="Verdana" w:eastAsia="Times New Roman" w:hAnsi="Verdana" w:cs="Times New Roman"/>
          <w:color w:val="222222"/>
          <w:sz w:val="21"/>
          <w:szCs w:val="21"/>
        </w:rPr>
        <w:t> - an optional value at which to start number sequence, the default is </w:t>
      </w:r>
      <w:r w:rsidRPr="00477210">
        <w:rPr>
          <w:rFonts w:ascii="Courier New" w:eastAsia="Times New Roman" w:hAnsi="Courier New" w:cs="Courier New"/>
          <w:color w:val="222222"/>
          <w:sz w:val="20"/>
          <w:szCs w:val="20"/>
          <w:bdr w:val="single" w:sz="6" w:space="0" w:color="EBEBEB" w:frame="1"/>
          <w:shd w:val="clear" w:color="auto" w:fill="FFFFFF"/>
        </w:rPr>
        <w:t>1</w:t>
      </w:r>
    </w:p>
    <w:p w:rsidR="00F90212" w:rsidRPr="00477210" w:rsidRDefault="00F90212" w:rsidP="00F90212">
      <w:pPr>
        <w:spacing w:after="0" w:line="343" w:lineRule="atLeast"/>
        <w:rPr>
          <w:rFonts w:ascii="Verdana" w:eastAsia="Times New Roman" w:hAnsi="Verdana" w:cs="Times New Roman"/>
          <w:color w:val="222222"/>
          <w:sz w:val="21"/>
          <w:szCs w:val="21"/>
        </w:rPr>
      </w:pPr>
      <w:r w:rsidRPr="00477210">
        <w:rPr>
          <w:rFonts w:ascii="Courier New" w:eastAsia="Times New Roman" w:hAnsi="Courier New" w:cs="Courier New"/>
          <w:color w:val="222222"/>
          <w:sz w:val="20"/>
          <w:szCs w:val="20"/>
          <w:bdr w:val="single" w:sz="6" w:space="0" w:color="EBEBEB" w:frame="1"/>
          <w:shd w:val="clear" w:color="auto" w:fill="FFFFFF"/>
        </w:rPr>
        <w:t>Step</w:t>
      </w:r>
      <w:r w:rsidRPr="00477210">
        <w:rPr>
          <w:rFonts w:ascii="Verdana" w:eastAsia="Times New Roman" w:hAnsi="Verdana" w:cs="Times New Roman"/>
          <w:color w:val="222222"/>
          <w:sz w:val="21"/>
          <w:szCs w:val="21"/>
        </w:rPr>
        <w:t> - an optional value at which to increment/decrement the values, step default is </w:t>
      </w:r>
      <w:r w:rsidRPr="00477210">
        <w:rPr>
          <w:rFonts w:ascii="Courier New" w:eastAsia="Times New Roman" w:hAnsi="Courier New" w:cs="Courier New"/>
          <w:color w:val="222222"/>
          <w:sz w:val="20"/>
          <w:szCs w:val="20"/>
          <w:bdr w:val="single" w:sz="6" w:space="0" w:color="EBEBEB" w:frame="1"/>
          <w:shd w:val="clear" w:color="auto" w:fill="FFFFFF"/>
        </w:rPr>
        <w:t>1</w:t>
      </w:r>
    </w:p>
    <w:p w:rsidR="00F90212" w:rsidRPr="00477210"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9" style="width:0;height:.75pt" o:hralign="center" o:hrstd="t" o:hr="t" fillcolor="#a0a0a0" stroked="f"/>
        </w:pict>
      </w:r>
    </w:p>
    <w:p w:rsidR="00F90212" w:rsidRPr="00477210" w:rsidRDefault="00F90212" w:rsidP="00F90212">
      <w:pPr>
        <w:spacing w:after="0" w:line="343" w:lineRule="atLeast"/>
        <w:rPr>
          <w:rFonts w:ascii="Verdana" w:eastAsia="Times New Roman" w:hAnsi="Verdana" w:cs="Times New Roman"/>
          <w:color w:val="222222"/>
          <w:sz w:val="21"/>
          <w:szCs w:val="21"/>
        </w:rPr>
      </w:pPr>
      <w:r w:rsidRPr="00477210">
        <w:rPr>
          <w:rFonts w:ascii="Verdana" w:eastAsia="Times New Roman" w:hAnsi="Verdana" w:cs="Times New Roman"/>
          <w:color w:val="222222"/>
          <w:sz w:val="21"/>
          <w:szCs w:val="21"/>
        </w:rPr>
        <w:t>See </w:t>
      </w:r>
      <w:hyperlink r:id="rId68" w:history="1">
        <w:r w:rsidRPr="00477210">
          <w:rPr>
            <w:rFonts w:ascii="Verdana" w:eastAsia="Times New Roman" w:hAnsi="Verdana" w:cs="Times New Roman"/>
            <w:color w:val="0079D3"/>
            <w:sz w:val="21"/>
            <w:szCs w:val="21"/>
          </w:rPr>
          <w:t>SEQUENCER</w:t>
        </w:r>
      </w:hyperlink>
      <w:r w:rsidRPr="00477210">
        <w:rPr>
          <w:rFonts w:ascii="Verdana" w:eastAsia="Times New Roman" w:hAnsi="Verdana" w:cs="Times New Roman"/>
          <w:color w:val="222222"/>
          <w:sz w:val="21"/>
          <w:szCs w:val="21"/>
        </w:rPr>
        <w:t> for sequencing with a vertical value population option and dynamic size specifier from a range.</w:t>
      </w:r>
    </w:p>
    <w:p w:rsidR="00F90212" w:rsidRPr="00477210"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75pt" o:hralign="center" o:hrstd="t" o:hr="t" fillcolor="#a0a0a0" stroked="f"/>
        </w:pict>
      </w:r>
    </w:p>
    <w:p w:rsidR="00F90212" w:rsidRPr="00477210" w:rsidRDefault="00F90212" w:rsidP="00F90212">
      <w:pPr>
        <w:spacing w:after="0" w:line="343" w:lineRule="atLeast"/>
        <w:rPr>
          <w:rFonts w:ascii="Verdana" w:eastAsia="Times New Roman" w:hAnsi="Verdana" w:cs="Times New Roman"/>
          <w:color w:val="222222"/>
          <w:sz w:val="21"/>
          <w:szCs w:val="21"/>
        </w:rPr>
      </w:pPr>
      <w:r w:rsidRPr="00477210">
        <w:rPr>
          <w:rFonts w:ascii="Verdana" w:eastAsia="Times New Roman" w:hAnsi="Verdana" w:cs="Times New Roman"/>
          <w:color w:val="222222"/>
          <w:sz w:val="21"/>
          <w:szCs w:val="21"/>
        </w:rPr>
        <w:t>Paste the following code into a </w:t>
      </w:r>
      <w:hyperlink r:id="rId69" w:history="1">
        <w:r w:rsidRPr="00477210">
          <w:rPr>
            <w:rFonts w:ascii="Verdana" w:eastAsia="Times New Roman" w:hAnsi="Verdana" w:cs="Times New Roman"/>
            <w:color w:val="0079D3"/>
            <w:sz w:val="21"/>
            <w:szCs w:val="21"/>
          </w:rPr>
          <w:t>worksheet module</w:t>
        </w:r>
      </w:hyperlink>
      <w:r w:rsidRPr="00477210">
        <w:rPr>
          <w:rFonts w:ascii="Verdana" w:eastAsia="Times New Roman" w:hAnsi="Verdana" w:cs="Times New Roman"/>
          <w:color w:val="222222"/>
          <w:sz w:val="21"/>
          <w:szCs w:val="21"/>
        </w:rPr>
        <w:t> for it to be available for use.</w:t>
      </w:r>
    </w:p>
    <w:p w:rsidR="00F90212" w:rsidRPr="00477210"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75pt" o:hralign="center" o:hrstd="t" o:hr="t" fillcolor="#a0a0a0" stroked="f"/>
        </w:pic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Function </w:t>
      </w:r>
      <w:proofErr w:type="gramStart"/>
      <w:r w:rsidRPr="00477210">
        <w:rPr>
          <w:rFonts w:ascii="Courier New" w:eastAsia="Times New Roman" w:hAnsi="Courier New" w:cs="Courier New"/>
          <w:color w:val="222222"/>
          <w:sz w:val="20"/>
          <w:szCs w:val="20"/>
          <w:bdr w:val="none" w:sz="0" w:space="0" w:color="auto" w:frame="1"/>
        </w:rPr>
        <w:t>SEQUENCE(</w:t>
      </w:r>
      <w:proofErr w:type="gramEnd"/>
      <w:r w:rsidRPr="00477210">
        <w:rPr>
          <w:rFonts w:ascii="Courier New" w:eastAsia="Times New Roman" w:hAnsi="Courier New" w:cs="Courier New"/>
          <w:color w:val="222222"/>
          <w:sz w:val="20"/>
          <w:szCs w:val="20"/>
          <w:bdr w:val="none" w:sz="0" w:space="0" w:color="auto" w:frame="1"/>
        </w:rPr>
        <w:t>nRows As Double, Optional nCols As Variant, Optional nStart As Variant, Optional nStep As Variant) As Variant</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477210">
        <w:rPr>
          <w:rFonts w:ascii="Courier New" w:eastAsia="Times New Roman" w:hAnsi="Courier New" w:cs="Courier New"/>
          <w:color w:val="222222"/>
          <w:sz w:val="20"/>
          <w:szCs w:val="20"/>
          <w:bdr w:val="none" w:sz="0" w:space="0" w:color="auto" w:frame="1"/>
        </w:rPr>
        <w:t>'SEQUENCE(</w:t>
      </w:r>
      <w:proofErr w:type="gramEnd"/>
      <w:r w:rsidRPr="00477210">
        <w:rPr>
          <w:rFonts w:ascii="Courier New" w:eastAsia="Times New Roman" w:hAnsi="Courier New" w:cs="Courier New"/>
          <w:color w:val="222222"/>
          <w:sz w:val="20"/>
          <w:szCs w:val="20"/>
          <w:bdr w:val="none" w:sz="0" w:space="0" w:color="auto" w:frame="1"/>
        </w:rPr>
        <w:t>rows,[columns],[start],[step])</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    '</w:t>
      </w:r>
      <w:proofErr w:type="gramStart"/>
      <w:r w:rsidRPr="00477210">
        <w:rPr>
          <w:rFonts w:ascii="Courier New" w:eastAsia="Times New Roman" w:hAnsi="Courier New" w:cs="Courier New"/>
          <w:color w:val="222222"/>
          <w:sz w:val="20"/>
          <w:szCs w:val="20"/>
          <w:bdr w:val="none" w:sz="0" w:space="0" w:color="auto" w:frame="1"/>
        </w:rPr>
        <w:t>https</w:t>
      </w:r>
      <w:proofErr w:type="gramEnd"/>
      <w:r w:rsidRPr="00477210">
        <w:rPr>
          <w:rFonts w:ascii="Courier New" w:eastAsia="Times New Roman" w:hAnsi="Courier New" w:cs="Courier New"/>
          <w:color w:val="222222"/>
          <w:sz w:val="20"/>
          <w:szCs w:val="20"/>
          <w:bdr w:val="none" w:sz="0" w:space="0" w:color="auto" w:frame="1"/>
        </w:rPr>
        <w:t>://www.reddit.com/u/excelevator</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    '</w:t>
      </w:r>
      <w:proofErr w:type="gramStart"/>
      <w:r w:rsidRPr="00477210">
        <w:rPr>
          <w:rFonts w:ascii="Courier New" w:eastAsia="Times New Roman" w:hAnsi="Courier New" w:cs="Courier New"/>
          <w:color w:val="222222"/>
          <w:sz w:val="20"/>
          <w:szCs w:val="20"/>
          <w:bdr w:val="none" w:sz="0" w:space="0" w:color="auto" w:frame="1"/>
        </w:rPr>
        <w:t>https</w:t>
      </w:r>
      <w:proofErr w:type="gramEnd"/>
      <w:r w:rsidRPr="00477210">
        <w:rPr>
          <w:rFonts w:ascii="Courier New" w:eastAsia="Times New Roman" w:hAnsi="Courier New" w:cs="Courier New"/>
          <w:color w:val="222222"/>
          <w:sz w:val="20"/>
          <w:szCs w:val="20"/>
          <w:bdr w:val="none" w:sz="0" w:space="0" w:color="auto" w:frame="1"/>
        </w:rPr>
        <w:t>://old.reddit.com/r/excelevator</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    '</w:t>
      </w:r>
      <w:proofErr w:type="gramStart"/>
      <w:r w:rsidRPr="00477210">
        <w:rPr>
          <w:rFonts w:ascii="Courier New" w:eastAsia="Times New Roman" w:hAnsi="Courier New" w:cs="Courier New"/>
          <w:color w:val="222222"/>
          <w:sz w:val="20"/>
          <w:szCs w:val="20"/>
          <w:bdr w:val="none" w:sz="0" w:space="0" w:color="auto" w:frame="1"/>
        </w:rPr>
        <w:t>https</w:t>
      </w:r>
      <w:proofErr w:type="gramEnd"/>
      <w:r w:rsidRPr="00477210">
        <w:rPr>
          <w:rFonts w:ascii="Courier New" w:eastAsia="Times New Roman" w:hAnsi="Courier New" w:cs="Courier New"/>
          <w:color w:val="222222"/>
          <w:sz w:val="20"/>
          <w:szCs w:val="20"/>
          <w:bdr w:val="none" w:sz="0" w:space="0" w:color="auto" w:frame="1"/>
        </w:rPr>
        <w:t>://www.reddit.com/r/excel - for all your Spreadsheet questions!</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If </w:t>
      </w:r>
      <w:proofErr w:type="gramStart"/>
      <w:r w:rsidRPr="00477210">
        <w:rPr>
          <w:rFonts w:ascii="Courier New" w:eastAsia="Times New Roman" w:hAnsi="Courier New" w:cs="Courier New"/>
          <w:color w:val="222222"/>
          <w:sz w:val="20"/>
          <w:szCs w:val="20"/>
          <w:bdr w:val="none" w:sz="0" w:space="0" w:color="auto" w:frame="1"/>
        </w:rPr>
        <w:t>IsMissing(</w:t>
      </w:r>
      <w:proofErr w:type="gramEnd"/>
      <w:r w:rsidRPr="00477210">
        <w:rPr>
          <w:rFonts w:ascii="Courier New" w:eastAsia="Times New Roman" w:hAnsi="Courier New" w:cs="Courier New"/>
          <w:color w:val="222222"/>
          <w:sz w:val="20"/>
          <w:szCs w:val="20"/>
          <w:bdr w:val="none" w:sz="0" w:space="0" w:color="auto" w:frame="1"/>
        </w:rPr>
        <w:t>nCols) Then nCols = 1</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If </w:t>
      </w:r>
      <w:proofErr w:type="gramStart"/>
      <w:r w:rsidRPr="00477210">
        <w:rPr>
          <w:rFonts w:ascii="Courier New" w:eastAsia="Times New Roman" w:hAnsi="Courier New" w:cs="Courier New"/>
          <w:color w:val="222222"/>
          <w:sz w:val="20"/>
          <w:szCs w:val="20"/>
          <w:bdr w:val="none" w:sz="0" w:space="0" w:color="auto" w:frame="1"/>
        </w:rPr>
        <w:t>IsMissing(</w:t>
      </w:r>
      <w:proofErr w:type="gramEnd"/>
      <w:r w:rsidRPr="00477210">
        <w:rPr>
          <w:rFonts w:ascii="Courier New" w:eastAsia="Times New Roman" w:hAnsi="Courier New" w:cs="Courier New"/>
          <w:color w:val="222222"/>
          <w:sz w:val="20"/>
          <w:szCs w:val="20"/>
          <w:bdr w:val="none" w:sz="0" w:space="0" w:color="auto" w:frame="1"/>
        </w:rPr>
        <w:t>nStart) Then nStart = 1</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If </w:t>
      </w:r>
      <w:proofErr w:type="gramStart"/>
      <w:r w:rsidRPr="00477210">
        <w:rPr>
          <w:rFonts w:ascii="Courier New" w:eastAsia="Times New Roman" w:hAnsi="Courier New" w:cs="Courier New"/>
          <w:color w:val="222222"/>
          <w:sz w:val="20"/>
          <w:szCs w:val="20"/>
          <w:bdr w:val="none" w:sz="0" w:space="0" w:color="auto" w:frame="1"/>
        </w:rPr>
        <w:t>IsMissing(</w:t>
      </w:r>
      <w:proofErr w:type="gramEnd"/>
      <w:r w:rsidRPr="00477210">
        <w:rPr>
          <w:rFonts w:ascii="Courier New" w:eastAsia="Times New Roman" w:hAnsi="Courier New" w:cs="Courier New"/>
          <w:color w:val="222222"/>
          <w:sz w:val="20"/>
          <w:szCs w:val="20"/>
          <w:bdr w:val="none" w:sz="0" w:space="0" w:color="auto" w:frame="1"/>
        </w:rPr>
        <w:t>nStep) Then nStep = 1</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Dim </w:t>
      </w:r>
      <w:proofErr w:type="gramStart"/>
      <w:r w:rsidRPr="00477210">
        <w:rPr>
          <w:rFonts w:ascii="Courier New" w:eastAsia="Times New Roman" w:hAnsi="Courier New" w:cs="Courier New"/>
          <w:color w:val="222222"/>
          <w:sz w:val="20"/>
          <w:szCs w:val="20"/>
          <w:bdr w:val="none" w:sz="0" w:space="0" w:color="auto" w:frame="1"/>
        </w:rPr>
        <w:t>arrayVal(</w:t>
      </w:r>
      <w:proofErr w:type="gramEnd"/>
      <w:r w:rsidRPr="00477210">
        <w:rPr>
          <w:rFonts w:ascii="Courier New" w:eastAsia="Times New Roman" w:hAnsi="Courier New" w:cs="Courier New"/>
          <w:color w:val="222222"/>
          <w:sz w:val="20"/>
          <w:szCs w:val="20"/>
          <w:bdr w:val="none" w:sz="0" w:space="0" w:color="auto" w:frame="1"/>
        </w:rPr>
        <w:t>) As Variant</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ReDim </w:t>
      </w:r>
      <w:proofErr w:type="gramStart"/>
      <w:r w:rsidRPr="00477210">
        <w:rPr>
          <w:rFonts w:ascii="Courier New" w:eastAsia="Times New Roman" w:hAnsi="Courier New" w:cs="Courier New"/>
          <w:color w:val="222222"/>
          <w:sz w:val="20"/>
          <w:szCs w:val="20"/>
          <w:bdr w:val="none" w:sz="0" w:space="0" w:color="auto" w:frame="1"/>
        </w:rPr>
        <w:t>arrayVal(</w:t>
      </w:r>
      <w:proofErr w:type="gramEnd"/>
      <w:r w:rsidRPr="00477210">
        <w:rPr>
          <w:rFonts w:ascii="Courier New" w:eastAsia="Times New Roman" w:hAnsi="Courier New" w:cs="Courier New"/>
          <w:color w:val="222222"/>
          <w:sz w:val="20"/>
          <w:szCs w:val="20"/>
          <w:bdr w:val="none" w:sz="0" w:space="0" w:color="auto" w:frame="1"/>
        </w:rPr>
        <w:t>nRows - 1, nCols - 1)</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Dim i As Double, ii As Double</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For i = 0 </w:t>
      </w:r>
      <w:proofErr w:type="gramStart"/>
      <w:r w:rsidRPr="00477210">
        <w:rPr>
          <w:rFonts w:ascii="Courier New" w:eastAsia="Times New Roman" w:hAnsi="Courier New" w:cs="Courier New"/>
          <w:color w:val="222222"/>
          <w:sz w:val="20"/>
          <w:szCs w:val="20"/>
          <w:bdr w:val="none" w:sz="0" w:space="0" w:color="auto" w:frame="1"/>
        </w:rPr>
        <w:t>To</w:t>
      </w:r>
      <w:proofErr w:type="gramEnd"/>
      <w:r w:rsidRPr="00477210">
        <w:rPr>
          <w:rFonts w:ascii="Courier New" w:eastAsia="Times New Roman" w:hAnsi="Courier New" w:cs="Courier New"/>
          <w:color w:val="222222"/>
          <w:sz w:val="20"/>
          <w:szCs w:val="20"/>
          <w:bdr w:val="none" w:sz="0" w:space="0" w:color="auto" w:frame="1"/>
        </w:rPr>
        <w:t xml:space="preserve"> nRows - 1</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    For ii = 0 </w:t>
      </w:r>
      <w:proofErr w:type="gramStart"/>
      <w:r w:rsidRPr="00477210">
        <w:rPr>
          <w:rFonts w:ascii="Courier New" w:eastAsia="Times New Roman" w:hAnsi="Courier New" w:cs="Courier New"/>
          <w:color w:val="222222"/>
          <w:sz w:val="20"/>
          <w:szCs w:val="20"/>
          <w:bdr w:val="none" w:sz="0" w:space="0" w:color="auto" w:frame="1"/>
        </w:rPr>
        <w:t>To</w:t>
      </w:r>
      <w:proofErr w:type="gramEnd"/>
      <w:r w:rsidRPr="00477210">
        <w:rPr>
          <w:rFonts w:ascii="Courier New" w:eastAsia="Times New Roman" w:hAnsi="Courier New" w:cs="Courier New"/>
          <w:color w:val="222222"/>
          <w:sz w:val="20"/>
          <w:szCs w:val="20"/>
          <w:bdr w:val="none" w:sz="0" w:space="0" w:color="auto" w:frame="1"/>
        </w:rPr>
        <w:t xml:space="preserve"> nCols - 1</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        </w:t>
      </w:r>
      <w:proofErr w:type="gramStart"/>
      <w:r w:rsidRPr="00477210">
        <w:rPr>
          <w:rFonts w:ascii="Courier New" w:eastAsia="Times New Roman" w:hAnsi="Courier New" w:cs="Courier New"/>
          <w:color w:val="222222"/>
          <w:sz w:val="20"/>
          <w:szCs w:val="20"/>
          <w:bdr w:val="none" w:sz="0" w:space="0" w:color="auto" w:frame="1"/>
        </w:rPr>
        <w:t>arrayVal(</w:t>
      </w:r>
      <w:proofErr w:type="gramEnd"/>
      <w:r w:rsidRPr="00477210">
        <w:rPr>
          <w:rFonts w:ascii="Courier New" w:eastAsia="Times New Roman" w:hAnsi="Courier New" w:cs="Courier New"/>
          <w:color w:val="222222"/>
          <w:sz w:val="20"/>
          <w:szCs w:val="20"/>
          <w:bdr w:val="none" w:sz="0" w:space="0" w:color="auto" w:frame="1"/>
        </w:rPr>
        <w:t>i, ii) = nStart</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        </w:t>
      </w:r>
      <w:proofErr w:type="gramStart"/>
      <w:r w:rsidRPr="00477210">
        <w:rPr>
          <w:rFonts w:ascii="Courier New" w:eastAsia="Times New Roman" w:hAnsi="Courier New" w:cs="Courier New"/>
          <w:color w:val="222222"/>
          <w:sz w:val="20"/>
          <w:szCs w:val="20"/>
          <w:bdr w:val="none" w:sz="0" w:space="0" w:color="auto" w:frame="1"/>
        </w:rPr>
        <w:t>nStart</w:t>
      </w:r>
      <w:proofErr w:type="gramEnd"/>
      <w:r w:rsidRPr="00477210">
        <w:rPr>
          <w:rFonts w:ascii="Courier New" w:eastAsia="Times New Roman" w:hAnsi="Courier New" w:cs="Courier New"/>
          <w:color w:val="222222"/>
          <w:sz w:val="20"/>
          <w:szCs w:val="20"/>
          <w:bdr w:val="none" w:sz="0" w:space="0" w:color="auto" w:frame="1"/>
        </w:rPr>
        <w:t xml:space="preserve"> = nStart + nStep</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 xml:space="preserve">    Next</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Next</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477210">
        <w:rPr>
          <w:rFonts w:ascii="Courier New" w:eastAsia="Times New Roman" w:hAnsi="Courier New" w:cs="Courier New"/>
          <w:color w:val="222222"/>
          <w:sz w:val="20"/>
          <w:szCs w:val="20"/>
          <w:bdr w:val="none" w:sz="0" w:space="0" w:color="auto" w:frame="1"/>
        </w:rPr>
        <w:t>SEQUENCE = arrayVal</w:t>
      </w:r>
    </w:p>
    <w:p w:rsidR="00F90212" w:rsidRPr="00477210"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77210">
        <w:rPr>
          <w:rFonts w:ascii="Courier New" w:eastAsia="Times New Roman" w:hAnsi="Courier New" w:cs="Courier New"/>
          <w:color w:val="222222"/>
          <w:sz w:val="20"/>
          <w:szCs w:val="20"/>
          <w:bdr w:val="none" w:sz="0" w:space="0" w:color="auto" w:frame="1"/>
        </w:rPr>
        <w:t>End Function</w:t>
      </w:r>
    </w:p>
    <w:p w:rsidR="00F90212" w:rsidRPr="00477210" w:rsidRDefault="00F90212" w:rsidP="00F90212"/>
    <w:p w:rsidR="00F90212" w:rsidRDefault="00F90212" w:rsidP="00F90212">
      <w:pPr>
        <w:pStyle w:val="Heading2"/>
      </w:pPr>
      <w:bookmarkStart w:id="31" w:name="_Toc89782423"/>
      <w:bookmarkStart w:id="32" w:name="_Toc91483838"/>
      <w:r>
        <w:t>SEQUENCER</w:t>
      </w:r>
      <w:r w:rsidRPr="00283277">
        <w:t xml:space="preserve"> - sequence with more options, dynamic range match to other range, vertical value population in array</w:t>
      </w:r>
      <w:bookmarkEnd w:id="31"/>
      <w:bookmarkEnd w:id="32"/>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A sequencer UDF - an upgrade to Microsofts </w:t>
      </w:r>
      <w:r w:rsidRPr="00937124">
        <w:rPr>
          <w:rFonts w:ascii="Courier New" w:eastAsia="Times New Roman" w:hAnsi="Courier New" w:cs="Courier New"/>
          <w:color w:val="222222"/>
          <w:sz w:val="20"/>
          <w:szCs w:val="20"/>
          <w:bdr w:val="single" w:sz="6" w:space="0" w:color="EBEBEB" w:frame="1"/>
          <w:shd w:val="clear" w:color="auto" w:fill="FFFFFF"/>
        </w:rPr>
        <w:t>SEQUENCE</w:t>
      </w:r>
      <w:r w:rsidRPr="00937124">
        <w:rPr>
          <w:rFonts w:ascii="Verdana" w:eastAsia="Times New Roman" w:hAnsi="Verdana" w:cs="Times New Roman"/>
          <w:color w:val="222222"/>
          <w:sz w:val="21"/>
          <w:szCs w:val="21"/>
        </w:rPr>
        <w:t> function</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 xml:space="preserve">SEQUENCER </w:t>
      </w:r>
      <w:proofErr w:type="gramStart"/>
      <w:r w:rsidRPr="00937124">
        <w:rPr>
          <w:rFonts w:ascii="Courier New" w:eastAsia="Times New Roman" w:hAnsi="Courier New" w:cs="Courier New"/>
          <w:color w:val="222222"/>
          <w:sz w:val="20"/>
          <w:szCs w:val="20"/>
          <w:bdr w:val="single" w:sz="6" w:space="0" w:color="EBEBEB" w:frame="1"/>
          <w:shd w:val="clear" w:color="auto" w:fill="FFFFFF"/>
        </w:rPr>
        <w:t>( range</w:t>
      </w:r>
      <w:proofErr w:type="gramEnd"/>
      <w:r w:rsidRPr="00937124">
        <w:rPr>
          <w:rFonts w:ascii="Courier New" w:eastAsia="Times New Roman" w:hAnsi="Courier New" w:cs="Courier New"/>
          <w:color w:val="222222"/>
          <w:sz w:val="20"/>
          <w:szCs w:val="20"/>
          <w:bdr w:val="single" w:sz="6" w:space="0" w:color="EBEBEB" w:frame="1"/>
          <w:shd w:val="clear" w:color="auto" w:fill="FFFFFF"/>
        </w:rPr>
        <w:t>/columns [, rows , start , step , vertical] )</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SEQUENCER</w:t>
      </w:r>
      <w:r w:rsidRPr="00937124">
        <w:rPr>
          <w:rFonts w:ascii="Verdana" w:eastAsia="Times New Roman" w:hAnsi="Verdana" w:cs="Times New Roman"/>
          <w:color w:val="222222"/>
          <w:sz w:val="21"/>
          <w:szCs w:val="21"/>
        </w:rPr>
        <w:t> allows for quick and easy creation of a sequence within an array. The size of the array can be dynamic through reference to a Table or Named range to match the size, or chosen by the user using a constant value or dynamically via a formula.</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SEQUENCER</w:t>
      </w:r>
      <w:r w:rsidRPr="00937124">
        <w:rPr>
          <w:rFonts w:ascii="Verdana" w:eastAsia="Times New Roman" w:hAnsi="Verdana" w:cs="Times New Roman"/>
          <w:color w:val="222222"/>
          <w:sz w:val="21"/>
          <w:szCs w:val="21"/>
        </w:rPr>
        <w:t> has a </w:t>
      </w:r>
      <w:r w:rsidRPr="00937124">
        <w:rPr>
          <w:rFonts w:ascii="Courier New" w:eastAsia="Times New Roman" w:hAnsi="Courier New" w:cs="Courier New"/>
          <w:color w:val="222222"/>
          <w:sz w:val="20"/>
          <w:szCs w:val="20"/>
          <w:bdr w:val="single" w:sz="6" w:space="0" w:color="EBEBEB" w:frame="1"/>
          <w:shd w:val="clear" w:color="auto" w:fill="FFFFFF"/>
        </w:rPr>
        <w:t>"v"</w:t>
      </w:r>
      <w:r w:rsidRPr="00937124">
        <w:rPr>
          <w:rFonts w:ascii="Verdana" w:eastAsia="Times New Roman" w:hAnsi="Verdana" w:cs="Times New Roman"/>
          <w:color w:val="222222"/>
          <w:sz w:val="21"/>
          <w:szCs w:val="21"/>
        </w:rPr>
        <w:t> switch for vertical population of the array value sequence, whereby horizontal population is the result. The </w:t>
      </w:r>
      <w:r w:rsidRPr="00937124">
        <w:rPr>
          <w:rFonts w:ascii="Courier New" w:eastAsia="Times New Roman" w:hAnsi="Courier New" w:cs="Courier New"/>
          <w:color w:val="222222"/>
          <w:sz w:val="20"/>
          <w:szCs w:val="20"/>
          <w:bdr w:val="single" w:sz="6" w:space="0" w:color="EBEBEB" w:frame="1"/>
          <w:shd w:val="clear" w:color="auto" w:fill="FFFFFF"/>
        </w:rPr>
        <w:t>"v"</w:t>
      </w:r>
      <w:r w:rsidRPr="00937124">
        <w:rPr>
          <w:rFonts w:ascii="Verdana" w:eastAsia="Times New Roman" w:hAnsi="Verdana" w:cs="Times New Roman"/>
          <w:color w:val="222222"/>
          <w:sz w:val="21"/>
          <w:szCs w:val="21"/>
        </w:rPr>
        <w:t> switch can be put in place of any argument after the first one, or at the end in its own place. The horizontal switch forces the sequence to be populated vertically rather than horizontally in the array. This is not the same as transposing the array. The array can be transposed by wrapping in the </w:t>
      </w:r>
      <w:r w:rsidRPr="00937124">
        <w:rPr>
          <w:rFonts w:ascii="Courier New" w:eastAsia="Times New Roman" w:hAnsi="Courier New" w:cs="Courier New"/>
          <w:color w:val="222222"/>
          <w:sz w:val="20"/>
          <w:szCs w:val="20"/>
          <w:bdr w:val="single" w:sz="6" w:space="0" w:color="EBEBEB" w:frame="1"/>
          <w:shd w:val="clear" w:color="auto" w:fill="FFFFFF"/>
        </w:rPr>
        <w:t>TRANSPOSE</w:t>
      </w:r>
      <w:r w:rsidRPr="00937124">
        <w:rPr>
          <w:rFonts w:ascii="Verdana" w:eastAsia="Times New Roman" w:hAnsi="Verdana" w:cs="Times New Roman"/>
          <w:color w:val="222222"/>
          <w:sz w:val="21"/>
          <w:szCs w:val="21"/>
        </w:rPr>
        <w:t> function.</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lastRenderedPageBreak/>
        <w:t>To create a grid of a sequence of values, select that range and enter the formula in the active cell and enter with ctrl+shift+enter. If you select a range larger than the array parameters cater for, those array elements will be populated with </w:t>
      </w:r>
      <w:r w:rsidRPr="00937124">
        <w:rPr>
          <w:rFonts w:ascii="Courier New" w:eastAsia="Times New Roman" w:hAnsi="Courier New" w:cs="Courier New"/>
          <w:color w:val="222222"/>
          <w:sz w:val="20"/>
          <w:szCs w:val="20"/>
          <w:bdr w:val="single" w:sz="6" w:space="0" w:color="EBEBEB" w:frame="1"/>
          <w:shd w:val="clear" w:color="auto" w:fill="FFFFFF"/>
        </w:rPr>
        <w:t>#N/A</w: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An interesting way to see the formula in action is to select a large range for the function and use 5 reference cells for the arguments, populating those values you will see the array generated dynamically in your selected region.</w:t>
      </w:r>
    </w:p>
    <w:p w:rsidR="00F90212" w:rsidRPr="00937124" w:rsidRDefault="00856F53" w:rsidP="00F90212">
      <w:pPr>
        <w:spacing w:after="86" w:line="343" w:lineRule="atLeast"/>
        <w:rPr>
          <w:rFonts w:ascii="Verdana" w:eastAsia="Times New Roman" w:hAnsi="Verdana" w:cs="Times New Roman"/>
          <w:color w:val="222222"/>
          <w:sz w:val="21"/>
          <w:szCs w:val="21"/>
        </w:rPr>
      </w:pPr>
      <w:hyperlink r:id="rId70" w:history="1">
        <w:r w:rsidR="00F90212" w:rsidRPr="00937124">
          <w:rPr>
            <w:rFonts w:ascii="Verdana" w:eastAsia="Times New Roman" w:hAnsi="Verdana" w:cs="Times New Roman"/>
            <w:color w:val="0079D3"/>
            <w:sz w:val="21"/>
            <w:szCs w:val="21"/>
            <w:u w:val="single"/>
          </w:rPr>
          <w:t>See here for example .gif</w:t>
        </w:r>
      </w:hyperlink>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Scroll down to the UDF Code after the examples</w:t>
      </w:r>
    </w:p>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75pt" o:hralign="center" o:hrstd="t" o:hr="t" fillcolor="#a0a0a0" stroked="f"/>
        </w:pict>
      </w:r>
    </w:p>
    <w:p w:rsidR="00F90212" w:rsidRPr="00937124" w:rsidRDefault="00F90212" w:rsidP="00F90212">
      <w:r w:rsidRPr="00937124">
        <w:t>So many options available, only your imagination is the limit.</w:t>
      </w:r>
    </w:p>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 rows 3 columns - sequence 1 thru 12</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=SEQUENCER (4</w:t>
      </w:r>
      <w:proofErr w:type="gramStart"/>
      <w:r w:rsidRPr="00937124">
        <w:rPr>
          <w:rFonts w:ascii="Courier New" w:eastAsia="Times New Roman" w:hAnsi="Courier New" w:cs="Courier New"/>
          <w:color w:val="222222"/>
          <w:sz w:val="20"/>
          <w:szCs w:val="20"/>
          <w:bdr w:val="single" w:sz="6" w:space="0" w:color="EBEBEB" w:frame="1"/>
          <w:shd w:val="clear" w:color="auto" w:fill="FFFFFF"/>
        </w:rPr>
        <w:t>,3</w:t>
      </w:r>
      <w:proofErr w:type="gramEnd"/>
      <w:r w:rsidRPr="00937124">
        <w:rPr>
          <w:rFonts w:ascii="Courier New" w:eastAsia="Times New Roman" w:hAnsi="Courier New" w:cs="Courier New"/>
          <w:color w:val="222222"/>
          <w:sz w:val="20"/>
          <w:szCs w:val="20"/>
          <w:bdr w:val="single" w:sz="6" w:space="0" w:color="EBEBEB" w:frame="1"/>
          <w:shd w:val="clear" w:color="auto" w:fill="FFFFFF"/>
        </w:rPr>
        <w:t>)</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8</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 rows 3 columns, start at 10 thru 21</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4,3,10)</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13</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17</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21</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 rows 3 columns, start at 100, step by 15 to 265</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4,3,100,15)</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115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145</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160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175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190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205</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235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250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265</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 rows 3 columns, step back by -15</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4,3,0,-15)</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lastRenderedPageBreak/>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-45</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-60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-75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-90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-105</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-135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-150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-165</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Change the direction of the values for a vertical sequence, 4 rows 3 columns start at 10 step 10</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4,3,10,10,"v")</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70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100</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50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80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110</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60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90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120</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Use a range to set the row column values, a Table is a dynamic range and so the array will match those dimensions dynamically</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Table1)</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8</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Vertical sequence of dynamic range</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Table1,"v")</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11</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p>
        </w:tc>
        <w:tc>
          <w:tcPr>
            <w:tcW w:w="0" w:type="auto"/>
            <w:gridSpan w:val="3"/>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Times New Roman" w:eastAsia="Times New Roman" w:hAnsi="Times New Roman" w:cs="Times New Roman"/>
                <w:sz w:val="20"/>
                <w:szCs w:val="20"/>
              </w:rPr>
            </w:pP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Vertical sequence of dynamic range, start at 10 step 10, vertical values step</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Table1,10,10,"v")</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40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70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100</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50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80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110</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lastRenderedPageBreak/>
              <w:t>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60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90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120</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A vertical Table of Pi incremented by Pi</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Table1,PI(),PI(),"v")</w:t>
      </w:r>
    </w:p>
    <w:tbl>
      <w:tblPr>
        <w:tblW w:w="0" w:type="auto"/>
        <w:tblCellMar>
          <w:left w:w="0" w:type="dxa"/>
          <w:right w:w="0" w:type="dxa"/>
        </w:tblCellMar>
        <w:tblLook w:val="04A0" w:firstRow="1" w:lastRow="0" w:firstColumn="1" w:lastColumn="0" w:noHBand="0" w:noVBand="1"/>
      </w:tblPr>
      <w:tblGrid>
        <w:gridCol w:w="1281"/>
        <w:gridCol w:w="1281"/>
        <w:gridCol w:w="1281"/>
        <w:gridCol w:w="1281"/>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3.141593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12.56637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21.99115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31.41593</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6.283185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15.70796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25.13274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34.55752</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9.424778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18.84956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28.27433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37.69911</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A Table of single values</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SEQUENCER(</w:t>
      </w:r>
      <w:proofErr w:type="gramEnd"/>
      <w:r w:rsidRPr="00937124">
        <w:rPr>
          <w:rFonts w:ascii="Courier New" w:eastAsia="Times New Roman" w:hAnsi="Courier New" w:cs="Courier New"/>
          <w:color w:val="222222"/>
          <w:sz w:val="20"/>
          <w:szCs w:val="20"/>
          <w:bdr w:val="single" w:sz="6" w:space="0" w:color="EBEBEB" w:frame="1"/>
          <w:shd w:val="clear" w:color="auto" w:fill="FFFFFF"/>
        </w:rPr>
        <w:t>Table1,10,0)</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10</w:t>
            </w:r>
          </w:p>
        </w:tc>
      </w:tr>
    </w:tbl>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75pt" o:hralign="center" o:hrstd="t" o:hr="t" fillcolor="#a0a0a0" stroked="f"/>
        </w:pict>
      </w:r>
    </w:p>
    <w:p w:rsidR="00F90212" w:rsidRPr="00937124" w:rsidRDefault="00F90212" w:rsidP="00F90212">
      <w:pPr>
        <w:spacing w:before="86" w:after="86"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A Table of the alphabet</w: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Courier New" w:eastAsia="Times New Roman" w:hAnsi="Courier New" w:cs="Courier New"/>
          <w:color w:val="222222"/>
          <w:sz w:val="20"/>
          <w:szCs w:val="20"/>
          <w:bdr w:val="single" w:sz="6" w:space="0" w:color="EBEBEB" w:frame="1"/>
          <w:shd w:val="clear" w:color="auto" w:fill="FFFFFF"/>
        </w:rPr>
        <w:t>=</w:t>
      </w:r>
      <w:proofErr w:type="gramStart"/>
      <w:r w:rsidRPr="00937124">
        <w:rPr>
          <w:rFonts w:ascii="Courier New" w:eastAsia="Times New Roman" w:hAnsi="Courier New" w:cs="Courier New"/>
          <w:color w:val="222222"/>
          <w:sz w:val="20"/>
          <w:szCs w:val="20"/>
          <w:bdr w:val="single" w:sz="6" w:space="0" w:color="EBEBEB" w:frame="1"/>
          <w:shd w:val="clear" w:color="auto" w:fill="FFFFFF"/>
        </w:rPr>
        <w:t>CHAR(</w:t>
      </w:r>
      <w:proofErr w:type="gramEnd"/>
      <w:r w:rsidRPr="00937124">
        <w:rPr>
          <w:rFonts w:ascii="Courier New" w:eastAsia="Times New Roman" w:hAnsi="Courier New" w:cs="Courier New"/>
          <w:color w:val="222222"/>
          <w:sz w:val="20"/>
          <w:szCs w:val="20"/>
          <w:bdr w:val="single" w:sz="6" w:space="0" w:color="EBEBEB" w:frame="1"/>
          <w:shd w:val="clear" w:color="auto" w:fill="FFFFFF"/>
        </w:rPr>
        <w:t>SEQUENCER(Table1)+64)</w:t>
      </w:r>
    </w:p>
    <w:tbl>
      <w:tblPr>
        <w:tblW w:w="0" w:type="auto"/>
        <w:tblCellMar>
          <w:left w:w="0" w:type="dxa"/>
          <w:right w:w="0" w:type="dxa"/>
        </w:tblCellMar>
        <w:tblLook w:val="04A0" w:firstRow="1" w:lastRow="0" w:firstColumn="1" w:lastColumn="0" w:noHBand="0" w:noVBand="1"/>
      </w:tblPr>
      <w:tblGrid>
        <w:gridCol w:w="801"/>
        <w:gridCol w:w="798"/>
        <w:gridCol w:w="790"/>
        <w:gridCol w:w="813"/>
      </w:tblGrid>
      <w:tr w:rsidR="00F90212" w:rsidRPr="00937124"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b/>
                <w:bCs/>
                <w:color w:val="222222"/>
                <w:sz w:val="21"/>
                <w:szCs w:val="21"/>
              </w:rPr>
            </w:pPr>
            <w:r w:rsidRPr="00937124">
              <w:rPr>
                <w:rFonts w:ascii="Verdana" w:eastAsia="Times New Roman" w:hAnsi="Verdana" w:cs="Times New Roman"/>
                <w:b/>
                <w:bCs/>
                <w:color w:val="222222"/>
                <w:sz w:val="21"/>
                <w:szCs w:val="21"/>
              </w:rPr>
              <w:t>ColD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D</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F</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G</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H</w:t>
            </w:r>
          </w:p>
        </w:tc>
      </w:tr>
      <w:tr w:rsidR="00F90212" w:rsidRPr="00937124"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I</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J</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K</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L</w:t>
            </w:r>
          </w:p>
        </w:tc>
      </w:tr>
    </w:tbl>
    <w:p w:rsidR="00F90212" w:rsidRDefault="00F90212" w:rsidP="00F90212"/>
    <w:p w:rsidR="00F90212" w:rsidRPr="00937124" w:rsidRDefault="00F90212" w:rsidP="00F90212">
      <w:r w:rsidRPr="00937124">
        <w:t>So many uses, this does not even scratch the surface!</w:t>
      </w:r>
    </w:p>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75pt" o:hralign="center" o:hrstd="t" o:hr="t" fillcolor="#a0a0a0" stroked="f"/>
        </w:pict>
      </w:r>
    </w:p>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75pt" o:hralign="center" o:hrstd="t" o:hr="t" fillcolor="#a0a0a0" stroked="f"/>
        </w:pict>
      </w:r>
    </w:p>
    <w:p w:rsidR="00F90212" w:rsidRPr="00937124" w:rsidRDefault="00F90212" w:rsidP="00F90212">
      <w:pPr>
        <w:spacing w:after="0" w:line="343" w:lineRule="atLeast"/>
        <w:rPr>
          <w:rFonts w:ascii="Verdana" w:eastAsia="Times New Roman" w:hAnsi="Verdana" w:cs="Times New Roman"/>
          <w:color w:val="222222"/>
          <w:sz w:val="21"/>
          <w:szCs w:val="21"/>
        </w:rPr>
      </w:pPr>
      <w:r w:rsidRPr="00937124">
        <w:rPr>
          <w:rFonts w:ascii="Verdana" w:eastAsia="Times New Roman" w:hAnsi="Verdana" w:cs="Times New Roman"/>
          <w:color w:val="222222"/>
          <w:sz w:val="21"/>
          <w:szCs w:val="21"/>
        </w:rPr>
        <w:t>Paste the following code into a </w:t>
      </w:r>
      <w:hyperlink r:id="rId71" w:history="1">
        <w:r w:rsidRPr="00937124">
          <w:rPr>
            <w:rFonts w:ascii="Verdana" w:eastAsia="Times New Roman" w:hAnsi="Verdana" w:cs="Times New Roman"/>
            <w:color w:val="0079D3"/>
            <w:sz w:val="21"/>
            <w:szCs w:val="21"/>
            <w:u w:val="single"/>
          </w:rPr>
          <w:t>worksheet module</w:t>
        </w:r>
      </w:hyperlink>
      <w:r w:rsidRPr="00937124">
        <w:rPr>
          <w:rFonts w:ascii="Verdana" w:eastAsia="Times New Roman" w:hAnsi="Verdana" w:cs="Times New Roman"/>
          <w:color w:val="222222"/>
          <w:sz w:val="21"/>
          <w:szCs w:val="21"/>
        </w:rPr>
        <w:t> for it to be available for use.</w:t>
      </w:r>
    </w:p>
    <w:p w:rsidR="00F90212" w:rsidRPr="00937124" w:rsidRDefault="00856F53" w:rsidP="00F902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75pt" o:hralign="center" o:hrstd="t" o:hr="t" fillcolor="#a0a0a0" stroked="f"/>
        </w:pic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Function </w:t>
      </w:r>
      <w:proofErr w:type="gramStart"/>
      <w:r w:rsidRPr="00937124">
        <w:rPr>
          <w:rFonts w:ascii="Courier New" w:eastAsia="Times New Roman" w:hAnsi="Courier New" w:cs="Courier New"/>
          <w:color w:val="222222"/>
          <w:sz w:val="20"/>
          <w:szCs w:val="20"/>
          <w:bdr w:val="none" w:sz="0" w:space="0" w:color="auto" w:frame="1"/>
        </w:rPr>
        <w:t>SEQUENCER(</w:t>
      </w:r>
      <w:proofErr w:type="gramEnd"/>
      <w:r w:rsidRPr="00937124">
        <w:rPr>
          <w:rFonts w:ascii="Courier New" w:eastAsia="Times New Roman" w:hAnsi="Courier New" w:cs="Courier New"/>
          <w:color w:val="222222"/>
          <w:sz w:val="20"/>
          <w:szCs w:val="20"/>
          <w:bdr w:val="none" w:sz="0" w:space="0" w:color="auto" w:frame="1"/>
        </w:rPr>
        <w:t>vxAxis As Variant, Optional arg1 As Variant, Optional arg2 As Variant, Optional arg3 As Variant, Optional arg4 As Variant) As Variant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'SEQUENCER </w:t>
      </w:r>
      <w:proofErr w:type="gramStart"/>
      <w:r w:rsidRPr="00937124">
        <w:rPr>
          <w:rFonts w:ascii="Courier New" w:eastAsia="Times New Roman" w:hAnsi="Courier New" w:cs="Courier New"/>
          <w:color w:val="222222"/>
          <w:sz w:val="20"/>
          <w:szCs w:val="20"/>
          <w:bdr w:val="none" w:sz="0" w:space="0" w:color="auto" w:frame="1"/>
        </w:rPr>
        <w:t>( range</w:t>
      </w:r>
      <w:proofErr w:type="gramEnd"/>
      <w:r w:rsidRPr="00937124">
        <w:rPr>
          <w:rFonts w:ascii="Courier New" w:eastAsia="Times New Roman" w:hAnsi="Courier New" w:cs="Courier New"/>
          <w:color w:val="222222"/>
          <w:sz w:val="20"/>
          <w:szCs w:val="20"/>
          <w:bdr w:val="none" w:sz="0" w:space="0" w:color="auto" w:frame="1"/>
        </w:rPr>
        <w:t xml:space="preserve">           , [start] , [step] , [vertical] ) v1.3</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'SEQUENCER </w:t>
      </w:r>
      <w:proofErr w:type="gramStart"/>
      <w:r w:rsidRPr="00937124">
        <w:rPr>
          <w:rFonts w:ascii="Courier New" w:eastAsia="Times New Roman" w:hAnsi="Courier New" w:cs="Courier New"/>
          <w:color w:val="222222"/>
          <w:sz w:val="20"/>
          <w:szCs w:val="20"/>
          <w:bdr w:val="none" w:sz="0" w:space="0" w:color="auto" w:frame="1"/>
        </w:rPr>
        <w:t>( xCount</w:t>
      </w:r>
      <w:proofErr w:type="gramEnd"/>
      <w:r w:rsidRPr="00937124">
        <w:rPr>
          <w:rFonts w:ascii="Courier New" w:eastAsia="Times New Roman" w:hAnsi="Courier New" w:cs="Courier New"/>
          <w:color w:val="222222"/>
          <w:sz w:val="20"/>
          <w:szCs w:val="20"/>
          <w:bdr w:val="none" w:sz="0" w:space="0" w:color="auto" w:frame="1"/>
        </w:rPr>
        <w:t xml:space="preserve"> , yCount , [start] , [step] , [vertical] )</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https</w:t>
      </w:r>
      <w:proofErr w:type="gramEnd"/>
      <w:r w:rsidRPr="00937124">
        <w:rPr>
          <w:rFonts w:ascii="Courier New" w:eastAsia="Times New Roman" w:hAnsi="Courier New" w:cs="Courier New"/>
          <w:color w:val="222222"/>
          <w:sz w:val="20"/>
          <w:szCs w:val="20"/>
          <w:bdr w:val="none" w:sz="0" w:space="0" w:color="auto" w:frame="1"/>
        </w:rPr>
        <w:t>://www.reddit.com/u/excelevator</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lastRenderedPageBreak/>
        <w:t xml:space="preserve">    '</w:t>
      </w:r>
      <w:proofErr w:type="gramStart"/>
      <w:r w:rsidRPr="00937124">
        <w:rPr>
          <w:rFonts w:ascii="Courier New" w:eastAsia="Times New Roman" w:hAnsi="Courier New" w:cs="Courier New"/>
          <w:color w:val="222222"/>
          <w:sz w:val="20"/>
          <w:szCs w:val="20"/>
          <w:bdr w:val="none" w:sz="0" w:space="0" w:color="auto" w:frame="1"/>
        </w:rPr>
        <w:t>https</w:t>
      </w:r>
      <w:proofErr w:type="gramEnd"/>
      <w:r w:rsidRPr="00937124">
        <w:rPr>
          <w:rFonts w:ascii="Courier New" w:eastAsia="Times New Roman" w:hAnsi="Courier New" w:cs="Courier New"/>
          <w:color w:val="222222"/>
          <w:sz w:val="20"/>
          <w:szCs w:val="20"/>
          <w:bdr w:val="none" w:sz="0" w:space="0" w:color="auto" w:frame="1"/>
        </w:rPr>
        <w:t>://old.reddit.com/r/excelevator</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https</w:t>
      </w:r>
      <w:proofErr w:type="gramEnd"/>
      <w:r w:rsidRPr="00937124">
        <w:rPr>
          <w:rFonts w:ascii="Courier New" w:eastAsia="Times New Roman" w:hAnsi="Courier New" w:cs="Courier New"/>
          <w:color w:val="222222"/>
          <w:sz w:val="20"/>
          <w:szCs w:val="20"/>
          <w:bdr w:val="none" w:sz="0" w:space="0" w:color="auto" w:frame="1"/>
        </w:rPr>
        <w:t>://www.reddit.com/r/excel - for all your Spreadsheet questions!</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Const vert As String = "v" ' vertical array value path flag</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Dim </w:t>
      </w:r>
      <w:proofErr w:type="gramStart"/>
      <w:r w:rsidRPr="00937124">
        <w:rPr>
          <w:rFonts w:ascii="Courier New" w:eastAsia="Times New Roman" w:hAnsi="Courier New" w:cs="Courier New"/>
          <w:color w:val="222222"/>
          <w:sz w:val="20"/>
          <w:szCs w:val="20"/>
          <w:bdr w:val="none" w:sz="0" w:space="0" w:color="auto" w:frame="1"/>
        </w:rPr>
        <w:t>arrayVal(</w:t>
      </w:r>
      <w:proofErr w:type="gramEnd"/>
      <w:r w:rsidRPr="00937124">
        <w:rPr>
          <w:rFonts w:ascii="Courier New" w:eastAsia="Times New Roman" w:hAnsi="Courier New" w:cs="Courier New"/>
          <w:color w:val="222222"/>
          <w:sz w:val="20"/>
          <w:szCs w:val="20"/>
          <w:bdr w:val="none" w:sz="0" w:space="0" w:color="auto" w:frame="1"/>
        </w:rPr>
        <w:t>) As Variant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Dim xAxis As Double, yAxis As Double</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Dim nStart As Double, nStep As Double</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Dim uB As Integer, i As Double, ii As Double, </w:t>
      </w:r>
      <w:proofErr w:type="gramStart"/>
      <w:r w:rsidRPr="00937124">
        <w:rPr>
          <w:rFonts w:ascii="Courier New" w:eastAsia="Times New Roman" w:hAnsi="Courier New" w:cs="Courier New"/>
          <w:color w:val="222222"/>
          <w:sz w:val="20"/>
          <w:szCs w:val="20"/>
          <w:bdr w:val="none" w:sz="0" w:space="0" w:color="auto" w:frame="1"/>
        </w:rPr>
        <w:t>iv</w:t>
      </w:r>
      <w:proofErr w:type="gramEnd"/>
      <w:r w:rsidRPr="00937124">
        <w:rPr>
          <w:rFonts w:ascii="Courier New" w:eastAsia="Times New Roman" w:hAnsi="Courier New" w:cs="Courier New"/>
          <w:color w:val="222222"/>
          <w:sz w:val="20"/>
          <w:szCs w:val="20"/>
          <w:bdr w:val="none" w:sz="0" w:space="0" w:color="auto" w:frame="1"/>
        </w:rPr>
        <w:t xml:space="preserve"> As Double, isRng As Boolean, orientVert As Boolean</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Dim oLoop As Double, iLoop As Double, arRow As Integer, arCol As Integer</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If </w:t>
      </w:r>
      <w:proofErr w:type="gramStart"/>
      <w:r w:rsidRPr="00937124">
        <w:rPr>
          <w:rFonts w:ascii="Courier New" w:eastAsia="Times New Roman" w:hAnsi="Courier New" w:cs="Courier New"/>
          <w:color w:val="222222"/>
          <w:sz w:val="20"/>
          <w:szCs w:val="20"/>
          <w:bdr w:val="none" w:sz="0" w:space="0" w:color="auto" w:frame="1"/>
        </w:rPr>
        <w:t>IsMissing(</w:t>
      </w:r>
      <w:proofErr w:type="gramEnd"/>
      <w:r w:rsidRPr="00937124">
        <w:rPr>
          <w:rFonts w:ascii="Courier New" w:eastAsia="Times New Roman" w:hAnsi="Courier New" w:cs="Courier New"/>
          <w:color w:val="222222"/>
          <w:sz w:val="20"/>
          <w:szCs w:val="20"/>
          <w:bdr w:val="none" w:sz="0" w:space="0" w:color="auto" w:frame="1"/>
        </w:rPr>
        <w:t>arg1) Then arg1 = ""</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If </w:t>
      </w:r>
      <w:proofErr w:type="gramStart"/>
      <w:r w:rsidRPr="00937124">
        <w:rPr>
          <w:rFonts w:ascii="Courier New" w:eastAsia="Times New Roman" w:hAnsi="Courier New" w:cs="Courier New"/>
          <w:color w:val="222222"/>
          <w:sz w:val="20"/>
          <w:szCs w:val="20"/>
          <w:bdr w:val="none" w:sz="0" w:space="0" w:color="auto" w:frame="1"/>
        </w:rPr>
        <w:t>IsMissing(</w:t>
      </w:r>
      <w:proofErr w:type="gramEnd"/>
      <w:r w:rsidRPr="00937124">
        <w:rPr>
          <w:rFonts w:ascii="Courier New" w:eastAsia="Times New Roman" w:hAnsi="Courier New" w:cs="Courier New"/>
          <w:color w:val="222222"/>
          <w:sz w:val="20"/>
          <w:szCs w:val="20"/>
          <w:bdr w:val="none" w:sz="0" w:space="0" w:color="auto" w:frame="1"/>
        </w:rPr>
        <w:t>arg2) Then arg2 = ""</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If </w:t>
      </w:r>
      <w:proofErr w:type="gramStart"/>
      <w:r w:rsidRPr="00937124">
        <w:rPr>
          <w:rFonts w:ascii="Courier New" w:eastAsia="Times New Roman" w:hAnsi="Courier New" w:cs="Courier New"/>
          <w:color w:val="222222"/>
          <w:sz w:val="20"/>
          <w:szCs w:val="20"/>
          <w:bdr w:val="none" w:sz="0" w:space="0" w:color="auto" w:frame="1"/>
        </w:rPr>
        <w:t>IsMissing(</w:t>
      </w:r>
      <w:proofErr w:type="gramEnd"/>
      <w:r w:rsidRPr="00937124">
        <w:rPr>
          <w:rFonts w:ascii="Courier New" w:eastAsia="Times New Roman" w:hAnsi="Courier New" w:cs="Courier New"/>
          <w:color w:val="222222"/>
          <w:sz w:val="20"/>
          <w:szCs w:val="20"/>
          <w:bdr w:val="none" w:sz="0" w:space="0" w:color="auto" w:frame="1"/>
        </w:rPr>
        <w:t>arg3) Then arg3 = ""</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If </w:t>
      </w:r>
      <w:proofErr w:type="gramStart"/>
      <w:r w:rsidRPr="00937124">
        <w:rPr>
          <w:rFonts w:ascii="Courier New" w:eastAsia="Times New Roman" w:hAnsi="Courier New" w:cs="Courier New"/>
          <w:color w:val="222222"/>
          <w:sz w:val="20"/>
          <w:szCs w:val="20"/>
          <w:bdr w:val="none" w:sz="0" w:space="0" w:color="auto" w:frame="1"/>
        </w:rPr>
        <w:t>IsMissing(</w:t>
      </w:r>
      <w:proofErr w:type="gramEnd"/>
      <w:r w:rsidRPr="00937124">
        <w:rPr>
          <w:rFonts w:ascii="Courier New" w:eastAsia="Times New Roman" w:hAnsi="Courier New" w:cs="Courier New"/>
          <w:color w:val="222222"/>
          <w:sz w:val="20"/>
          <w:szCs w:val="20"/>
          <w:bdr w:val="none" w:sz="0" w:space="0" w:color="auto" w:frame="1"/>
        </w:rPr>
        <w:t>arg4) Then arg4 = ""</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Dim goVert As Boolean: goVert = </w:t>
      </w:r>
      <w:proofErr w:type="gramStart"/>
      <w:r w:rsidRPr="00937124">
        <w:rPr>
          <w:rFonts w:ascii="Courier New" w:eastAsia="Times New Roman" w:hAnsi="Courier New" w:cs="Courier New"/>
          <w:color w:val="222222"/>
          <w:sz w:val="20"/>
          <w:szCs w:val="20"/>
          <w:bdr w:val="none" w:sz="0" w:space="0" w:color="auto" w:frame="1"/>
        </w:rPr>
        <w:t>InStr(</w:t>
      </w:r>
      <w:proofErr w:type="gramEnd"/>
      <w:r w:rsidRPr="00937124">
        <w:rPr>
          <w:rFonts w:ascii="Courier New" w:eastAsia="Times New Roman" w:hAnsi="Courier New" w:cs="Courier New"/>
          <w:color w:val="222222"/>
          <w:sz w:val="20"/>
          <w:szCs w:val="20"/>
          <w:bdr w:val="none" w:sz="0" w:space="0" w:color="auto" w:frame="1"/>
        </w:rPr>
        <w:t>LCase(arg1 &amp; arg2 &amp; arg3 &amp; arg4), vert)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If </w:t>
      </w:r>
      <w:proofErr w:type="gramStart"/>
      <w:r w:rsidRPr="00937124">
        <w:rPr>
          <w:rFonts w:ascii="Courier New" w:eastAsia="Times New Roman" w:hAnsi="Courier New" w:cs="Courier New"/>
          <w:color w:val="222222"/>
          <w:sz w:val="20"/>
          <w:szCs w:val="20"/>
          <w:bdr w:val="none" w:sz="0" w:space="0" w:color="auto" w:frame="1"/>
        </w:rPr>
        <w:t>TypeName(</w:t>
      </w:r>
      <w:proofErr w:type="gramEnd"/>
      <w:r w:rsidRPr="00937124">
        <w:rPr>
          <w:rFonts w:ascii="Courier New" w:eastAsia="Times New Roman" w:hAnsi="Courier New" w:cs="Courier New"/>
          <w:color w:val="222222"/>
          <w:sz w:val="20"/>
          <w:szCs w:val="20"/>
          <w:bdr w:val="none" w:sz="0" w:space="0" w:color="auto" w:frame="1"/>
        </w:rPr>
        <w:t>vxAxis) = "Range" Then</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Dim </w:t>
      </w:r>
      <w:proofErr w:type="gramStart"/>
      <w:r w:rsidRPr="00937124">
        <w:rPr>
          <w:rFonts w:ascii="Courier New" w:eastAsia="Times New Roman" w:hAnsi="Courier New" w:cs="Courier New"/>
          <w:color w:val="222222"/>
          <w:sz w:val="20"/>
          <w:szCs w:val="20"/>
          <w:bdr w:val="none" w:sz="0" w:space="0" w:color="auto" w:frame="1"/>
        </w:rPr>
        <w:t>rc</w:t>
      </w:r>
      <w:proofErr w:type="gramEnd"/>
      <w:r w:rsidRPr="00937124">
        <w:rPr>
          <w:rFonts w:ascii="Courier New" w:eastAsia="Times New Roman" w:hAnsi="Courier New" w:cs="Courier New"/>
          <w:color w:val="222222"/>
          <w:sz w:val="20"/>
          <w:szCs w:val="20"/>
          <w:bdr w:val="none" w:sz="0" w:space="0" w:color="auto" w:frame="1"/>
        </w:rPr>
        <w:t xml:space="preserve"> As Double: rc = vxAxis.Rows.Count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Dim cc As Double: cc = vxAxis.Columns.Count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If </w:t>
      </w:r>
      <w:proofErr w:type="gramStart"/>
      <w:r w:rsidRPr="00937124">
        <w:rPr>
          <w:rFonts w:ascii="Courier New" w:eastAsia="Times New Roman" w:hAnsi="Courier New" w:cs="Courier New"/>
          <w:color w:val="222222"/>
          <w:sz w:val="20"/>
          <w:szCs w:val="20"/>
          <w:bdr w:val="none" w:sz="0" w:space="0" w:color="auto" w:frame="1"/>
        </w:rPr>
        <w:t>rc</w:t>
      </w:r>
      <w:proofErr w:type="gramEnd"/>
      <w:r w:rsidRPr="00937124">
        <w:rPr>
          <w:rFonts w:ascii="Courier New" w:eastAsia="Times New Roman" w:hAnsi="Courier New" w:cs="Courier New"/>
          <w:color w:val="222222"/>
          <w:sz w:val="20"/>
          <w:szCs w:val="20"/>
          <w:bdr w:val="none" w:sz="0" w:space="0" w:color="auto" w:frame="1"/>
        </w:rPr>
        <w:t xml:space="preserve"> * cc &gt; 1 Then isRng = True</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End If</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If isRng Then</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xAxis</w:t>
      </w:r>
      <w:proofErr w:type="gramEnd"/>
      <w:r w:rsidRPr="00937124">
        <w:rPr>
          <w:rFonts w:ascii="Courier New" w:eastAsia="Times New Roman" w:hAnsi="Courier New" w:cs="Courier New"/>
          <w:color w:val="222222"/>
          <w:sz w:val="20"/>
          <w:szCs w:val="20"/>
          <w:bdr w:val="none" w:sz="0" w:space="0" w:color="auto" w:frame="1"/>
        </w:rPr>
        <w:t xml:space="preserve"> = rc</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yAxis</w:t>
      </w:r>
      <w:proofErr w:type="gramEnd"/>
      <w:r w:rsidRPr="00937124">
        <w:rPr>
          <w:rFonts w:ascii="Courier New" w:eastAsia="Times New Roman" w:hAnsi="Courier New" w:cs="Courier New"/>
          <w:color w:val="222222"/>
          <w:sz w:val="20"/>
          <w:szCs w:val="20"/>
          <w:bdr w:val="none" w:sz="0" w:space="0" w:color="auto" w:frame="1"/>
        </w:rPr>
        <w:t xml:space="preserve"> = cc</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If (arg1 = "" Or arg1 = </w:t>
      </w:r>
      <w:proofErr w:type="gramStart"/>
      <w:r w:rsidRPr="00937124">
        <w:rPr>
          <w:rFonts w:ascii="Courier New" w:eastAsia="Times New Roman" w:hAnsi="Courier New" w:cs="Courier New"/>
          <w:color w:val="222222"/>
          <w:sz w:val="20"/>
          <w:szCs w:val="20"/>
          <w:bdr w:val="none" w:sz="0" w:space="0" w:color="auto" w:frame="1"/>
        </w:rPr>
        <w:t>LCase(</w:t>
      </w:r>
      <w:proofErr w:type="gramEnd"/>
      <w:r w:rsidRPr="00937124">
        <w:rPr>
          <w:rFonts w:ascii="Courier New" w:eastAsia="Times New Roman" w:hAnsi="Courier New" w:cs="Courier New"/>
          <w:color w:val="222222"/>
          <w:sz w:val="20"/>
          <w:szCs w:val="20"/>
          <w:bdr w:val="none" w:sz="0" w:space="0" w:color="auto" w:frame="1"/>
        </w:rPr>
        <w:t>vert)) Then nStart = 1 Else nStart = arg1</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If (arg2 = "" Or arg2 = </w:t>
      </w:r>
      <w:proofErr w:type="gramStart"/>
      <w:r w:rsidRPr="00937124">
        <w:rPr>
          <w:rFonts w:ascii="Courier New" w:eastAsia="Times New Roman" w:hAnsi="Courier New" w:cs="Courier New"/>
          <w:color w:val="222222"/>
          <w:sz w:val="20"/>
          <w:szCs w:val="20"/>
          <w:bdr w:val="none" w:sz="0" w:space="0" w:color="auto" w:frame="1"/>
        </w:rPr>
        <w:t>LCase(</w:t>
      </w:r>
      <w:proofErr w:type="gramEnd"/>
      <w:r w:rsidRPr="00937124">
        <w:rPr>
          <w:rFonts w:ascii="Courier New" w:eastAsia="Times New Roman" w:hAnsi="Courier New" w:cs="Courier New"/>
          <w:color w:val="222222"/>
          <w:sz w:val="20"/>
          <w:szCs w:val="20"/>
          <w:bdr w:val="none" w:sz="0" w:space="0" w:color="auto" w:frame="1"/>
        </w:rPr>
        <w:t>vert)) Then nStep = 1 Else nStep = arg2</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If (arg3 = "" Or arg3 = </w:t>
      </w:r>
      <w:proofErr w:type="gramStart"/>
      <w:r w:rsidRPr="00937124">
        <w:rPr>
          <w:rFonts w:ascii="Courier New" w:eastAsia="Times New Roman" w:hAnsi="Courier New" w:cs="Courier New"/>
          <w:color w:val="222222"/>
          <w:sz w:val="20"/>
          <w:szCs w:val="20"/>
          <w:bdr w:val="none" w:sz="0" w:space="0" w:color="auto" w:frame="1"/>
        </w:rPr>
        <w:t>LCase(</w:t>
      </w:r>
      <w:proofErr w:type="gramEnd"/>
      <w:r w:rsidRPr="00937124">
        <w:rPr>
          <w:rFonts w:ascii="Courier New" w:eastAsia="Times New Roman" w:hAnsi="Courier New" w:cs="Courier New"/>
          <w:color w:val="222222"/>
          <w:sz w:val="20"/>
          <w:szCs w:val="20"/>
          <w:bdr w:val="none" w:sz="0" w:space="0" w:color="auto" w:frame="1"/>
        </w:rPr>
        <w:t>vert)) Then arg2 = 1 Else nStep = arg2</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Else</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xAxis</w:t>
      </w:r>
      <w:proofErr w:type="gramEnd"/>
      <w:r w:rsidRPr="00937124">
        <w:rPr>
          <w:rFonts w:ascii="Courier New" w:eastAsia="Times New Roman" w:hAnsi="Courier New" w:cs="Courier New"/>
          <w:color w:val="222222"/>
          <w:sz w:val="20"/>
          <w:szCs w:val="20"/>
          <w:bdr w:val="none" w:sz="0" w:space="0" w:color="auto" w:frame="1"/>
        </w:rPr>
        <w:t xml:space="preserve"> = IIf(arg1 = "" Or arg1 = LCase(vert), 1, arg1)</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yAxis</w:t>
      </w:r>
      <w:proofErr w:type="gramEnd"/>
      <w:r w:rsidRPr="00937124">
        <w:rPr>
          <w:rFonts w:ascii="Courier New" w:eastAsia="Times New Roman" w:hAnsi="Courier New" w:cs="Courier New"/>
          <w:color w:val="222222"/>
          <w:sz w:val="20"/>
          <w:szCs w:val="20"/>
          <w:bdr w:val="none" w:sz="0" w:space="0" w:color="auto" w:frame="1"/>
        </w:rPr>
        <w:t xml:space="preserve"> = vxAxis</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If (arg2 = "" Or arg2 = </w:t>
      </w:r>
      <w:proofErr w:type="gramStart"/>
      <w:r w:rsidRPr="00937124">
        <w:rPr>
          <w:rFonts w:ascii="Courier New" w:eastAsia="Times New Roman" w:hAnsi="Courier New" w:cs="Courier New"/>
          <w:color w:val="222222"/>
          <w:sz w:val="20"/>
          <w:szCs w:val="20"/>
          <w:bdr w:val="none" w:sz="0" w:space="0" w:color="auto" w:frame="1"/>
        </w:rPr>
        <w:t>LCase(</w:t>
      </w:r>
      <w:proofErr w:type="gramEnd"/>
      <w:r w:rsidRPr="00937124">
        <w:rPr>
          <w:rFonts w:ascii="Courier New" w:eastAsia="Times New Roman" w:hAnsi="Courier New" w:cs="Courier New"/>
          <w:color w:val="222222"/>
          <w:sz w:val="20"/>
          <w:szCs w:val="20"/>
          <w:bdr w:val="none" w:sz="0" w:space="0" w:color="auto" w:frame="1"/>
        </w:rPr>
        <w:t>vert)) Then nStart = 1 Else nStart = arg2</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If (arg3 = "" Or arg3 = </w:t>
      </w:r>
      <w:proofErr w:type="gramStart"/>
      <w:r w:rsidRPr="00937124">
        <w:rPr>
          <w:rFonts w:ascii="Courier New" w:eastAsia="Times New Roman" w:hAnsi="Courier New" w:cs="Courier New"/>
          <w:color w:val="222222"/>
          <w:sz w:val="20"/>
          <w:szCs w:val="20"/>
          <w:bdr w:val="none" w:sz="0" w:space="0" w:color="auto" w:frame="1"/>
        </w:rPr>
        <w:t>LCase(</w:t>
      </w:r>
      <w:proofErr w:type="gramEnd"/>
      <w:r w:rsidRPr="00937124">
        <w:rPr>
          <w:rFonts w:ascii="Courier New" w:eastAsia="Times New Roman" w:hAnsi="Courier New" w:cs="Courier New"/>
          <w:color w:val="222222"/>
          <w:sz w:val="20"/>
          <w:szCs w:val="20"/>
          <w:bdr w:val="none" w:sz="0" w:space="0" w:color="auto" w:frame="1"/>
        </w:rPr>
        <w:t>vert)) Then nStep = 1 Else nStep = arg3</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End If</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ReDim </w:t>
      </w:r>
      <w:proofErr w:type="gramStart"/>
      <w:r w:rsidRPr="00937124">
        <w:rPr>
          <w:rFonts w:ascii="Courier New" w:eastAsia="Times New Roman" w:hAnsi="Courier New" w:cs="Courier New"/>
          <w:color w:val="222222"/>
          <w:sz w:val="20"/>
          <w:szCs w:val="20"/>
          <w:bdr w:val="none" w:sz="0" w:space="0" w:color="auto" w:frame="1"/>
        </w:rPr>
        <w:t>arrayVal(</w:t>
      </w:r>
      <w:proofErr w:type="gramEnd"/>
      <w:r w:rsidRPr="00937124">
        <w:rPr>
          <w:rFonts w:ascii="Courier New" w:eastAsia="Times New Roman" w:hAnsi="Courier New" w:cs="Courier New"/>
          <w:color w:val="222222"/>
          <w:sz w:val="20"/>
          <w:szCs w:val="20"/>
          <w:bdr w:val="none" w:sz="0" w:space="0" w:color="auto" w:frame="1"/>
        </w:rPr>
        <w:t>xAxis - 1, yAxis - 1)</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937124">
        <w:rPr>
          <w:rFonts w:ascii="Courier New" w:eastAsia="Times New Roman" w:hAnsi="Courier New" w:cs="Courier New"/>
          <w:color w:val="222222"/>
          <w:sz w:val="20"/>
          <w:szCs w:val="20"/>
          <w:bdr w:val="none" w:sz="0" w:space="0" w:color="auto" w:frame="1"/>
        </w:rPr>
        <w:t>oLoop</w:t>
      </w:r>
      <w:proofErr w:type="gramEnd"/>
      <w:r w:rsidRPr="00937124">
        <w:rPr>
          <w:rFonts w:ascii="Courier New" w:eastAsia="Times New Roman" w:hAnsi="Courier New" w:cs="Courier New"/>
          <w:color w:val="222222"/>
          <w:sz w:val="20"/>
          <w:szCs w:val="20"/>
          <w:bdr w:val="none" w:sz="0" w:space="0" w:color="auto" w:frame="1"/>
        </w:rPr>
        <w:t xml:space="preserve"> = IIf(goVert, yAxis - 1, xAxis - 1)</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937124">
        <w:rPr>
          <w:rFonts w:ascii="Courier New" w:eastAsia="Times New Roman" w:hAnsi="Courier New" w:cs="Courier New"/>
          <w:color w:val="222222"/>
          <w:sz w:val="20"/>
          <w:szCs w:val="20"/>
          <w:bdr w:val="none" w:sz="0" w:space="0" w:color="auto" w:frame="1"/>
        </w:rPr>
        <w:t>iLoop</w:t>
      </w:r>
      <w:proofErr w:type="gramEnd"/>
      <w:r w:rsidRPr="00937124">
        <w:rPr>
          <w:rFonts w:ascii="Courier New" w:eastAsia="Times New Roman" w:hAnsi="Courier New" w:cs="Courier New"/>
          <w:color w:val="222222"/>
          <w:sz w:val="20"/>
          <w:szCs w:val="20"/>
          <w:bdr w:val="none" w:sz="0" w:space="0" w:color="auto" w:frame="1"/>
        </w:rPr>
        <w:t xml:space="preserve"> = IIf(goVert, xAxis - 1, yAxis - 1)</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For i = 0 </w:t>
      </w:r>
      <w:proofErr w:type="gramStart"/>
      <w:r w:rsidRPr="00937124">
        <w:rPr>
          <w:rFonts w:ascii="Courier New" w:eastAsia="Times New Roman" w:hAnsi="Courier New" w:cs="Courier New"/>
          <w:color w:val="222222"/>
          <w:sz w:val="20"/>
          <w:szCs w:val="20"/>
          <w:bdr w:val="none" w:sz="0" w:space="0" w:color="auto" w:frame="1"/>
        </w:rPr>
        <w:t>To</w:t>
      </w:r>
      <w:proofErr w:type="gramEnd"/>
      <w:r w:rsidRPr="00937124">
        <w:rPr>
          <w:rFonts w:ascii="Courier New" w:eastAsia="Times New Roman" w:hAnsi="Courier New" w:cs="Courier New"/>
          <w:color w:val="222222"/>
          <w:sz w:val="20"/>
          <w:szCs w:val="20"/>
          <w:bdr w:val="none" w:sz="0" w:space="0" w:color="auto" w:frame="1"/>
        </w:rPr>
        <w:t xml:space="preserve"> oLoop</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proofErr w:type="gramStart"/>
      <w:r w:rsidRPr="00937124">
        <w:rPr>
          <w:rFonts w:ascii="Courier New" w:eastAsia="Times New Roman" w:hAnsi="Courier New" w:cs="Courier New"/>
          <w:color w:val="222222"/>
          <w:sz w:val="20"/>
          <w:szCs w:val="20"/>
          <w:bdr w:val="none" w:sz="0" w:space="0" w:color="auto" w:frame="1"/>
        </w:rPr>
        <w:t>iv</w:t>
      </w:r>
      <w:proofErr w:type="gramEnd"/>
      <w:r w:rsidRPr="00937124">
        <w:rPr>
          <w:rFonts w:ascii="Courier New" w:eastAsia="Times New Roman" w:hAnsi="Courier New" w:cs="Courier New"/>
          <w:color w:val="222222"/>
          <w:sz w:val="20"/>
          <w:szCs w:val="20"/>
          <w:bdr w:val="none" w:sz="0" w:space="0" w:color="auto" w:frame="1"/>
        </w:rPr>
        <w:t xml:space="preserve"> = 0</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For ii = 0 </w:t>
      </w:r>
      <w:proofErr w:type="gramStart"/>
      <w:r w:rsidRPr="00937124">
        <w:rPr>
          <w:rFonts w:ascii="Courier New" w:eastAsia="Times New Roman" w:hAnsi="Courier New" w:cs="Courier New"/>
          <w:color w:val="222222"/>
          <w:sz w:val="20"/>
          <w:szCs w:val="20"/>
          <w:bdr w:val="none" w:sz="0" w:space="0" w:color="auto" w:frame="1"/>
        </w:rPr>
        <w:t>To</w:t>
      </w:r>
      <w:proofErr w:type="gramEnd"/>
      <w:r w:rsidRPr="00937124">
        <w:rPr>
          <w:rFonts w:ascii="Courier New" w:eastAsia="Times New Roman" w:hAnsi="Courier New" w:cs="Courier New"/>
          <w:color w:val="222222"/>
          <w:sz w:val="20"/>
          <w:szCs w:val="20"/>
          <w:bdr w:val="none" w:sz="0" w:space="0" w:color="auto" w:frame="1"/>
        </w:rPr>
        <w:t xml:space="preserve"> iLoop</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If goVert Then</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arrayVal(</w:t>
      </w:r>
      <w:proofErr w:type="gramEnd"/>
      <w:r w:rsidRPr="00937124">
        <w:rPr>
          <w:rFonts w:ascii="Courier New" w:eastAsia="Times New Roman" w:hAnsi="Courier New" w:cs="Courier New"/>
          <w:color w:val="222222"/>
          <w:sz w:val="20"/>
          <w:szCs w:val="20"/>
          <w:bdr w:val="none" w:sz="0" w:space="0" w:color="auto" w:frame="1"/>
        </w:rPr>
        <w:t>iv, i) = nStart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Else</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arrayVal(</w:t>
      </w:r>
      <w:proofErr w:type="gramEnd"/>
      <w:r w:rsidRPr="00937124">
        <w:rPr>
          <w:rFonts w:ascii="Courier New" w:eastAsia="Times New Roman" w:hAnsi="Courier New" w:cs="Courier New"/>
          <w:color w:val="222222"/>
          <w:sz w:val="20"/>
          <w:szCs w:val="20"/>
          <w:bdr w:val="none" w:sz="0" w:space="0" w:color="auto" w:frame="1"/>
        </w:rPr>
        <w:t>i, ii) = nStart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lastRenderedPageBreak/>
        <w:t xml:space="preserve">        End If</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nStart</w:t>
      </w:r>
      <w:proofErr w:type="gramEnd"/>
      <w:r w:rsidRPr="00937124">
        <w:rPr>
          <w:rFonts w:ascii="Courier New" w:eastAsia="Times New Roman" w:hAnsi="Courier New" w:cs="Courier New"/>
          <w:color w:val="222222"/>
          <w:sz w:val="20"/>
          <w:szCs w:val="20"/>
          <w:bdr w:val="none" w:sz="0" w:space="0" w:color="auto" w:frame="1"/>
        </w:rPr>
        <w:t xml:space="preserve"> = nStart + nStep</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w:t>
      </w:r>
      <w:proofErr w:type="gramStart"/>
      <w:r w:rsidRPr="00937124">
        <w:rPr>
          <w:rFonts w:ascii="Courier New" w:eastAsia="Times New Roman" w:hAnsi="Courier New" w:cs="Courier New"/>
          <w:color w:val="222222"/>
          <w:sz w:val="20"/>
          <w:szCs w:val="20"/>
          <w:bdr w:val="none" w:sz="0" w:space="0" w:color="auto" w:frame="1"/>
        </w:rPr>
        <w:t>iv</w:t>
      </w:r>
      <w:proofErr w:type="gramEnd"/>
      <w:r w:rsidRPr="00937124">
        <w:rPr>
          <w:rFonts w:ascii="Courier New" w:eastAsia="Times New Roman" w:hAnsi="Courier New" w:cs="Courier New"/>
          <w:color w:val="222222"/>
          <w:sz w:val="20"/>
          <w:szCs w:val="20"/>
          <w:bdr w:val="none" w:sz="0" w:space="0" w:color="auto" w:frame="1"/>
        </w:rPr>
        <w:t xml:space="preserve"> = iv + 1</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 xml:space="preserve">    Next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Next</w:t>
      </w:r>
    </w:p>
    <w:p w:rsidR="00F90212" w:rsidRPr="00937124"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ind w:left="30" w:right="30"/>
        <w:rPr>
          <w:rFonts w:ascii="Courier New" w:eastAsia="Times New Roman" w:hAnsi="Courier New" w:cs="Courier New"/>
          <w:color w:val="222222"/>
          <w:sz w:val="20"/>
          <w:szCs w:val="20"/>
          <w:bdr w:val="none" w:sz="0" w:space="0" w:color="auto" w:frame="1"/>
        </w:rPr>
      </w:pPr>
      <w:r w:rsidRPr="00937124">
        <w:rPr>
          <w:rFonts w:ascii="Courier New" w:eastAsia="Times New Roman" w:hAnsi="Courier New" w:cs="Courier New"/>
          <w:color w:val="222222"/>
          <w:sz w:val="20"/>
          <w:szCs w:val="20"/>
          <w:bdr w:val="none" w:sz="0" w:space="0" w:color="auto" w:frame="1"/>
        </w:rPr>
        <w:t>SEQUENCER = arrayVal</w:t>
      </w:r>
    </w:p>
    <w:p w:rsidR="00F90212" w:rsidRPr="00F90212" w:rsidRDefault="00F90212" w:rsidP="00F90212">
      <w:pPr>
        <w:pBdr>
          <w:top w:val="single" w:sz="6" w:space="3" w:color="EBEBEB"/>
          <w:left w:val="single" w:sz="6" w:space="7" w:color="EBEBEB"/>
          <w:bottom w:val="single" w:sz="6" w:space="3" w:color="EBEBEB"/>
          <w:right w:val="single" w:sz="6" w:space="7"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37124">
        <w:rPr>
          <w:rFonts w:ascii="Courier New" w:eastAsia="Times New Roman" w:hAnsi="Courier New" w:cs="Courier New"/>
          <w:color w:val="222222"/>
          <w:sz w:val="20"/>
          <w:szCs w:val="20"/>
          <w:bdr w:val="none" w:sz="0" w:space="0" w:color="auto" w:frame="1"/>
        </w:rPr>
        <w:t>End Function</w:t>
      </w:r>
    </w:p>
    <w:p w:rsidR="00F90212" w:rsidRPr="005345BA" w:rsidRDefault="00F90212" w:rsidP="00F90212">
      <w:pPr>
        <w:pStyle w:val="Heading2"/>
      </w:pPr>
      <w:bookmarkStart w:id="33" w:name="_Toc91483839"/>
      <w:r w:rsidRPr="00F90212">
        <w:t>SPLITIT - return element value from text array, or array location of text.</w:t>
      </w:r>
      <w:bookmarkEnd w:id="33"/>
    </w:p>
    <w:p w:rsidR="00F90212" w:rsidRDefault="00F90212" w:rsidP="00F90212">
      <w:pPr>
        <w:pStyle w:val="NoSpacing"/>
      </w:pPr>
    </w:p>
    <w:p w:rsidR="00F90212" w:rsidRDefault="00F90212" w:rsidP="00F90212">
      <w:r>
        <w:t>Updated to take a RANGE or ARRAY or VALUE as input.</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SPLITIT</w:t>
      </w:r>
      <w:r>
        <w:rPr>
          <w:rFonts w:ascii="Verdana" w:hAnsi="Verdana"/>
          <w:color w:val="222222"/>
          <w:sz w:val="21"/>
          <w:szCs w:val="21"/>
        </w:rPr>
        <w:t> will return a given element within an array of text, or the location of the element containing the text - the array being anything the user determines is splitting the text into elements of an array.</w:t>
      </w:r>
    </w:p>
    <w:p w:rsidR="00F90212" w:rsidRDefault="00F90212" w:rsidP="00F9021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dual functionality allows for the easy return of paired values within the text array.</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Use: </w:t>
      </w: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SPLITIT(</w:t>
      </w:r>
      <w:proofErr w:type="gramEnd"/>
      <w:r>
        <w:rPr>
          <w:rStyle w:val="HTMLCode"/>
          <w:color w:val="222222"/>
          <w:bdr w:val="single" w:sz="6" w:space="0" w:color="EBEBEB" w:frame="1"/>
          <w:shd w:val="clear" w:color="auto" w:fill="FFFFFF"/>
        </w:rPr>
        <w:t xml:space="preserve"> range , delimiter , return_element, [optional] txt )</w:t>
      </w:r>
    </w:p>
    <w:p w:rsidR="00F90212" w:rsidRDefault="00F90212" w:rsidP="00F9021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range</w:t>
      </w:r>
      <w:proofErr w:type="gramEnd"/>
      <w:r>
        <w:rPr>
          <w:rFonts w:ascii="Verdana" w:hAnsi="Verdana"/>
          <w:color w:val="222222"/>
          <w:sz w:val="21"/>
          <w:szCs w:val="21"/>
        </w:rPr>
        <w:t> is a cell, or cells, or array as input</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delimiter</w:t>
      </w:r>
      <w:r>
        <w:rPr>
          <w:rFonts w:ascii="Verdana" w:hAnsi="Verdana"/>
          <w:color w:val="222222"/>
          <w:sz w:val="21"/>
          <w:szCs w:val="21"/>
        </w:rPr>
        <w:t> is whatever you determine that delimits the text array elements, or for an array or range </w:t>
      </w:r>
      <w:r>
        <w:rPr>
          <w:rStyle w:val="HTMLCode"/>
          <w:color w:val="222222"/>
          <w:bdr w:val="single" w:sz="6" w:space="0" w:color="EBEBEB" w:frame="1"/>
          <w:shd w:val="clear" w:color="auto" w:fill="FFFFFF"/>
        </w:rPr>
        <w:t>","</w:t>
      </w:r>
      <w:r>
        <w:rPr>
          <w:rFonts w:ascii="Verdana" w:hAnsi="Verdana"/>
          <w:color w:val="222222"/>
          <w:sz w:val="21"/>
          <w:szCs w:val="21"/>
        </w:rPr>
        <w:t> is the expected delimiter.</w:t>
      </w:r>
    </w:p>
    <w:p w:rsidR="00F90212" w:rsidRDefault="00F90212" w:rsidP="00F9021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return_element</w:t>
      </w:r>
      <w:proofErr w:type="gramEnd"/>
      <w:r>
        <w:rPr>
          <w:rFonts w:ascii="Verdana" w:hAnsi="Verdana"/>
          <w:color w:val="222222"/>
          <w:sz w:val="21"/>
          <w:szCs w:val="21"/>
        </w:rPr>
        <w:t> any argument that returns a number to indicate the required element. This value is ignored when a </w:t>
      </w:r>
      <w:r>
        <w:rPr>
          <w:rStyle w:val="HTMLCode"/>
          <w:color w:val="222222"/>
          <w:bdr w:val="single" w:sz="6" w:space="0" w:color="EBEBEB" w:frame="1"/>
          <w:shd w:val="clear" w:color="auto" w:fill="FFFFFF"/>
        </w:rPr>
        <w:t>txt</w:t>
      </w:r>
      <w:r>
        <w:rPr>
          <w:rFonts w:ascii="Verdana" w:hAnsi="Verdana"/>
          <w:color w:val="222222"/>
          <w:sz w:val="21"/>
          <w:szCs w:val="21"/>
        </w:rPr>
        <w:t> value is entered and is recommended to be </w:t>
      </w:r>
      <w:r>
        <w:rPr>
          <w:rStyle w:val="HTMLCode"/>
          <w:color w:val="222222"/>
          <w:bdr w:val="single" w:sz="6" w:space="0" w:color="EBEBEB" w:frame="1"/>
          <w:shd w:val="clear" w:color="auto" w:fill="FFFFFF"/>
        </w:rPr>
        <w:t>0</w:t>
      </w:r>
      <w:r>
        <w:rPr>
          <w:rFonts w:ascii="Verdana" w:hAnsi="Verdana"/>
          <w:color w:val="222222"/>
          <w:sz w:val="21"/>
          <w:szCs w:val="21"/>
        </w:rPr>
        <w:t> where the 'txt' option is used.</w:t>
      </w:r>
    </w:p>
    <w:p w:rsidR="00F90212" w:rsidRDefault="00F90212" w:rsidP="00F9021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txt</w:t>
      </w:r>
      <w:proofErr w:type="gramEnd"/>
      <w:r>
        <w:rPr>
          <w:rFonts w:ascii="Verdana" w:hAnsi="Verdana"/>
          <w:color w:val="222222"/>
          <w:sz w:val="21"/>
          <w:szCs w:val="21"/>
        </w:rPr>
        <w:t> an optional value - any text to search for in an element of the array for the function to return that array element ID.</w:t>
      </w:r>
    </w:p>
    <w:p w:rsidR="00F90212" w:rsidRDefault="00856F53" w:rsidP="00F90212">
      <w:pPr>
        <w:rPr>
          <w:rFonts w:ascii="Times New Roman" w:hAnsi="Times New Roman"/>
          <w:sz w:val="24"/>
          <w:szCs w:val="24"/>
        </w:rPr>
      </w:pPr>
      <w:r>
        <w:pict>
          <v:rect id="_x0000_i1127" style="width:0;height:.75pt" o:hralign="center" o:hrstd="t" o:hr="t" fillcolor="#a0a0a0" stroked="f"/>
        </w:pict>
      </w:r>
    </w:p>
    <w:p w:rsidR="00F90212" w:rsidRDefault="00F90212" w:rsidP="00F9021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Examples</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SPLITIT(</w:t>
      </w:r>
      <w:proofErr w:type="gramEnd"/>
      <w:r>
        <w:rPr>
          <w:rStyle w:val="HTMLCode"/>
          <w:color w:val="222222"/>
          <w:bdr w:val="single" w:sz="6" w:space="0" w:color="EBEBEB" w:frame="1"/>
          <w:shd w:val="clear" w:color="auto" w:fill="FFFFFF"/>
        </w:rPr>
        <w:t xml:space="preserve"> A1 , "." , 3 )</w:t>
      </w:r>
      <w:r>
        <w:rPr>
          <w:rFonts w:ascii="Verdana" w:hAnsi="Verdana"/>
          <w:color w:val="222222"/>
          <w:sz w:val="21"/>
          <w:szCs w:val="21"/>
        </w:rPr>
        <w:t> returns </w:t>
      </w:r>
      <w:r>
        <w:rPr>
          <w:rStyle w:val="HTMLCode"/>
          <w:color w:val="222222"/>
          <w:bdr w:val="single" w:sz="6" w:space="0" w:color="EBEBEB" w:frame="1"/>
          <w:shd w:val="clear" w:color="auto" w:fill="FFFFFF"/>
        </w:rPr>
        <w:t>100</w:t>
      </w:r>
      <w:r>
        <w:rPr>
          <w:rFonts w:ascii="Verdana" w:hAnsi="Verdana"/>
          <w:color w:val="222222"/>
          <w:sz w:val="21"/>
          <w:szCs w:val="21"/>
        </w:rPr>
        <w:t> where A1 = </w:t>
      </w:r>
      <w:r>
        <w:rPr>
          <w:rStyle w:val="HTMLCode"/>
          <w:color w:val="222222"/>
          <w:bdr w:val="single" w:sz="6" w:space="0" w:color="EBEBEB" w:frame="1"/>
          <w:shd w:val="clear" w:color="auto" w:fill="FFFFFF"/>
        </w:rPr>
        <w:t>172.50.100.5</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SPLITIT(</w:t>
      </w:r>
      <w:proofErr w:type="gramEnd"/>
      <w:r>
        <w:rPr>
          <w:rStyle w:val="HTMLCode"/>
          <w:color w:val="222222"/>
          <w:bdr w:val="single" w:sz="6" w:space="0" w:color="EBEBEB" w:frame="1"/>
          <w:shd w:val="clear" w:color="auto" w:fill="FFFFFF"/>
        </w:rPr>
        <w:t xml:space="preserve"> A1 , "," , 0 , "Peter" )</w:t>
      </w:r>
      <w:r>
        <w:rPr>
          <w:rFonts w:ascii="Verdana" w:hAnsi="Verdana"/>
          <w:color w:val="222222"/>
          <w:sz w:val="21"/>
          <w:szCs w:val="21"/>
        </w:rPr>
        <w:t> returns </w:t>
      </w:r>
      <w:r>
        <w:rPr>
          <w:rStyle w:val="HTMLCode"/>
          <w:color w:val="222222"/>
          <w:bdr w:val="single" w:sz="6" w:space="0" w:color="EBEBEB" w:frame="1"/>
          <w:shd w:val="clear" w:color="auto" w:fill="FFFFFF"/>
        </w:rPr>
        <w:t>2</w:t>
      </w:r>
      <w:r>
        <w:rPr>
          <w:rFonts w:ascii="Verdana" w:hAnsi="Verdana"/>
          <w:color w:val="222222"/>
          <w:sz w:val="21"/>
          <w:szCs w:val="21"/>
        </w:rPr>
        <w:t> where A1 = </w:t>
      </w:r>
      <w:r>
        <w:rPr>
          <w:rStyle w:val="HTMLCode"/>
          <w:color w:val="222222"/>
          <w:bdr w:val="single" w:sz="6" w:space="0" w:color="EBEBEB" w:frame="1"/>
          <w:shd w:val="clear" w:color="auto" w:fill="FFFFFF"/>
        </w:rPr>
        <w:t>Allen,Peter,age,10</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=SPLITIT( A1 , "." , SPLITIT( A1 , "." , 0 , "Allen" )+1 )</w:t>
      </w:r>
      <w:r>
        <w:rPr>
          <w:rFonts w:ascii="Verdana" w:hAnsi="Verdana"/>
          <w:color w:val="222222"/>
          <w:sz w:val="21"/>
          <w:szCs w:val="21"/>
        </w:rPr>
        <w:t> returns </w:t>
      </w:r>
      <w:r>
        <w:rPr>
          <w:rStyle w:val="HTMLCode"/>
          <w:color w:val="222222"/>
          <w:bdr w:val="single" w:sz="6" w:space="0" w:color="EBEBEB" w:frame="1"/>
          <w:shd w:val="clear" w:color="auto" w:fill="FFFFFF"/>
        </w:rPr>
        <w:t>Peter</w:t>
      </w:r>
      <w:r>
        <w:rPr>
          <w:rFonts w:ascii="Verdana" w:hAnsi="Verdana"/>
          <w:color w:val="222222"/>
          <w:sz w:val="21"/>
          <w:szCs w:val="21"/>
        </w:rPr>
        <w:t> where A1 = </w:t>
      </w:r>
      <w:r>
        <w:rPr>
          <w:rStyle w:val="HTMLCode"/>
          <w:color w:val="222222"/>
          <w:bdr w:val="single" w:sz="6" w:space="0" w:color="EBEBEB" w:frame="1"/>
          <w:shd w:val="clear" w:color="auto" w:fill="FFFFFF"/>
        </w:rPr>
        <w:t>Allen.Peter.age.10</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SPLITIT(</w:t>
      </w:r>
      <w:proofErr w:type="gramEnd"/>
      <w:r>
        <w:rPr>
          <w:rStyle w:val="HTMLCode"/>
          <w:color w:val="222222"/>
          <w:bdr w:val="single" w:sz="6" w:space="0" w:color="EBEBEB" w:frame="1"/>
          <w:shd w:val="clear" w:color="auto" w:fill="FFFFFF"/>
        </w:rPr>
        <w:t xml:space="preserve"> "192.168.11.12" , "." , 2 )</w:t>
      </w:r>
      <w:r>
        <w:rPr>
          <w:rFonts w:ascii="Verdana" w:hAnsi="Verdana"/>
          <w:color w:val="222222"/>
          <w:sz w:val="21"/>
          <w:szCs w:val="21"/>
        </w:rPr>
        <w:t> returns </w:t>
      </w:r>
      <w:r>
        <w:rPr>
          <w:rStyle w:val="HTMLCode"/>
          <w:color w:val="222222"/>
          <w:bdr w:val="single" w:sz="6" w:space="0" w:color="EBEBEB" w:frame="1"/>
          <w:shd w:val="clear" w:color="auto" w:fill="FFFFFF"/>
        </w:rPr>
        <w:t>168</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SPLITIT(</w:t>
      </w:r>
      <w:proofErr w:type="gramEnd"/>
      <w:r>
        <w:rPr>
          <w:rStyle w:val="HTMLCode"/>
          <w:color w:val="222222"/>
          <w:bdr w:val="single" w:sz="6" w:space="0" w:color="EBEBEB" w:frame="1"/>
          <w:shd w:val="clear" w:color="auto" w:fill="FFFFFF"/>
        </w:rPr>
        <w:t xml:space="preserve"> A1:A10 , "," , 3 )</w:t>
      </w:r>
      <w:r>
        <w:rPr>
          <w:rFonts w:ascii="Verdana" w:hAnsi="Verdana"/>
          <w:color w:val="222222"/>
          <w:sz w:val="21"/>
          <w:szCs w:val="21"/>
        </w:rPr>
        <w:t> returns the value in A3</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SPLITIT(</w:t>
      </w:r>
      <w:proofErr w:type="gramEnd"/>
      <w:r>
        <w:rPr>
          <w:rStyle w:val="HTMLCode"/>
          <w:color w:val="222222"/>
          <w:bdr w:val="single" w:sz="6" w:space="0" w:color="EBEBEB" w:frame="1"/>
          <w:shd w:val="clear" w:color="auto" w:fill="FFFFFF"/>
        </w:rPr>
        <w:t>"Sun/Mon/Tue/Wed/Thu/Fri/Sat","/",WEEKDAY(TODAY()))</w:t>
      </w:r>
      <w:r>
        <w:rPr>
          <w:rFonts w:ascii="Verdana" w:hAnsi="Verdana"/>
          <w:color w:val="222222"/>
          <w:sz w:val="21"/>
          <w:szCs w:val="21"/>
        </w:rPr>
        <w:t> returns the current day of the week</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SPLITIT(</w:t>
      </w:r>
      <w:proofErr w:type="gramEnd"/>
      <w:r>
        <w:rPr>
          <w:rStyle w:val="HTMLCode"/>
          <w:color w:val="222222"/>
          <w:bdr w:val="single" w:sz="6" w:space="0" w:color="EBEBEB" w:frame="1"/>
          <w:shd w:val="clear" w:color="auto" w:fill="FFFFFF"/>
        </w:rPr>
        <w:t xml:space="preserve"> CELLARRAY(A1,"/") , "," , 3 )</w:t>
      </w:r>
      <w:r>
        <w:rPr>
          <w:rFonts w:ascii="Verdana" w:hAnsi="Verdana"/>
          <w:color w:val="222222"/>
          <w:sz w:val="21"/>
          <w:szCs w:val="21"/>
        </w:rPr>
        <w:t> returns "C" where A1 = </w:t>
      </w:r>
      <w:r>
        <w:rPr>
          <w:rStyle w:val="HTMLCode"/>
          <w:color w:val="222222"/>
          <w:bdr w:val="single" w:sz="6" w:space="0" w:color="EBEBEB" w:frame="1"/>
          <w:shd w:val="clear" w:color="auto" w:fill="FFFFFF"/>
        </w:rPr>
        <w:t>A/B/C/D/E</w:t>
      </w:r>
    </w:p>
    <w:p w:rsidR="00F90212" w:rsidRDefault="00856F53" w:rsidP="00F90212">
      <w:pPr>
        <w:rPr>
          <w:rFonts w:ascii="Times New Roman" w:hAnsi="Times New Roman"/>
          <w:sz w:val="24"/>
          <w:szCs w:val="24"/>
        </w:rPr>
      </w:pPr>
      <w:r>
        <w:pict>
          <v:rect id="_x0000_i1128" style="width:0;height:.75pt" o:hralign="center" o:hrstd="t" o:hr="t" fillcolor="#a0a0a0" stroked="f"/>
        </w:pic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SPLITIT</w:t>
      </w:r>
      <w:r>
        <w:rPr>
          <w:rFonts w:ascii="Verdana" w:hAnsi="Verdana"/>
          <w:color w:val="222222"/>
          <w:sz w:val="21"/>
          <w:szCs w:val="21"/>
        </w:rPr>
        <w:t> can also be used to extract values from a column mixed with blank cells as it removes blank values by default from the internal array. We use row number to return the values in order.</w:t>
      </w:r>
    </w:p>
    <w:tbl>
      <w:tblPr>
        <w:tblW w:w="0" w:type="auto"/>
        <w:tblCellMar>
          <w:left w:w="0" w:type="dxa"/>
          <w:right w:w="0" w:type="dxa"/>
        </w:tblCellMar>
        <w:tblLook w:val="04A0" w:firstRow="1" w:lastRow="0" w:firstColumn="1" w:lastColumn="0" w:noHBand="0" w:noVBand="1"/>
      </w:tblPr>
      <w:tblGrid>
        <w:gridCol w:w="1368"/>
        <w:gridCol w:w="5581"/>
      </w:tblGrid>
      <w:tr w:rsidR="00F90212"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Fonts w:ascii="Verdana" w:hAnsi="Verdana"/>
                <w:b/>
                <w:bCs/>
                <w:color w:val="222222"/>
                <w:sz w:val="21"/>
                <w:szCs w:val="21"/>
              </w:rPr>
              <w:lastRenderedPageBreak/>
              <w:t>Value list</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Fonts w:ascii="Verdana" w:hAnsi="Verdana"/>
                <w:b/>
                <w:bCs/>
                <w:color w:val="222222"/>
                <w:sz w:val="21"/>
                <w:szCs w:val="21"/>
              </w:rPr>
              <w:t>SPLITIT</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one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=IFERROR(SPLITIT($A$2:$A$12,",",ROW(A1)),"")</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two</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two</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three</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three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four</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five</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four</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five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p>
        </w:tc>
      </w:tr>
    </w:tbl>
    <w:p w:rsidR="00F90212" w:rsidRDefault="00856F53" w:rsidP="00F90212">
      <w:pPr>
        <w:spacing w:line="240" w:lineRule="auto"/>
        <w:rPr>
          <w:sz w:val="24"/>
          <w:szCs w:val="24"/>
        </w:rPr>
      </w:pPr>
      <w:r>
        <w:pict>
          <v:rect id="_x0000_i1129" style="width:0;height:.75pt" o:hralign="center" o:hrstd="t" o:hr="t" fillcolor="#a0a0a0" stroked="f"/>
        </w:pic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72" w:history="1">
        <w:r>
          <w:rPr>
            <w:rStyle w:val="Hyperlink"/>
            <w:rFonts w:ascii="Verdana" w:hAnsi="Verdana"/>
            <w:color w:val="0079D3"/>
            <w:sz w:val="21"/>
            <w:szCs w:val="21"/>
          </w:rPr>
          <w:t>worksheet module</w:t>
        </w:r>
      </w:hyperlink>
      <w:r>
        <w:rPr>
          <w:rFonts w:ascii="Verdana" w:hAnsi="Verdana"/>
          <w:color w:val="222222"/>
          <w:sz w:val="21"/>
          <w:szCs w:val="21"/>
        </w:rPr>
        <w:t> for it to be available for use.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SPLITIT(</w:t>
      </w:r>
      <w:proofErr w:type="gramEnd"/>
      <w:r>
        <w:rPr>
          <w:rStyle w:val="HTMLCode"/>
          <w:color w:val="222222"/>
          <w:bdr w:val="none" w:sz="0" w:space="0" w:color="auto" w:frame="1"/>
        </w:rPr>
        <w:t>rng As Variant, del As String, elmt As Variant, Optional txt As Variant)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'SPLITIT(</w:t>
      </w:r>
      <w:proofErr w:type="gramEnd"/>
      <w:r>
        <w:rPr>
          <w:rStyle w:val="HTMLCode"/>
          <w:color w:val="222222"/>
          <w:bdr w:val="none" w:sz="0" w:space="0" w:color="auto" w:frame="1"/>
        </w:rPr>
        <w:t xml:space="preserve"> range , delimiter , return_element, [optional] txt ) v1.2</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loopit As Boolean, cell As Range, </w:t>
      </w:r>
      <w:proofErr w:type="gramStart"/>
      <w:r>
        <w:rPr>
          <w:rStyle w:val="HTMLCode"/>
          <w:color w:val="222222"/>
          <w:bdr w:val="none" w:sz="0" w:space="0" w:color="auto" w:frame="1"/>
        </w:rPr>
        <w:t>str</w:t>
      </w:r>
      <w:proofErr w:type="gramEnd"/>
      <w:r>
        <w:rPr>
          <w:rStyle w:val="HTMLCode"/>
          <w:color w:val="222222"/>
          <w:bdr w:val="none" w:sz="0" w:space="0" w:color="auto" w:frame="1"/>
        </w:rPr>
        <w:t xml:space="preserve"> As String, i As Double, trimmit As Boolean, relmt As Double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IsArray(</w:t>
      </w:r>
      <w:proofErr w:type="gramEnd"/>
      <w:r>
        <w:rPr>
          <w:rStyle w:val="HTMLCode"/>
          <w:color w:val="222222"/>
          <w:bdr w:val="none" w:sz="0" w:space="0" w:color="auto" w:frame="1"/>
        </w:rPr>
        <w:t>elmt) Then relmt = elmt(1) Else relmt = elmt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Not </w:t>
      </w:r>
      <w:proofErr w:type="gramStart"/>
      <w:r>
        <w:rPr>
          <w:rStyle w:val="HTMLCode"/>
          <w:color w:val="222222"/>
          <w:bdr w:val="none" w:sz="0" w:space="0" w:color="auto" w:frame="1"/>
        </w:rPr>
        <w:t>IsMissing(</w:t>
      </w:r>
      <w:proofErr w:type="gramEnd"/>
      <w:r>
        <w:rPr>
          <w:rStyle w:val="HTMLCode"/>
          <w:color w:val="222222"/>
          <w:bdr w:val="none" w:sz="0" w:space="0" w:color="auto" w:frame="1"/>
        </w:rPr>
        <w:t>txt)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loopit</w:t>
      </w:r>
      <w:proofErr w:type="gramEnd"/>
      <w:r>
        <w:rPr>
          <w:rStyle w:val="HTMLCode"/>
          <w:color w:val="222222"/>
          <w:bdr w:val="none" w:sz="0" w:space="0" w:color="auto" w:frame="1"/>
        </w:rPr>
        <w:t xml:space="preserve"> = True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TypeName(</w:t>
      </w:r>
      <w:proofErr w:type="gramEnd"/>
      <w:r>
        <w:rPr>
          <w:rStyle w:val="HTMLCode"/>
          <w:color w:val="222222"/>
          <w:bdr w:val="none" w:sz="0" w:space="0" w:color="auto" w:frame="1"/>
        </w:rPr>
        <w:t>rng) = "Variant()"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SPLITIT = </w:t>
      </w:r>
      <w:proofErr w:type="gramStart"/>
      <w:r>
        <w:rPr>
          <w:rStyle w:val="HTMLCode"/>
          <w:color w:val="222222"/>
          <w:bdr w:val="none" w:sz="0" w:space="0" w:color="auto" w:frame="1"/>
        </w:rPr>
        <w:t>WorksheetFunction.Transpose(</w:t>
      </w:r>
      <w:proofErr w:type="gramEnd"/>
      <w:r>
        <w:rPr>
          <w:rStyle w:val="HTMLCode"/>
          <w:color w:val="222222"/>
          <w:bdr w:val="none" w:sz="0" w:space="0" w:color="auto" w:frame="1"/>
        </w:rPr>
        <w:t>rng)(relmt)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ElseIf </w:t>
      </w:r>
      <w:proofErr w:type="gramStart"/>
      <w:r>
        <w:rPr>
          <w:rStyle w:val="HTMLCode"/>
          <w:color w:val="222222"/>
          <w:bdr w:val="none" w:sz="0" w:space="0" w:color="auto" w:frame="1"/>
        </w:rPr>
        <w:t>TypeName(</w:t>
      </w:r>
      <w:proofErr w:type="gramEnd"/>
      <w:r>
        <w:rPr>
          <w:rStyle w:val="HTMLCode"/>
          <w:color w:val="222222"/>
          <w:bdr w:val="none" w:sz="0" w:space="0" w:color="auto" w:frame="1"/>
        </w:rPr>
        <w:t>rng) &lt;&gt; "String"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w:t>
      </w:r>
      <w:proofErr w:type="gramStart"/>
      <w:r>
        <w:rPr>
          <w:rStyle w:val="HTMLCode"/>
          <w:color w:val="222222"/>
          <w:bdr w:val="none" w:sz="0" w:space="0" w:color="auto" w:frame="1"/>
        </w:rPr>
        <w:t>In</w:t>
      </w:r>
      <w:proofErr w:type="gramEnd"/>
      <w:r>
        <w:rPr>
          <w:rStyle w:val="HTMLCode"/>
          <w:color w:val="222222"/>
          <w:bdr w:val="none" w:sz="0" w:space="0" w:color="auto" w:frame="1"/>
        </w:rPr>
        <w:t xml:space="preserve"> rng</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Trim(</w:t>
      </w:r>
      <w:proofErr w:type="gramEnd"/>
      <w:r>
        <w:rPr>
          <w:rStyle w:val="HTMLCode"/>
          <w:color w:val="222222"/>
          <w:bdr w:val="none" w:sz="0" w:space="0" w:color="auto" w:frame="1"/>
        </w:rPr>
        <w:t>cell) &lt;&gt; "" Then str = str &amp; WorksheetFunction.Trim(cell) &amp; del</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trimmit</w:t>
      </w:r>
      <w:proofErr w:type="gramEnd"/>
      <w:r>
        <w:rPr>
          <w:rStyle w:val="HTMLCode"/>
          <w:color w:val="222222"/>
          <w:bdr w:val="none" w:sz="0" w:space="0" w:color="auto" w:frame="1"/>
        </w:rPr>
        <w:t xml:space="preserve"> = True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str</w:t>
      </w:r>
      <w:proofErr w:type="gramEnd"/>
      <w:r>
        <w:rPr>
          <w:rStyle w:val="HTMLCode"/>
          <w:color w:val="222222"/>
          <w:bdr w:val="none" w:sz="0" w:space="0" w:color="auto" w:frame="1"/>
        </w:rPr>
        <w:t xml:space="preserve"> = WorksheetFunction.Trim(rng)</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a(</w:t>
      </w:r>
      <w:proofErr w:type="gramEnd"/>
      <w:r>
        <w:rPr>
          <w:rStyle w:val="HTMLCode"/>
          <w:color w:val="222222"/>
          <w:bdr w:val="none" w:sz="0" w:space="0" w:color="auto" w:frame="1"/>
        </w:rPr>
        <w:t>) As String</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a = Split(IIf(trimmit, Left(str, Len(str) - Len(del)), str), del)</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If loopit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 = 0 To </w:t>
      </w:r>
      <w:proofErr w:type="gramStart"/>
      <w:r>
        <w:rPr>
          <w:rStyle w:val="HTMLCode"/>
          <w:color w:val="222222"/>
          <w:bdr w:val="none" w:sz="0" w:space="0" w:color="auto" w:frame="1"/>
        </w:rPr>
        <w:t>UBound(</w:t>
      </w:r>
      <w:proofErr w:type="gramEnd"/>
      <w:r>
        <w:rPr>
          <w:rStyle w:val="HTMLCode"/>
          <w:color w:val="222222"/>
          <w:bdr w:val="none" w:sz="0" w:space="0" w:color="auto" w:frame="1"/>
        </w:rPr>
        <w:t>a)</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Trim(</w:t>
      </w:r>
      <w:proofErr w:type="gramEnd"/>
      <w:r>
        <w:rPr>
          <w:rStyle w:val="HTMLCode"/>
          <w:color w:val="222222"/>
          <w:bdr w:val="none" w:sz="0" w:space="0" w:color="auto" w:frame="1"/>
        </w:rPr>
        <w:t>a(i)) = txt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SPLITIT = i + 1</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SPLITIT = </w:t>
      </w:r>
      <w:proofErr w:type="gramStart"/>
      <w:r>
        <w:rPr>
          <w:rStyle w:val="HTMLCode"/>
          <w:color w:val="222222"/>
          <w:bdr w:val="none" w:sz="0" w:space="0" w:color="auto" w:frame="1"/>
        </w:rPr>
        <w:t>a(</w:t>
      </w:r>
      <w:proofErr w:type="gramEnd"/>
      <w:r>
        <w:rPr>
          <w:rStyle w:val="HTMLCode"/>
          <w:color w:val="222222"/>
          <w:bdr w:val="none" w:sz="0" w:space="0" w:color="auto" w:frame="1"/>
        </w:rPr>
        <w:t>relmt - 1)</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Function</w:t>
      </w:r>
    </w:p>
    <w:p w:rsidR="00F90212" w:rsidRDefault="00856F53" w:rsidP="00F90212">
      <w:pPr>
        <w:rPr>
          <w:rFonts w:ascii="Times New Roman" w:hAnsi="Times New Roman"/>
          <w:sz w:val="24"/>
          <w:szCs w:val="24"/>
        </w:rPr>
      </w:pPr>
      <w:r>
        <w:pict>
          <v:rect id="_x0000_i1130" style="width:0;height:.75pt" o:hralign="center" o:hrstd="t" o:hr="t" fillcolor="#a0a0a0" stroked="f"/>
        </w:pic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See the </w:t>
      </w:r>
      <w:hyperlink r:id="rId73" w:history="1">
        <w:r>
          <w:rPr>
            <w:rStyle w:val="Hyperlink"/>
            <w:rFonts w:ascii="Verdana" w:hAnsi="Verdana"/>
            <w:color w:val="0079D3"/>
            <w:sz w:val="21"/>
            <w:szCs w:val="21"/>
          </w:rPr>
          <w:t>CELLARRAY</w:t>
        </w:r>
      </w:hyperlink>
      <w:r>
        <w:rPr>
          <w:rFonts w:ascii="Verdana" w:hAnsi="Verdana"/>
          <w:color w:val="222222"/>
          <w:sz w:val="21"/>
          <w:szCs w:val="21"/>
        </w:rPr>
        <w:t> function to return cell values as an array</w:t>
      </w:r>
    </w:p>
    <w:p w:rsidR="00F90212" w:rsidRDefault="00856F53" w:rsidP="00F90212">
      <w:pPr>
        <w:rPr>
          <w:rFonts w:ascii="Times New Roman" w:hAnsi="Times New Roman"/>
          <w:sz w:val="24"/>
          <w:szCs w:val="24"/>
        </w:rPr>
      </w:pPr>
      <w:r>
        <w:pict>
          <v:rect id="_x0000_i1131" style="width:0;height:.75pt" o:hralign="center" o:hrstd="t" o:hr="t" fillcolor="#a0a0a0" stroked="f"/>
        </w:pict>
      </w:r>
    </w:p>
    <w:p w:rsidR="00F90212" w:rsidRDefault="00856F53" w:rsidP="00F90212">
      <w:pPr>
        <w:pStyle w:val="NormalWeb"/>
        <w:spacing w:before="0" w:beforeAutospacing="0" w:after="0" w:afterAutospacing="0" w:line="343" w:lineRule="atLeast"/>
        <w:rPr>
          <w:rFonts w:ascii="Verdana" w:hAnsi="Verdana"/>
          <w:color w:val="222222"/>
          <w:sz w:val="21"/>
          <w:szCs w:val="21"/>
        </w:rPr>
      </w:pPr>
      <w:hyperlink r:id="rId74" w:history="1">
        <w:r w:rsidR="00F90212">
          <w:rPr>
            <w:rStyle w:val="Hyperlink"/>
            <w:rFonts w:ascii="Verdana" w:hAnsi="Verdana"/>
            <w:color w:val="0079D3"/>
            <w:sz w:val="21"/>
            <w:szCs w:val="21"/>
          </w:rPr>
          <w:t>See SPLITIT and CELLARRAY in use to return an </w:t>
        </w:r>
      </w:hyperlink>
      <w:r w:rsidR="00F90212">
        <w:rPr>
          <w:rFonts w:ascii="Verdana" w:hAnsi="Verdana"/>
          <w:color w:val="222222"/>
          <w:sz w:val="21"/>
          <w:szCs w:val="21"/>
        </w:rPr>
        <w:t> element from a mutli-delimited cell value</w:t>
      </w:r>
    </w:p>
    <w:p w:rsidR="00F90212" w:rsidRDefault="00F90212" w:rsidP="00F90212">
      <w:pPr>
        <w:pStyle w:val="Heading2"/>
      </w:pPr>
      <w:bookmarkStart w:id="34" w:name="_Toc91483840"/>
      <w:r w:rsidRPr="00F90212">
        <w:t>STACKCOLUMNS - stack referenced ranges into columns of your width choice</w:t>
      </w:r>
      <w:bookmarkEnd w:id="34"/>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STACKCOLUMNS </w:t>
      </w:r>
      <w:proofErr w:type="gramStart"/>
      <w:r>
        <w:rPr>
          <w:rStyle w:val="HTMLCode"/>
          <w:color w:val="222222"/>
          <w:bdr w:val="single" w:sz="6" w:space="0" w:color="EBEBEB" w:frame="1"/>
          <w:shd w:val="clear" w:color="auto" w:fill="FFFFFF"/>
        </w:rPr>
        <w:t>( column</w:t>
      </w:r>
      <w:proofErr w:type="gramEnd"/>
      <w:r>
        <w:rPr>
          <w:rStyle w:val="HTMLCode"/>
          <w:color w:val="222222"/>
          <w:bdr w:val="single" w:sz="6" w:space="0" w:color="EBEBEB" w:frame="1"/>
          <w:shd w:val="clear" w:color="auto" w:fill="FFFFFF"/>
        </w:rPr>
        <w:t>_stack_width , range1 [ , range2 .. ])</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STACKCOLUMNS</w:t>
      </w:r>
      <w:r>
        <w:rPr>
          <w:rFonts w:ascii="Verdana" w:hAnsi="Verdana"/>
          <w:color w:val="222222"/>
          <w:sz w:val="21"/>
          <w:szCs w:val="21"/>
        </w:rPr>
        <w:t> allows you to stack referenced ranges into a set number of columns in an array.</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STACKCOLUMNS</w:t>
      </w:r>
      <w:r>
        <w:rPr>
          <w:rFonts w:ascii="Verdana" w:hAnsi="Verdana"/>
          <w:color w:val="222222"/>
          <w:sz w:val="21"/>
          <w:szCs w:val="21"/>
        </w:rPr>
        <w:t> takes the referenced non contiguous ranges and stacks them into a contiguous range in an array.</w:t>
      </w:r>
    </w:p>
    <w:p w:rsidR="00F90212" w:rsidRDefault="00F90212" w:rsidP="00F9021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allows you to format disparate data for querying as a contiguous block of data.</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This allows you to combine same table types into a single array; for headers include the whole table for the first reference </w:t>
      </w:r>
      <w:r>
        <w:rPr>
          <w:rStyle w:val="HTMLCode"/>
          <w:color w:val="222222"/>
          <w:bdr w:val="single" w:sz="6" w:space="0" w:color="EBEBEB" w:frame="1"/>
          <w:shd w:val="clear" w:color="auto" w:fill="FFFFFF"/>
        </w:rPr>
        <w:t>Table1[#ALL]</w:t>
      </w:r>
      <w:r>
        <w:rPr>
          <w:rFonts w:ascii="Verdana" w:hAnsi="Verdana"/>
          <w:color w:val="222222"/>
          <w:sz w:val="21"/>
          <w:szCs w:val="21"/>
        </w:rPr>
        <w:t> and just the table body for the tables to stack </w:t>
      </w:r>
      <w:r>
        <w:rPr>
          <w:rStyle w:val="HTMLCode"/>
          <w:color w:val="222222"/>
          <w:bdr w:val="single" w:sz="6" w:space="0" w:color="EBEBEB" w:frame="1"/>
          <w:shd w:val="clear" w:color="auto" w:fill="FFFFFF"/>
        </w:rPr>
        <w:t>Table2,Table3,Table4</w:t>
      </w:r>
      <w:r>
        <w:rPr>
          <w:rFonts w:ascii="Verdana" w:hAnsi="Verdana"/>
          <w:color w:val="222222"/>
          <w:sz w:val="21"/>
          <w:szCs w:val="21"/>
        </w:rPr>
        <w:t>, do not forget the first argument to match the width of the tables.</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This allows for </w:t>
      </w:r>
      <w:hyperlink r:id="rId75" w:history="1">
        <w:r>
          <w:rPr>
            <w:rStyle w:val="Hyperlink"/>
            <w:rFonts w:ascii="Verdana" w:hAnsi="Verdana"/>
            <w:color w:val="0079D3"/>
            <w:sz w:val="21"/>
            <w:szCs w:val="21"/>
            <w:u w:val="none"/>
          </w:rPr>
          <w:t>dynamic use and render of arrays</w:t>
        </w:r>
      </w:hyperlink>
      <w:r>
        <w:rPr>
          <w:rFonts w:ascii="Verdana" w:hAnsi="Verdana"/>
          <w:color w:val="222222"/>
          <w:sz w:val="21"/>
          <w:szCs w:val="21"/>
        </w:rPr>
        <w:t> with the new features coming in Excel 365 and should populate to a full table from a single formula in cell. The whole table will then dynamically update with any change made to the source data.</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To generate a dynamic array table in current Excel, select a range of cells and enter the formula in the active cell and enter with ctrl+shift+enter for the array to render across the selected cells. Cells outside the array will evaluate to </w:t>
      </w:r>
      <w:r>
        <w:rPr>
          <w:rStyle w:val="HTMLCode"/>
          <w:color w:val="222222"/>
          <w:bdr w:val="single" w:sz="6" w:space="0" w:color="EBEBEB" w:frame="1"/>
          <w:shd w:val="clear" w:color="auto" w:fill="FFFFFF"/>
        </w:rPr>
        <w:t>#N/A</w:t>
      </w:r>
    </w:p>
    <w:p w:rsidR="00F90212" w:rsidRDefault="00F90212" w:rsidP="00F90212">
      <w:pPr>
        <w:pStyle w:val="NormalWeb"/>
        <w:spacing w:before="0" w:beforeAutospacing="0" w:after="0" w:afterAutospacing="0" w:line="343" w:lineRule="atLeast"/>
        <w:rPr>
          <w:rFonts w:ascii="Verdana" w:hAnsi="Verdana"/>
          <w:color w:val="222222"/>
          <w:sz w:val="21"/>
          <w:szCs w:val="21"/>
        </w:rPr>
      </w:pPr>
      <w:proofErr w:type="gramStart"/>
      <w:r>
        <w:rPr>
          <w:rStyle w:val="HTMLCode"/>
          <w:color w:val="222222"/>
          <w:bdr w:val="single" w:sz="6" w:space="0" w:color="EBEBEB" w:frame="1"/>
          <w:shd w:val="clear" w:color="auto" w:fill="FFFFFF"/>
        </w:rPr>
        <w:t>column_stack_width</w:t>
      </w:r>
      <w:proofErr w:type="gramEnd"/>
      <w:r>
        <w:rPr>
          <w:rFonts w:ascii="Verdana" w:hAnsi="Verdana"/>
          <w:color w:val="222222"/>
          <w:sz w:val="21"/>
          <w:szCs w:val="21"/>
        </w:rPr>
        <w:t> is the width of the range to be generated and allows for disparate width references to be used to add up to the </w:t>
      </w:r>
      <w:r>
        <w:rPr>
          <w:rStyle w:val="HTMLCode"/>
          <w:color w:val="222222"/>
          <w:bdr w:val="single" w:sz="6" w:space="0" w:color="EBEBEB" w:frame="1"/>
          <w:shd w:val="clear" w:color="auto" w:fill="FFFFFF"/>
        </w:rPr>
        <w:t>column_stack_width</w:t>
      </w:r>
      <w:r>
        <w:rPr>
          <w:rFonts w:ascii="Verdana" w:hAnsi="Verdana"/>
          <w:color w:val="222222"/>
          <w:sz w:val="21"/>
          <w:szCs w:val="21"/>
        </w:rPr>
        <w:t> width.</w:t>
      </w:r>
    </w:p>
    <w:p w:rsidR="00F90212" w:rsidRDefault="00F90212" w:rsidP="00F9021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range arguments are to contain references to ranges to stack across the chosen count of columns.</w:t>
      </w:r>
    </w:p>
    <w:p w:rsidR="00F90212" w:rsidRDefault="00F90212" w:rsidP="00F9021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function takes each range argument, separates out the columns, and stacks them from left to right. When the last column is filled the next column of data is placed in column 1 below, and then across to fill the column count.</w:t>
      </w:r>
    </w:p>
    <w:p w:rsidR="00F90212" w:rsidRDefault="00F90212" w:rsidP="00F9021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 xml:space="preserve">The user must create range references that balance out when stacked. </w:t>
      </w:r>
      <w:proofErr w:type="gramStart"/>
      <w:r>
        <w:rPr>
          <w:rFonts w:ascii="Verdana" w:hAnsi="Verdana"/>
          <w:color w:val="222222"/>
          <w:sz w:val="21"/>
          <w:szCs w:val="21"/>
        </w:rPr>
        <w:t>ie</w:t>
      </w:r>
      <w:proofErr w:type="gramEnd"/>
      <w:r>
        <w:rPr>
          <w:rFonts w:ascii="Verdana" w:hAnsi="Verdana"/>
          <w:color w:val="222222"/>
          <w:sz w:val="21"/>
          <w:szCs w:val="21"/>
        </w:rPr>
        <w:t>. If you have a target of 2 columns, each group of 2 column references should be the same length to balance the stacking. Weird and wonderful results will entail if the ranges to not match to stack correctly.</w:t>
      </w:r>
    </w:p>
    <w:p w:rsidR="00F90212" w:rsidRDefault="00F90212" w:rsidP="00F90212">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Note the Excel VBA array limit of 65536 rows of data applies to this UDF in older versions - just be aware</w:t>
      </w:r>
    </w:p>
    <w:p w:rsidR="00F90212" w:rsidRDefault="00856F53" w:rsidP="00F90212">
      <w:pPr>
        <w:rPr>
          <w:rFonts w:ascii="Times New Roman" w:hAnsi="Times New Roman"/>
          <w:sz w:val="24"/>
          <w:szCs w:val="24"/>
        </w:rPr>
      </w:pPr>
      <w:r>
        <w:pict>
          <v:rect id="_x0000_i1132" style="width:0;height:.75pt" o:hralign="center" o:hrstd="t" o:hr="t" fillcolor="#a0a0a0" stroked="f"/>
        </w:pict>
      </w:r>
    </w:p>
    <w:p w:rsidR="00F90212" w:rsidRDefault="00F90212" w:rsidP="001D4229">
      <w:r>
        <w:t>Examples</w:t>
      </w:r>
    </w:p>
    <w:p w:rsidR="00F90212" w:rsidRDefault="00856F53" w:rsidP="00F90212">
      <w:pPr>
        <w:rPr>
          <w:rFonts w:ascii="Times New Roman" w:hAnsi="Times New Roman"/>
          <w:sz w:val="24"/>
          <w:szCs w:val="24"/>
        </w:rPr>
      </w:pPr>
      <w:r>
        <w:pict>
          <v:rect id="_x0000_i1133" style="width:0;height:.75pt" o:hralign="center" o:hrstd="t" o:hr="t" fillcolor="#a0a0a0" stroked="f"/>
        </w:pict>
      </w:r>
    </w:p>
    <w:p w:rsidR="00F90212" w:rsidRDefault="00F90212" w:rsidP="001D4229">
      <w:r>
        <w:t xml:space="preserve">Stack same type tables sharing attributes and width, </w:t>
      </w:r>
      <w:proofErr w:type="gramStart"/>
      <w:r>
        <w:t>In</w:t>
      </w:r>
      <w:proofErr w:type="gramEnd"/>
      <w:r>
        <w:t xml:space="preserve"> this example the tables are 5 columns wide using the header the first table for the array header row.</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STACKCOLUMNS(</w:t>
      </w:r>
      <w:proofErr w:type="gramEnd"/>
      <w:r>
        <w:rPr>
          <w:rStyle w:val="HTMLCode"/>
          <w:color w:val="222222"/>
          <w:bdr w:val="single" w:sz="6" w:space="0" w:color="EBEBEB" w:frame="1"/>
          <w:shd w:val="clear" w:color="auto" w:fill="FFFFFF"/>
        </w:rPr>
        <w:t xml:space="preserve"> 5 , Table1[#All], Table2, Table9, Table25 )</w:t>
      </w:r>
    </w:p>
    <w:p w:rsidR="00F90212" w:rsidRDefault="00856F53" w:rsidP="00F90212">
      <w:pPr>
        <w:rPr>
          <w:rFonts w:ascii="Times New Roman" w:hAnsi="Times New Roman"/>
          <w:sz w:val="24"/>
          <w:szCs w:val="24"/>
        </w:rPr>
      </w:pPr>
      <w:r>
        <w:pict>
          <v:rect id="_x0000_i1134" style="width:0;height:.75pt" o:hralign="center" o:hrstd="t" o:hr="t" fillcolor="#a0a0a0" stroked="f"/>
        </w:pict>
      </w:r>
    </w:p>
    <w:p w:rsidR="00F90212" w:rsidRDefault="00F90212" w:rsidP="001D4229">
      <w:r>
        <w:t>The following are examples with this table as the source data</w:t>
      </w:r>
    </w:p>
    <w:tbl>
      <w:tblPr>
        <w:tblW w:w="0" w:type="auto"/>
        <w:tblCellMar>
          <w:left w:w="0" w:type="dxa"/>
          <w:right w:w="0" w:type="dxa"/>
        </w:tblCellMar>
        <w:tblLook w:val="04A0" w:firstRow="1" w:lastRow="0" w:firstColumn="1" w:lastColumn="0" w:noHBand="0" w:noVBand="1"/>
      </w:tblPr>
      <w:tblGrid>
        <w:gridCol w:w="773"/>
        <w:gridCol w:w="798"/>
        <w:gridCol w:w="790"/>
        <w:gridCol w:w="813"/>
      </w:tblGrid>
      <w:tr w:rsidR="00F90212"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ColD</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D1</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D2</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D3</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D4</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D5</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D6</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D7</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D8</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D9</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D10</w:t>
            </w:r>
          </w:p>
        </w:tc>
      </w:tr>
    </w:tbl>
    <w:p w:rsidR="00F90212" w:rsidRDefault="00856F53" w:rsidP="00F90212">
      <w:pPr>
        <w:spacing w:line="240" w:lineRule="auto"/>
        <w:rPr>
          <w:rFonts w:ascii="Times New Roman" w:hAnsi="Times New Roman"/>
          <w:sz w:val="24"/>
          <w:szCs w:val="24"/>
        </w:rPr>
      </w:pPr>
      <w:r>
        <w:pict>
          <v:rect id="_x0000_i1135" style="width:0;height:.75pt" o:hralign="center" o:hrstd="t" o:hr="t" fillcolor="#a0a0a0" stroked="f"/>
        </w:pict>
      </w:r>
    </w:p>
    <w:p w:rsidR="00F90212" w:rsidRDefault="00F90212" w:rsidP="001D4229">
      <w:r>
        <w:t>Stack data from 3 range references, of disparate widths, to 3 columns wide.</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STACKCOLUMNS(</w:t>
      </w:r>
      <w:proofErr w:type="gramEnd"/>
      <w:r>
        <w:rPr>
          <w:rStyle w:val="HTMLCode"/>
          <w:color w:val="222222"/>
          <w:bdr w:val="single" w:sz="6" w:space="0" w:color="EBEBEB" w:frame="1"/>
          <w:shd w:val="clear" w:color="auto" w:fill="FFFFFF"/>
        </w:rPr>
        <w:t>3,A1:C5,D6:D11,A6:B11)</w:t>
      </w:r>
      <w:r>
        <w:rPr>
          <w:rFonts w:ascii="Verdana" w:hAnsi="Verdana"/>
          <w:color w:val="222222"/>
          <w:sz w:val="21"/>
          <w:szCs w:val="21"/>
        </w:rPr>
        <w:t> returns</w:t>
      </w:r>
    </w:p>
    <w:tbl>
      <w:tblPr>
        <w:tblW w:w="0" w:type="auto"/>
        <w:tblCellMar>
          <w:left w:w="0" w:type="dxa"/>
          <w:right w:w="0" w:type="dxa"/>
        </w:tblCellMar>
        <w:tblLook w:val="04A0" w:firstRow="1" w:lastRow="0" w:firstColumn="1" w:lastColumn="0" w:noHBand="0" w:noVBand="1"/>
      </w:tblPr>
      <w:tblGrid>
        <w:gridCol w:w="773"/>
        <w:gridCol w:w="798"/>
        <w:gridCol w:w="790"/>
      </w:tblGrid>
      <w:tr w:rsidR="00F90212"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lastRenderedPageBreak/>
              <w:t>colA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ColC</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C1</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C2</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C3</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C4</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B5</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B6</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B7</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B8</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A9</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B9</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B10</w:t>
            </w:r>
          </w:p>
        </w:tc>
      </w:tr>
    </w:tbl>
    <w:p w:rsidR="00F90212" w:rsidRDefault="00856F53" w:rsidP="00F90212">
      <w:pPr>
        <w:spacing w:line="240" w:lineRule="auto"/>
        <w:rPr>
          <w:rFonts w:ascii="Times New Roman" w:hAnsi="Times New Roman"/>
          <w:sz w:val="24"/>
          <w:szCs w:val="24"/>
        </w:rPr>
      </w:pPr>
      <w:r>
        <w:pict>
          <v:rect id="_x0000_i1136" style="width:0;height:.75pt" o:hralign="center" o:hrstd="t" o:hr="t" fillcolor="#a0a0a0" stroked="f"/>
        </w:pict>
      </w:r>
    </w:p>
    <w:p w:rsidR="00F90212" w:rsidRDefault="00F90212" w:rsidP="001D4229">
      <w:r>
        <w:t>Stack data from 4 range references, to 2 columns wide.</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STACKCOLUMNS(</w:t>
      </w:r>
      <w:proofErr w:type="gramEnd"/>
      <w:r>
        <w:rPr>
          <w:rStyle w:val="HTMLCode"/>
          <w:color w:val="222222"/>
          <w:bdr w:val="single" w:sz="6" w:space="0" w:color="EBEBEB" w:frame="1"/>
          <w:shd w:val="clear" w:color="auto" w:fill="FFFFFF"/>
        </w:rPr>
        <w:t>2,A2:D3,C6:D7,A8:D9,A4:B5)</w:t>
      </w:r>
      <w:r>
        <w:rPr>
          <w:rFonts w:ascii="Verdana" w:hAnsi="Verdana"/>
          <w:color w:val="222222"/>
          <w:sz w:val="21"/>
          <w:szCs w:val="21"/>
        </w:rPr>
        <w:t> returns</w:t>
      </w:r>
    </w:p>
    <w:tbl>
      <w:tblPr>
        <w:tblW w:w="0" w:type="auto"/>
        <w:tblCellMar>
          <w:left w:w="0" w:type="dxa"/>
          <w:right w:w="0" w:type="dxa"/>
        </w:tblCellMar>
        <w:tblLook w:val="04A0" w:firstRow="1" w:lastRow="0" w:firstColumn="1" w:lastColumn="0" w:noHBand="0" w:noVBand="1"/>
      </w:tblPr>
      <w:tblGrid>
        <w:gridCol w:w="583"/>
        <w:gridCol w:w="580"/>
      </w:tblGrid>
      <w:tr w:rsidR="00F90212"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A1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B1</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B2</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D1</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D2</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D5</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D6</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B7</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B8</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D7</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lastRenderedPageBreak/>
              <w:t>C8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D8</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B3</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A4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B4</w:t>
            </w:r>
          </w:p>
        </w:tc>
      </w:tr>
    </w:tbl>
    <w:p w:rsidR="00F90212" w:rsidRDefault="00856F53" w:rsidP="00F90212">
      <w:pPr>
        <w:spacing w:line="240" w:lineRule="auto"/>
        <w:rPr>
          <w:rFonts w:ascii="Times New Roman" w:hAnsi="Times New Roman"/>
          <w:sz w:val="24"/>
          <w:szCs w:val="24"/>
        </w:rPr>
      </w:pPr>
      <w:r>
        <w:pict>
          <v:rect id="_x0000_i1137" style="width:0;height:.75pt" o:hralign="center" o:hrstd="t" o:hr="t" fillcolor="#a0a0a0" stroked="f"/>
        </w:pict>
      </w:r>
    </w:p>
    <w:p w:rsidR="00F90212" w:rsidRDefault="00F90212" w:rsidP="001D4229">
      <w:r>
        <w:t>Stack columns from two columns and 8 rows from a Table the </w:t>
      </w:r>
      <w:hyperlink r:id="rId76" w:history="1">
        <w:r>
          <w:rPr>
            <w:rStyle w:val="Hyperlink"/>
            <w:rFonts w:ascii="Verdana" w:hAnsi="Verdana"/>
            <w:b/>
            <w:bCs/>
            <w:color w:val="0079D3"/>
            <w:sz w:val="31"/>
            <w:szCs w:val="31"/>
            <w:u w:val="none"/>
          </w:rPr>
          <w:t>RETURNCOLUMN</w:t>
        </w:r>
      </w:hyperlink>
      <w:r>
        <w:t>'s function that can limit the rows returned of a chosen set of columns or table</w: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STACKCOLUMNS(</w:t>
      </w:r>
      <w:proofErr w:type="gramEnd"/>
      <w:r>
        <w:rPr>
          <w:rStyle w:val="HTMLCode"/>
          <w:color w:val="222222"/>
          <w:bdr w:val="single" w:sz="6" w:space="0" w:color="EBEBEB" w:frame="1"/>
          <w:shd w:val="clear" w:color="auto" w:fill="FFFFFF"/>
        </w:rPr>
        <w:t>2,RETURNCOLUMNS(8,Table1[#All],3,4))</w:t>
      </w:r>
    </w:p>
    <w:tbl>
      <w:tblPr>
        <w:tblW w:w="0" w:type="auto"/>
        <w:tblCellMar>
          <w:left w:w="0" w:type="dxa"/>
          <w:right w:w="0" w:type="dxa"/>
        </w:tblCellMar>
        <w:tblLook w:val="04A0" w:firstRow="1" w:lastRow="0" w:firstColumn="1" w:lastColumn="0" w:noHBand="0" w:noVBand="1"/>
      </w:tblPr>
      <w:tblGrid>
        <w:gridCol w:w="790"/>
        <w:gridCol w:w="813"/>
      </w:tblGrid>
      <w:tr w:rsidR="00F90212" w:rsidTr="00F90212">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b/>
                <w:bCs/>
                <w:color w:val="222222"/>
                <w:sz w:val="21"/>
                <w:szCs w:val="21"/>
              </w:rPr>
            </w:pPr>
            <w:r>
              <w:rPr>
                <w:rStyle w:val="Strong"/>
                <w:rFonts w:ascii="Verdana" w:hAnsi="Verdana"/>
                <w:color w:val="222222"/>
                <w:sz w:val="21"/>
                <w:szCs w:val="21"/>
              </w:rPr>
              <w:t>ColD</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D1</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D2</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D3</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D4</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D5</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D6</w:t>
            </w:r>
          </w:p>
        </w:tc>
      </w:tr>
      <w:tr w:rsidR="00F90212" w:rsidTr="00F90212">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C7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90212" w:rsidRDefault="00F90212">
            <w:pPr>
              <w:spacing w:line="343" w:lineRule="atLeast"/>
              <w:rPr>
                <w:rFonts w:ascii="Verdana" w:hAnsi="Verdana"/>
                <w:color w:val="222222"/>
                <w:sz w:val="21"/>
                <w:szCs w:val="21"/>
              </w:rPr>
            </w:pPr>
            <w:r>
              <w:rPr>
                <w:rFonts w:ascii="Verdana" w:hAnsi="Verdana"/>
                <w:color w:val="222222"/>
                <w:sz w:val="21"/>
                <w:szCs w:val="21"/>
              </w:rPr>
              <w:t>D7</w:t>
            </w:r>
          </w:p>
        </w:tc>
      </w:tr>
    </w:tbl>
    <w:p w:rsidR="00F90212" w:rsidRDefault="00856F53" w:rsidP="00F90212">
      <w:pPr>
        <w:spacing w:line="240" w:lineRule="auto"/>
        <w:rPr>
          <w:rFonts w:ascii="Times New Roman" w:hAnsi="Times New Roman"/>
          <w:sz w:val="24"/>
          <w:szCs w:val="24"/>
        </w:rPr>
      </w:pPr>
      <w:r>
        <w:pict>
          <v:rect id="_x0000_i1138" style="width:0;height:.75pt" o:hralign="center" o:hrstd="t" o:hr="t" fillcolor="#a0a0a0" stroked="f"/>
        </w:pict>
      </w:r>
    </w:p>
    <w:p w:rsidR="00F90212" w:rsidRDefault="00F90212" w:rsidP="00F90212">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Paste the following code into a </w:t>
      </w:r>
      <w:hyperlink r:id="rId77" w:history="1">
        <w:r>
          <w:rPr>
            <w:rStyle w:val="Hyperlink"/>
            <w:rFonts w:ascii="Verdana" w:hAnsi="Verdana"/>
            <w:color w:val="0079D3"/>
            <w:sz w:val="21"/>
            <w:szCs w:val="21"/>
            <w:u w:val="none"/>
          </w:rPr>
          <w:t>worksheet module</w:t>
        </w:r>
      </w:hyperlink>
      <w:r>
        <w:rPr>
          <w:rFonts w:ascii="Verdana" w:hAnsi="Verdana"/>
          <w:color w:val="222222"/>
          <w:sz w:val="21"/>
          <w:szCs w:val="21"/>
        </w:rPr>
        <w:t> for it to be available for use.</w:t>
      </w:r>
    </w:p>
    <w:p w:rsidR="00F90212" w:rsidRDefault="00856F53" w:rsidP="00F90212">
      <w:pPr>
        <w:rPr>
          <w:rFonts w:ascii="Times New Roman" w:hAnsi="Times New Roman"/>
          <w:sz w:val="24"/>
          <w:szCs w:val="24"/>
        </w:rPr>
      </w:pPr>
      <w:r>
        <w:pict>
          <v:rect id="_x0000_i1139" style="width:0;height:.75pt" o:hralign="center" o:hrstd="t" o:hr="t" fillcolor="#a0a0a0" stroked="f"/>
        </w:pic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STACKCOLUMNS(</w:t>
      </w:r>
      <w:proofErr w:type="gramEnd"/>
      <w:r>
        <w:rPr>
          <w:rStyle w:val="HTMLCode"/>
          <w:color w:val="222222"/>
          <w:bdr w:val="none" w:sz="0" w:space="0" w:color="auto" w:frame="1"/>
        </w:rPr>
        <w:t>grp As Integer, ParamArray arguments() As Variant) As Variant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'STACKCOLUMNS </w:t>
      </w:r>
      <w:proofErr w:type="gramStart"/>
      <w:r>
        <w:rPr>
          <w:rStyle w:val="HTMLCode"/>
          <w:color w:val="222222"/>
          <w:bdr w:val="none" w:sz="0" w:space="0" w:color="auto" w:frame="1"/>
        </w:rPr>
        <w:t>( group</w:t>
      </w:r>
      <w:proofErr w:type="gramEnd"/>
      <w:r>
        <w:rPr>
          <w:rStyle w:val="HTMLCode"/>
          <w:color w:val="222222"/>
          <w:bdr w:val="none" w:sz="0" w:space="0" w:color="auto" w:frame="1"/>
        </w:rPr>
        <w:t xml:space="preserve"> , col1 [ , col2 , .. ] ) v1.31 - take range input for return, limit rows</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rtnArray(</w:t>
      </w:r>
      <w:proofErr w:type="gramEnd"/>
      <w:r>
        <w:rPr>
          <w:rStyle w:val="HTMLCode"/>
          <w:color w:val="222222"/>
          <w:bdr w:val="none" w:sz="0" w:space="0" w:color="auto" w:frame="1"/>
        </w:rPr>
        <w:t>) As Variant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uB As Integer, i As Double, ii As Double, j As Double, rRows As Double, rCols As Double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rowPaste As Long: rowPaste = 0 'paste array group index</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Dim newPasteRow As Double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colCount As Integer</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aRows As Double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uB</w:t>
      </w:r>
      <w:proofErr w:type="gramEnd"/>
      <w:r>
        <w:rPr>
          <w:rStyle w:val="HTMLCode"/>
          <w:color w:val="222222"/>
          <w:bdr w:val="none" w:sz="0" w:space="0" w:color="auto" w:frame="1"/>
        </w:rPr>
        <w:t xml:space="preserve"> = UBound(arguments) 'ubound() rows, ubount( ,2) columns, array Variant()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 'get final array size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TypeName(</w:t>
      </w:r>
      <w:proofErr w:type="gramEnd"/>
      <w:r>
        <w:rPr>
          <w:rStyle w:val="HTMLCode"/>
          <w:color w:val="222222"/>
          <w:bdr w:val="none" w:sz="0" w:space="0" w:color="auto" w:frame="1"/>
        </w:rPr>
        <w:t>arguments(i)) = "Variant()"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aRows</w:t>
      </w:r>
      <w:proofErr w:type="gramEnd"/>
      <w:r>
        <w:rPr>
          <w:rStyle w:val="HTMLCode"/>
          <w:color w:val="222222"/>
          <w:bdr w:val="none" w:sz="0" w:space="0" w:color="auto" w:frame="1"/>
        </w:rPr>
        <w:t xml:space="preserve"> = aRows + (UBound(arguments(i)) / grp * UBound(arguments(i), 2))</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aRows</w:t>
      </w:r>
      <w:proofErr w:type="gramEnd"/>
      <w:r>
        <w:rPr>
          <w:rStyle w:val="HTMLCode"/>
          <w:color w:val="222222"/>
          <w:bdr w:val="none" w:sz="0" w:space="0" w:color="auto" w:frame="1"/>
        </w:rPr>
        <w:t xml:space="preserve"> = aRows + (arguments(i).Rows.Count / grp * arguments(i).Columns.Count)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Preserve </w:t>
      </w:r>
      <w:proofErr w:type="gramStart"/>
      <w:r>
        <w:rPr>
          <w:rStyle w:val="HTMLCode"/>
          <w:color w:val="222222"/>
          <w:bdr w:val="none" w:sz="0" w:space="0" w:color="auto" w:frame="1"/>
        </w:rPr>
        <w:t>rtnArray(</w:t>
      </w:r>
      <w:proofErr w:type="gramEnd"/>
      <w:r>
        <w:rPr>
          <w:rStyle w:val="HTMLCode"/>
          <w:color w:val="222222"/>
          <w:bdr w:val="none" w:sz="0" w:space="0" w:color="auto" w:frame="1"/>
        </w:rPr>
        <w:t>aRows - 1, grp - 1) 'intialise array</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lets</w:t>
      </w:r>
      <w:proofErr w:type="gramEnd"/>
      <w:r>
        <w:rPr>
          <w:rStyle w:val="HTMLCode"/>
          <w:color w:val="222222"/>
          <w:bdr w:val="none" w:sz="0" w:space="0" w:color="auto" w:frame="1"/>
        </w:rPr>
        <w:t xml:space="preserve"> get these loops sorted now....</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i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 'need to loop for either array or range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TypeName(</w:t>
      </w:r>
      <w:proofErr w:type="gramEnd"/>
      <w:r>
        <w:rPr>
          <w:rStyle w:val="HTMLCode"/>
          <w:color w:val="222222"/>
          <w:bdr w:val="none" w:sz="0" w:space="0" w:color="auto" w:frame="1"/>
        </w:rPr>
        <w:t>arguments(i)) = "Variant()"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rRows</w:t>
      </w:r>
      <w:proofErr w:type="gramEnd"/>
      <w:r>
        <w:rPr>
          <w:rStyle w:val="HTMLCode"/>
          <w:color w:val="222222"/>
          <w:bdr w:val="none" w:sz="0" w:space="0" w:color="auto" w:frame="1"/>
        </w:rPr>
        <w:t xml:space="preserve"> = UBound(arguments(i))</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rCols</w:t>
      </w:r>
      <w:proofErr w:type="gramEnd"/>
      <w:r>
        <w:rPr>
          <w:rStyle w:val="HTMLCode"/>
          <w:color w:val="222222"/>
          <w:bdr w:val="none" w:sz="0" w:space="0" w:color="auto" w:frame="1"/>
        </w:rPr>
        <w:t xml:space="preserve"> = UBound(arguments(i), 2)</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Else</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rRows</w:t>
      </w:r>
      <w:proofErr w:type="gramEnd"/>
      <w:r>
        <w:rPr>
          <w:rStyle w:val="HTMLCode"/>
          <w:color w:val="222222"/>
          <w:bdr w:val="none" w:sz="0" w:space="0" w:color="auto" w:frame="1"/>
        </w:rPr>
        <w:t xml:space="preserve"> = arguments(i).Rows.Count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rCols</w:t>
      </w:r>
      <w:proofErr w:type="gramEnd"/>
      <w:r>
        <w:rPr>
          <w:rStyle w:val="HTMLCode"/>
          <w:color w:val="222222"/>
          <w:bdr w:val="none" w:sz="0" w:space="0" w:color="auto" w:frame="1"/>
        </w:rPr>
        <w:t xml:space="preserve"> = arguments(i).Columns.Count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j = 1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rCols</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colCount</w:t>
      </w:r>
      <w:proofErr w:type="gramEnd"/>
      <w:r>
        <w:rPr>
          <w:rStyle w:val="HTMLCode"/>
          <w:color w:val="222222"/>
          <w:bdr w:val="none" w:sz="0" w:space="0" w:color="auto" w:frame="1"/>
        </w:rPr>
        <w:t xml:space="preserve"> = colCount + 1</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rowPaste</w:t>
      </w:r>
      <w:proofErr w:type="gramEnd"/>
      <w:r>
        <w:rPr>
          <w:rStyle w:val="HTMLCode"/>
          <w:color w:val="222222"/>
          <w:bdr w:val="none" w:sz="0" w:space="0" w:color="auto" w:frame="1"/>
        </w:rPr>
        <w:t xml:space="preserve"> = newPasteRow</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ii = 1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rRows</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rtnArray(</w:t>
      </w:r>
      <w:proofErr w:type="gramEnd"/>
      <w:r>
        <w:rPr>
          <w:rStyle w:val="HTMLCode"/>
          <w:color w:val="222222"/>
          <w:bdr w:val="none" w:sz="0" w:space="0" w:color="auto" w:frame="1"/>
        </w:rPr>
        <w:t>rowPaste, colCount - 1) = arguments(i)(ii, j)</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rowPaste</w:t>
      </w:r>
      <w:proofErr w:type="gramEnd"/>
      <w:r>
        <w:rPr>
          <w:rStyle w:val="HTMLCode"/>
          <w:color w:val="222222"/>
          <w:bdr w:val="none" w:sz="0" w:space="0" w:color="auto" w:frame="1"/>
        </w:rPr>
        <w:t xml:space="preserve"> = rowPaste + 1</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colCount = grp Then</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colCount</w:t>
      </w:r>
      <w:proofErr w:type="gramEnd"/>
      <w:r>
        <w:rPr>
          <w:rStyle w:val="HTMLCode"/>
          <w:color w:val="222222"/>
          <w:bdr w:val="none" w:sz="0" w:space="0" w:color="auto" w:frame="1"/>
        </w:rPr>
        <w:t xml:space="preserve"> = 0</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newPasteRow</w:t>
      </w:r>
      <w:proofErr w:type="gramEnd"/>
      <w:r>
        <w:rPr>
          <w:rStyle w:val="HTMLCode"/>
          <w:color w:val="222222"/>
          <w:bdr w:val="none" w:sz="0" w:space="0" w:color="auto" w:frame="1"/>
        </w:rPr>
        <w:t xml:space="preserve"> = newPasteRow + rRows</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rowPaste</w:t>
      </w:r>
      <w:proofErr w:type="gramEnd"/>
      <w:r>
        <w:rPr>
          <w:rStyle w:val="HTMLCode"/>
          <w:color w:val="222222"/>
          <w:bdr w:val="none" w:sz="0" w:space="0" w:color="auto" w:frame="1"/>
        </w:rPr>
        <w:t xml:space="preserve"> = newPasteRow</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STACKCOLUMNS = </w:t>
      </w:r>
      <w:proofErr w:type="gramStart"/>
      <w:r>
        <w:rPr>
          <w:rStyle w:val="HTMLCode"/>
          <w:color w:val="222222"/>
          <w:bdr w:val="none" w:sz="0" w:space="0" w:color="auto" w:frame="1"/>
        </w:rPr>
        <w:t>rtnArray()</w:t>
      </w:r>
      <w:proofErr w:type="gramEnd"/>
    </w:p>
    <w:p w:rsidR="00F90212" w:rsidRDefault="00F90212" w:rsidP="00F90212">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lastRenderedPageBreak/>
        <w:t>End Function</w:t>
      </w:r>
    </w:p>
    <w:p w:rsidR="00F90212" w:rsidRDefault="001D4229" w:rsidP="00F90212">
      <w:pPr>
        <w:pStyle w:val="Heading2"/>
      </w:pPr>
      <w:bookmarkStart w:id="35" w:name="_Toc91483841"/>
      <w:r w:rsidRPr="001D4229">
        <w:t>UNPIVOTCOLUMNS - an unpivot function. Unpivot data to an array for use in formulas or output to a table.</w:t>
      </w:r>
      <w:bookmarkEnd w:id="35"/>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UNPIVOTCOLUMNS </w:t>
      </w:r>
      <w:proofErr w:type="gramStart"/>
      <w:r>
        <w:rPr>
          <w:rStyle w:val="HTMLCode"/>
          <w:color w:val="222222"/>
          <w:bdr w:val="single" w:sz="6" w:space="0" w:color="EBEBEB" w:frame="1"/>
          <w:shd w:val="clear" w:color="auto" w:fill="FFFFFF"/>
        </w:rPr>
        <w:t>( Range</w:t>
      </w:r>
      <w:proofErr w:type="gramEnd"/>
      <w:r>
        <w:rPr>
          <w:rStyle w:val="HTMLCode"/>
          <w:color w:val="222222"/>
          <w:bdr w:val="single" w:sz="6" w:space="0" w:color="EBEBEB" w:frame="1"/>
          <w:shd w:val="clear" w:color="auto" w:fill="FFFFFF"/>
        </w:rPr>
        <w:t xml:space="preserve"> , Column_name , col1/range1 [ , col2/range2 , .. ] )</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Data is often recorded and stored in a pivoted style of data across columns for an item. This can make it tricky to create formulas to extract simple answers to data questions.</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Office 2016 introduced an UNPIVOT process in PowerQuery to unpivot data to another table.</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UDF unpivots data to an array, allowing the user to use unpivoted data in formulas, or output to the page in an array.</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Range</w:t>
      </w:r>
      <w:r>
        <w:rPr>
          <w:rFonts w:ascii="Verdana" w:hAnsi="Verdana"/>
          <w:color w:val="222222"/>
          <w:sz w:val="21"/>
          <w:szCs w:val="21"/>
        </w:rPr>
        <w:t> - the table of data to unpivot including the header row for the data.</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Column_name</w:t>
      </w:r>
      <w:r>
        <w:rPr>
          <w:rFonts w:ascii="Verdana" w:hAnsi="Verdana"/>
          <w:color w:val="222222"/>
          <w:sz w:val="21"/>
          <w:szCs w:val="21"/>
        </w:rPr>
        <w:t> - the name to give the new unpivoted column</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Col1/range1</w:t>
      </w:r>
      <w:r>
        <w:rPr>
          <w:rFonts w:ascii="Verdana" w:hAnsi="Verdana"/>
          <w:color w:val="222222"/>
          <w:sz w:val="21"/>
          <w:szCs w:val="21"/>
        </w:rPr>
        <w:t> - users can refence the columns to unpivot either by an index number of their column position in the table, or as a range of the header cell to unpivot. e.g </w:t>
      </w:r>
      <w:r>
        <w:rPr>
          <w:rStyle w:val="HTMLCode"/>
          <w:color w:val="222222"/>
          <w:bdr w:val="single" w:sz="6" w:space="0" w:color="EBEBEB" w:frame="1"/>
          <w:shd w:val="clear" w:color="auto" w:fill="FFFFFF"/>
        </w:rPr>
        <w:t>2,3,4,6</w:t>
      </w:r>
      <w:r>
        <w:rPr>
          <w:rFonts w:ascii="Verdana" w:hAnsi="Verdana"/>
          <w:color w:val="222222"/>
          <w:sz w:val="21"/>
          <w:szCs w:val="21"/>
        </w:rPr>
        <w:t> or </w:t>
      </w:r>
      <w:r>
        <w:rPr>
          <w:rStyle w:val="HTMLCode"/>
          <w:color w:val="222222"/>
          <w:bdr w:val="single" w:sz="6" w:space="0" w:color="EBEBEB" w:frame="1"/>
          <w:shd w:val="clear" w:color="auto" w:fill="FFFFFF"/>
        </w:rPr>
        <w:t>B10:B12</w:t>
      </w:r>
      <w:proofErr w:type="gramStart"/>
      <w:r>
        <w:rPr>
          <w:rStyle w:val="HTMLCode"/>
          <w:color w:val="222222"/>
          <w:bdr w:val="single" w:sz="6" w:space="0" w:color="EBEBEB" w:frame="1"/>
          <w:shd w:val="clear" w:color="auto" w:fill="FFFFFF"/>
        </w:rPr>
        <w:t>,B14</w:t>
      </w:r>
      <w:proofErr w:type="gramEnd"/>
      <w:r>
        <w:rPr>
          <w:rFonts w:ascii="Verdana" w:hAnsi="Verdana"/>
          <w:color w:val="222222"/>
          <w:sz w:val="21"/>
          <w:szCs w:val="21"/>
        </w:rPr>
        <w:t> or mixed </w:t>
      </w:r>
      <w:r>
        <w:rPr>
          <w:rStyle w:val="HTMLCode"/>
          <w:color w:val="222222"/>
          <w:bdr w:val="single" w:sz="6" w:space="0" w:color="EBEBEB" w:frame="1"/>
          <w:shd w:val="clear" w:color="auto" w:fill="FFFFFF"/>
        </w:rPr>
        <w:t>B10:B12,6</w:t>
      </w:r>
    </w:p>
    <w:p w:rsidR="001D4229" w:rsidRDefault="00856F53" w:rsidP="001D4229">
      <w:pPr>
        <w:rPr>
          <w:rFonts w:ascii="Times New Roman" w:hAnsi="Times New Roman"/>
          <w:sz w:val="24"/>
          <w:szCs w:val="24"/>
        </w:rPr>
      </w:pPr>
      <w:r>
        <w:pict>
          <v:rect id="_x0000_i1140" style="width:0;height:.75pt" o:hralign="center" o:hrstd="t" o:hr="t" fillcolor="#a0a0a0" stroked="f"/>
        </w:pic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function and result can be used as an argument in a formula to more easily access and query the data.</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function and result can be used to generate a dynamic unpivoted table by selecting a range of cells and entering the formula as an array formula with ctrl+shift+enter.</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function and result can be used to generate a Dynamic Array of an unpivoted table with the new features coming in Excel 365, an instant table of the unpivoted data.</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To cement the data, simply copy, paste special values.</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Note the Excel VBA array limit of 65536 rows of data applies to this UDF in older versions - just be aware</w:t>
      </w:r>
    </w:p>
    <w:p w:rsidR="001D4229" w:rsidRDefault="00856F53" w:rsidP="001D4229">
      <w:pPr>
        <w:rPr>
          <w:rFonts w:ascii="Times New Roman" w:hAnsi="Times New Roman"/>
          <w:sz w:val="24"/>
          <w:szCs w:val="24"/>
        </w:rPr>
      </w:pPr>
      <w:r>
        <w:pict>
          <v:rect id="_x0000_i1141" style="width:0;height:.75pt" o:hralign="center" o:hrstd="t" o:hr="t" fillcolor="#a0a0a0" stroked="f"/>
        </w:pict>
      </w:r>
    </w:p>
    <w:p w:rsidR="001D4229" w:rsidRDefault="001D4229" w:rsidP="001D4229">
      <w:r>
        <w:t>Examples using this small table of data, which is </w:t>
      </w:r>
      <w:r>
        <w:rPr>
          <w:rStyle w:val="HTMLCode"/>
          <w:rFonts w:eastAsiaTheme="minorHAnsi"/>
          <w:b/>
          <w:bCs/>
          <w:color w:val="222222"/>
          <w:bdr w:val="single" w:sz="6" w:space="0" w:color="EBEBEB" w:frame="1"/>
          <w:shd w:val="clear" w:color="auto" w:fill="FFFFFF"/>
        </w:rPr>
        <w:t>Table1</w:t>
      </w:r>
      <w:r>
        <w:t> sitting in the range </w:t>
      </w:r>
      <w:r>
        <w:rPr>
          <w:rStyle w:val="HTMLCode"/>
          <w:rFonts w:eastAsiaTheme="minorHAnsi"/>
          <w:b/>
          <w:bCs/>
          <w:color w:val="222222"/>
          <w:bdr w:val="single" w:sz="6" w:space="0" w:color="EBEBEB" w:frame="1"/>
          <w:shd w:val="clear" w:color="auto" w:fill="FFFFFF"/>
        </w:rPr>
        <w:t>D25:K28</w:t>
      </w:r>
    </w:p>
    <w:tbl>
      <w:tblPr>
        <w:tblW w:w="0" w:type="auto"/>
        <w:tblCellMar>
          <w:left w:w="0" w:type="dxa"/>
          <w:right w:w="0" w:type="dxa"/>
        </w:tblCellMar>
        <w:tblLook w:val="04A0" w:firstRow="1" w:lastRow="0" w:firstColumn="1" w:lastColumn="0" w:noHBand="0" w:noVBand="1"/>
      </w:tblPr>
      <w:tblGrid>
        <w:gridCol w:w="1410"/>
        <w:gridCol w:w="1208"/>
        <w:gridCol w:w="1329"/>
        <w:gridCol w:w="987"/>
        <w:gridCol w:w="828"/>
        <w:gridCol w:w="1137"/>
        <w:gridCol w:w="746"/>
        <w:gridCol w:w="826"/>
      </w:tblGrid>
      <w:tr w:rsidR="001D4229" w:rsidTr="001D4229">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Company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January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February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March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April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Region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May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June</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6</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10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20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30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40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50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60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100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200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300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400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500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600</w:t>
            </w:r>
          </w:p>
        </w:tc>
      </w:tr>
    </w:tbl>
    <w:p w:rsidR="001D4229" w:rsidRDefault="00856F53" w:rsidP="001D4229">
      <w:pPr>
        <w:spacing w:line="240" w:lineRule="auto"/>
        <w:rPr>
          <w:rFonts w:ascii="Times New Roman" w:hAnsi="Times New Roman"/>
          <w:sz w:val="24"/>
          <w:szCs w:val="24"/>
        </w:rPr>
      </w:pPr>
      <w:r>
        <w:pict>
          <v:rect id="_x0000_i1142" style="width:0;height:.75pt" o:hralign="center" o:hrstd="t" o:hr="t" fillcolor="#a0a0a0" stroked="f"/>
        </w:pict>
      </w:r>
    </w:p>
    <w:p w:rsidR="001D4229" w:rsidRDefault="001D4229" w:rsidP="001D4229">
      <w:r>
        <w:t>Reference to unpivot a table, with the new column to be labelled </w:t>
      </w:r>
      <w:r>
        <w:rPr>
          <w:rStyle w:val="HTMLCode"/>
          <w:rFonts w:eastAsiaTheme="minorHAnsi"/>
          <w:b/>
          <w:bCs/>
          <w:color w:val="222222"/>
          <w:bdr w:val="single" w:sz="6" w:space="0" w:color="EBEBEB" w:frame="1"/>
          <w:shd w:val="clear" w:color="auto" w:fill="FFFFFF"/>
        </w:rPr>
        <w:t>Months</w:t>
      </w:r>
      <w:r>
        <w:t> and pivot columns arguments as column indexes 2</w:t>
      </w:r>
      <w:proofErr w:type="gramStart"/>
      <w:r>
        <w:t>,3,4,5,7,8</w:t>
      </w:r>
      <w:proofErr w:type="gramEnd"/>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lastRenderedPageBreak/>
        <w:t>=</w:t>
      </w:r>
      <w:proofErr w:type="gramStart"/>
      <w:r>
        <w:rPr>
          <w:rStyle w:val="HTMLCode"/>
          <w:color w:val="222222"/>
          <w:bdr w:val="single" w:sz="6" w:space="0" w:color="EBEBEB" w:frame="1"/>
          <w:shd w:val="clear" w:color="auto" w:fill="FFFFFF"/>
        </w:rPr>
        <w:t>UNPIVOTCOLUMNS(</w:t>
      </w:r>
      <w:proofErr w:type="gramEnd"/>
      <w:r>
        <w:rPr>
          <w:rStyle w:val="HTMLCode"/>
          <w:color w:val="222222"/>
          <w:bdr w:val="single" w:sz="6" w:space="0" w:color="EBEBEB" w:frame="1"/>
          <w:shd w:val="clear" w:color="auto" w:fill="FFFFFF"/>
        </w:rPr>
        <w:t>Table1[#ALL],"Months",2,3,4,5,7,8)</w:t>
      </w:r>
    </w:p>
    <w:p w:rsidR="001D4229" w:rsidRDefault="00856F53" w:rsidP="001D4229">
      <w:pPr>
        <w:rPr>
          <w:rFonts w:ascii="Times New Roman" w:hAnsi="Times New Roman"/>
          <w:sz w:val="24"/>
          <w:szCs w:val="24"/>
        </w:rPr>
      </w:pPr>
      <w:r>
        <w:pict>
          <v:rect id="_x0000_i1143" style="width:0;height:.75pt" o:hralign="center" o:hrstd="t" o:hr="t" fillcolor="#a0a0a0" stroked="f"/>
        </w:pict>
      </w:r>
    </w:p>
    <w:p w:rsidR="001D4229" w:rsidRDefault="001D4229" w:rsidP="001D4229">
      <w:r>
        <w:t>Reference to unpivot a range, with the new column to be labelled </w:t>
      </w:r>
      <w:r>
        <w:rPr>
          <w:rStyle w:val="HTMLCode"/>
          <w:rFonts w:eastAsiaTheme="minorHAnsi"/>
          <w:b/>
          <w:bCs/>
          <w:color w:val="222222"/>
          <w:bdr w:val="single" w:sz="6" w:space="0" w:color="EBEBEB" w:frame="1"/>
          <w:shd w:val="clear" w:color="auto" w:fill="FFFFFF"/>
        </w:rPr>
        <w:t>Months</w:t>
      </w:r>
      <w:r>
        <w:t> and pivot table column arguments as ranges</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UNPIVOTCOLUMNS(</w:t>
      </w:r>
      <w:proofErr w:type="gramEnd"/>
      <w:r>
        <w:rPr>
          <w:rStyle w:val="HTMLCode"/>
          <w:color w:val="222222"/>
          <w:bdr w:val="single" w:sz="6" w:space="0" w:color="EBEBEB" w:frame="1"/>
          <w:shd w:val="clear" w:color="auto" w:fill="FFFFFF"/>
        </w:rPr>
        <w:t>D25:K28,"Months",E25:H25, J25,K25)</w:t>
      </w:r>
    </w:p>
    <w:p w:rsidR="001D4229" w:rsidRDefault="00856F53" w:rsidP="001D4229">
      <w:pPr>
        <w:rPr>
          <w:rFonts w:ascii="Times New Roman" w:hAnsi="Times New Roman"/>
          <w:sz w:val="24"/>
          <w:szCs w:val="24"/>
        </w:rPr>
      </w:pPr>
      <w:r>
        <w:pict>
          <v:rect id="_x0000_i1144" style="width:0;height:.75pt" o:hralign="center" o:hrstd="t" o:hr="t" fillcolor="#a0a0a0" stroked="f"/>
        </w:pict>
      </w:r>
    </w:p>
    <w:p w:rsidR="001D4229" w:rsidRDefault="001D4229" w:rsidP="001D4229">
      <w:r>
        <w:t>Reference to unpivot a Table with the new column to be label taken from cell </w:t>
      </w:r>
      <w:r>
        <w:rPr>
          <w:rStyle w:val="HTMLCode"/>
          <w:rFonts w:eastAsiaTheme="minorHAnsi"/>
          <w:b/>
          <w:bCs/>
          <w:color w:val="222222"/>
          <w:bdr w:val="single" w:sz="6" w:space="0" w:color="EBEBEB" w:frame="1"/>
          <w:shd w:val="clear" w:color="auto" w:fill="FFFFFF"/>
        </w:rPr>
        <w:t>A1</w:t>
      </w:r>
      <w:r>
        <w:t> and pivot column arguments as Table reference and index combined</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UNPIVOTCOLUMNS(</w:t>
      </w:r>
      <w:proofErr w:type="gramEnd"/>
      <w:r>
        <w:rPr>
          <w:rStyle w:val="HTMLCode"/>
          <w:color w:val="222222"/>
          <w:bdr w:val="single" w:sz="6" w:space="0" w:color="EBEBEB" w:frame="1"/>
          <w:shd w:val="clear" w:color="auto" w:fill="FFFFFF"/>
        </w:rPr>
        <w:t>Table1[#All],A1,Table1[[#Headers],[January]:[April]],7,8)</w:t>
      </w:r>
    </w:p>
    <w:p w:rsidR="001D4229" w:rsidRDefault="00856F53" w:rsidP="001D4229">
      <w:pPr>
        <w:rPr>
          <w:rFonts w:ascii="Times New Roman" w:hAnsi="Times New Roman"/>
          <w:sz w:val="24"/>
          <w:szCs w:val="24"/>
        </w:rPr>
      </w:pPr>
      <w:r>
        <w:pict>
          <v:rect id="_x0000_i1145" style="width:0;height:.75pt" o:hralign="center" o:hrstd="t" o:hr="t" fillcolor="#a0a0a0" stroked="f"/>
        </w:pict>
      </w:r>
    </w:p>
    <w:p w:rsidR="001D4229" w:rsidRDefault="001D4229" w:rsidP="001D4229">
      <w:r>
        <w:t>The resulting array;</w:t>
      </w:r>
    </w:p>
    <w:tbl>
      <w:tblPr>
        <w:tblW w:w="0" w:type="auto"/>
        <w:tblCellMar>
          <w:left w:w="0" w:type="dxa"/>
          <w:right w:w="0" w:type="dxa"/>
        </w:tblCellMar>
        <w:tblLook w:val="04A0" w:firstRow="1" w:lastRow="0" w:firstColumn="1" w:lastColumn="0" w:noHBand="0" w:noVBand="1"/>
      </w:tblPr>
      <w:tblGrid>
        <w:gridCol w:w="1410"/>
        <w:gridCol w:w="1137"/>
        <w:gridCol w:w="1210"/>
        <w:gridCol w:w="932"/>
      </w:tblGrid>
      <w:tr w:rsidR="001D4229" w:rsidTr="001D4229">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Company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Region</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Months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b/>
                <w:bCs/>
                <w:color w:val="222222"/>
                <w:sz w:val="21"/>
                <w:szCs w:val="21"/>
              </w:rPr>
            </w:pPr>
            <w:r>
              <w:rPr>
                <w:rFonts w:ascii="Verdana" w:hAnsi="Verdana"/>
                <w:b/>
                <w:bCs/>
                <w:color w:val="222222"/>
                <w:sz w:val="21"/>
                <w:szCs w:val="21"/>
              </w:rPr>
              <w:t>Value</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January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1</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February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2</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March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3</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April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4</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5</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RegionA</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June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6</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January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10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February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20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March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30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April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40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50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RegionB</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June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60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January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100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February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200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March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300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lastRenderedPageBreak/>
              <w:t>CompanyC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April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400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500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CompanyC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RegionC</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June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jc w:val="right"/>
              <w:rPr>
                <w:rFonts w:ascii="Verdana" w:hAnsi="Verdana"/>
                <w:color w:val="222222"/>
                <w:sz w:val="21"/>
                <w:szCs w:val="21"/>
              </w:rPr>
            </w:pPr>
            <w:r>
              <w:rPr>
                <w:rFonts w:ascii="Verdana" w:hAnsi="Verdana"/>
                <w:color w:val="222222"/>
                <w:sz w:val="21"/>
                <w:szCs w:val="21"/>
              </w:rPr>
              <w:t>600</w:t>
            </w:r>
          </w:p>
        </w:tc>
      </w:tr>
    </w:tbl>
    <w:p w:rsidR="001D4229" w:rsidRDefault="00856F53" w:rsidP="001D4229">
      <w:pPr>
        <w:spacing w:line="240" w:lineRule="auto"/>
        <w:rPr>
          <w:rFonts w:ascii="Times New Roman" w:hAnsi="Times New Roman"/>
          <w:sz w:val="24"/>
          <w:szCs w:val="24"/>
        </w:rPr>
      </w:pPr>
      <w:r>
        <w:pict>
          <v:rect id="_x0000_i1146" style="width:0;height:.75pt" o:hralign="center" o:hrstd="t" o:hr="t" fillcolor="#a0a0a0" stroked="f"/>
        </w:pict>
      </w:r>
    </w:p>
    <w:p w:rsidR="001D4229" w:rsidRDefault="001D4229" w:rsidP="001D4229">
      <w:r>
        <w:t>Use with </w:t>
      </w:r>
      <w:hyperlink r:id="rId78" w:history="1">
        <w:r>
          <w:rPr>
            <w:rStyle w:val="Hyperlink"/>
            <w:rFonts w:ascii="Verdana" w:hAnsi="Verdana"/>
            <w:b/>
            <w:bCs/>
            <w:color w:val="0079D3"/>
            <w:sz w:val="31"/>
            <w:szCs w:val="31"/>
          </w:rPr>
          <w:t>RETURNCOLUMS UDF</w:t>
        </w:r>
      </w:hyperlink>
      <w:r>
        <w:t> to return only the second and third columns</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=RETURNCOLUMS(UNPIVOTCOLUMNS(Table1[#All],"Month",Table4[[#Headers],[January]:[April]],J25:K25),2,3)</w:t>
      </w:r>
    </w:p>
    <w:p w:rsidR="001D4229" w:rsidRDefault="00856F53" w:rsidP="001D4229">
      <w:pPr>
        <w:rPr>
          <w:rFonts w:ascii="Times New Roman" w:hAnsi="Times New Roman"/>
          <w:sz w:val="24"/>
          <w:szCs w:val="24"/>
        </w:rPr>
      </w:pPr>
      <w:r>
        <w:pict>
          <v:rect id="_x0000_i1147" style="width:0;height:.75pt" o:hralign="center" o:hrstd="t" o:hr="t" fillcolor="#a0a0a0" stroked="f"/>
        </w:pict>
      </w:r>
    </w:p>
    <w:p w:rsidR="001D4229" w:rsidRDefault="001D4229" w:rsidP="001D4229">
      <w:r>
        <w:t>Reference to unpviot the sales months in a table. By only referencing the sales column and returning those rows, we get a table of sales.</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w:t>
      </w:r>
      <w:proofErr w:type="gramStart"/>
      <w:r>
        <w:rPr>
          <w:rStyle w:val="HTMLCode"/>
          <w:color w:val="222222"/>
          <w:bdr w:val="single" w:sz="6" w:space="0" w:color="EBEBEB" w:frame="1"/>
          <w:shd w:val="clear" w:color="auto" w:fill="FFFFFF"/>
        </w:rPr>
        <w:t>UNPIVOTCOLUMNS(</w:t>
      </w:r>
      <w:proofErr w:type="gramEnd"/>
      <w:r>
        <w:rPr>
          <w:rStyle w:val="HTMLCode"/>
          <w:color w:val="222222"/>
          <w:bdr w:val="single" w:sz="6" w:space="0" w:color="EBEBEB" w:frame="1"/>
          <w:shd w:val="clear" w:color="auto" w:fill="FFFFFF"/>
        </w:rPr>
        <w:t>E25:H28,"Sales",1,2,3,4)</w:t>
      </w:r>
    </w:p>
    <w:tbl>
      <w:tblPr>
        <w:tblW w:w="0" w:type="auto"/>
        <w:tblCellMar>
          <w:left w:w="0" w:type="dxa"/>
          <w:right w:w="0" w:type="dxa"/>
        </w:tblCellMar>
        <w:tblLook w:val="04A0" w:firstRow="1" w:lastRow="0" w:firstColumn="1" w:lastColumn="0" w:noHBand="0" w:noVBand="1"/>
      </w:tblPr>
      <w:tblGrid>
        <w:gridCol w:w="1210"/>
        <w:gridCol w:w="932"/>
      </w:tblGrid>
      <w:tr w:rsidR="001D4229" w:rsidTr="001D4229">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Sales</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Value</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January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1</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February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2</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March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3</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April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4</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January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10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February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20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March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30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April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40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January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100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February</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200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March</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300</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April</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400</w:t>
            </w:r>
          </w:p>
        </w:tc>
      </w:tr>
    </w:tbl>
    <w:p w:rsidR="001D4229" w:rsidRDefault="00856F53" w:rsidP="001D4229">
      <w:pPr>
        <w:spacing w:line="240" w:lineRule="auto"/>
        <w:rPr>
          <w:rFonts w:ascii="Times New Roman" w:hAnsi="Times New Roman"/>
          <w:sz w:val="24"/>
          <w:szCs w:val="24"/>
        </w:rPr>
      </w:pPr>
      <w:r>
        <w:pict>
          <v:rect id="_x0000_i1148" style="width:0;height:.75pt" o:hralign="center" o:hrstd="t" o:hr="t" fillcolor="#a0a0a0" stroked="f"/>
        </w:pic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lastRenderedPageBreak/>
        <w:t>Paste the following code into a </w:t>
      </w:r>
      <w:hyperlink r:id="rId79" w:history="1">
        <w:r>
          <w:rPr>
            <w:rStyle w:val="Hyperlink"/>
            <w:rFonts w:ascii="Verdana" w:hAnsi="Verdana"/>
            <w:color w:val="0079D3"/>
            <w:sz w:val="21"/>
            <w:szCs w:val="21"/>
          </w:rPr>
          <w:t>worksheet module</w:t>
        </w:r>
      </w:hyperlink>
      <w:r>
        <w:rPr>
          <w:rFonts w:ascii="Verdana" w:hAnsi="Verdana"/>
          <w:color w:val="222222"/>
          <w:sz w:val="21"/>
          <w:szCs w:val="21"/>
        </w:rPr>
        <w:t> for it to be available for use.</w:t>
      </w:r>
    </w:p>
    <w:p w:rsidR="001D4229" w:rsidRDefault="00856F53" w:rsidP="001D4229">
      <w:pPr>
        <w:rPr>
          <w:rFonts w:ascii="Times New Roman" w:hAnsi="Times New Roman"/>
          <w:sz w:val="24"/>
          <w:szCs w:val="24"/>
        </w:rPr>
      </w:pPr>
      <w:r>
        <w:pict>
          <v:rect id="_x0000_i1149" style="width:0;height:.75pt" o:hralign="center" o:hrstd="t" o:hr="t" fillcolor="#a0a0a0" stroked="f"/>
        </w:pic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UNPIVOTCOLUMNS(</w:t>
      </w:r>
      <w:proofErr w:type="gramEnd"/>
      <w:r>
        <w:rPr>
          <w:rStyle w:val="HTMLCode"/>
          <w:color w:val="222222"/>
          <w:bdr w:val="none" w:sz="0" w:space="0" w:color="auto" w:frame="1"/>
        </w:rPr>
        <w:t>rng As Range, cName As Variant, ParamArray arguments() As Variant) As Variant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'UNPIVOTCOLUMNS </w:t>
      </w:r>
      <w:proofErr w:type="gramStart"/>
      <w:r>
        <w:rPr>
          <w:rStyle w:val="HTMLCode"/>
          <w:color w:val="222222"/>
          <w:bdr w:val="none" w:sz="0" w:space="0" w:color="auto" w:frame="1"/>
        </w:rPr>
        <w:t>( range</w:t>
      </w:r>
      <w:proofErr w:type="gramEnd"/>
      <w:r>
        <w:rPr>
          <w:rStyle w:val="HTMLCode"/>
          <w:color w:val="222222"/>
          <w:bdr w:val="none" w:sz="0" w:space="0" w:color="auto" w:frame="1"/>
        </w:rPr>
        <w:t xml:space="preserve"> , colName , col1/range1 [ , col2/range2 , .. ] )</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v2.13</w:t>
      </w:r>
      <w:proofErr w:type="gramEnd"/>
      <w:r>
        <w:rPr>
          <w:rStyle w:val="HTMLCode"/>
          <w:color w:val="222222"/>
          <w:bdr w:val="none" w:sz="0" w:space="0" w:color="auto" w:frame="1"/>
        </w:rPr>
        <w:t xml:space="preserve"> take range arguments for all arguments, allow all columns to unpivot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rtnArray(</w:t>
      </w:r>
      <w:proofErr w:type="gramEnd"/>
      <w:r>
        <w:rPr>
          <w:rStyle w:val="HTMLCode"/>
          <w:color w:val="222222"/>
          <w:bdr w:val="none" w:sz="0" w:space="0" w:color="auto" w:frame="1"/>
        </w:rPr>
        <w:t>) As Variant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i As Double, j As Double, uB As Integer: uB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colCount As Integer: colCount = rng.Columns.Count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rowCount As Double: rowCount = rng.Rows.Count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unpivotedColumnsCount As Integer</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newrowcount As Double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printColumns As String</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pivotColumns As String</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printColsArray(</w:t>
      </w:r>
      <w:proofErr w:type="gramEnd"/>
      <w:r>
        <w:rPr>
          <w:rStyle w:val="HTMLCode"/>
          <w:color w:val="222222"/>
          <w:bdr w:val="none" w:sz="0" w:space="0" w:color="auto" w:frame="1"/>
        </w:rPr>
        <w:t>) As String</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pivotColsArray(</w:t>
      </w:r>
      <w:proofErr w:type="gramEnd"/>
      <w:r>
        <w:rPr>
          <w:rStyle w:val="HTMLCode"/>
          <w:color w:val="222222"/>
          <w:bdr w:val="none" w:sz="0" w:space="0" w:color="auto" w:frame="1"/>
        </w:rPr>
        <w:t>) As String</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lastElement As Integer</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i = 0 To </w:t>
      </w:r>
      <w:proofErr w:type="gramStart"/>
      <w:r>
        <w:rPr>
          <w:rStyle w:val="HTMLCode"/>
          <w:color w:val="222222"/>
          <w:bdr w:val="none" w:sz="0" w:space="0" w:color="auto" w:frame="1"/>
        </w:rPr>
        <w:t>UBound(</w:t>
      </w:r>
      <w:proofErr w:type="gramEnd"/>
      <w:r>
        <w:rPr>
          <w:rStyle w:val="HTMLCode"/>
          <w:color w:val="222222"/>
          <w:bdr w:val="none" w:sz="0" w:space="0" w:color="auto" w:frame="1"/>
        </w:rPr>
        <w:t>arguments) 'get the columns to unpivot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TypeName(</w:t>
      </w:r>
      <w:proofErr w:type="gramEnd"/>
      <w:r>
        <w:rPr>
          <w:rStyle w:val="HTMLCode"/>
          <w:color w:val="222222"/>
          <w:bdr w:val="none" w:sz="0" w:space="0" w:color="auto" w:frame="1"/>
        </w:rPr>
        <w:t>arguments(i)) = "Range" Then</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In </w:t>
      </w:r>
      <w:proofErr w:type="gramStart"/>
      <w:r>
        <w:rPr>
          <w:rStyle w:val="HTMLCode"/>
          <w:color w:val="222222"/>
          <w:bdr w:val="none" w:sz="0" w:space="0" w:color="auto" w:frame="1"/>
        </w:rPr>
        <w:t>arguments(</w:t>
      </w:r>
      <w:proofErr w:type="gramEnd"/>
      <w:r>
        <w:rPr>
          <w:rStyle w:val="HTMLCode"/>
          <w:color w:val="222222"/>
          <w:bdr w:val="none" w:sz="0" w:space="0" w:color="auto" w:frame="1"/>
        </w:rPr>
        <w:t>i).Columns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pivotColumns</w:t>
      </w:r>
      <w:proofErr w:type="gramEnd"/>
      <w:r>
        <w:rPr>
          <w:rStyle w:val="HTMLCode"/>
          <w:color w:val="222222"/>
          <w:bdr w:val="none" w:sz="0" w:space="0" w:color="auto" w:frame="1"/>
        </w:rPr>
        <w:t xml:space="preserve"> = pivotColumns &amp; (cell.Column - (rng.Cells(1, 1).Column - 1)) &amp; "|"</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uB</w:t>
      </w:r>
      <w:proofErr w:type="gramEnd"/>
      <w:r>
        <w:rPr>
          <w:rStyle w:val="HTMLCode"/>
          <w:color w:val="222222"/>
          <w:bdr w:val="none" w:sz="0" w:space="0" w:color="auto" w:frame="1"/>
        </w:rPr>
        <w:t xml:space="preserve"> = uB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pivotColumns</w:t>
      </w:r>
      <w:proofErr w:type="gramEnd"/>
      <w:r>
        <w:rPr>
          <w:rStyle w:val="HTMLCode"/>
          <w:color w:val="222222"/>
          <w:bdr w:val="none" w:sz="0" w:space="0" w:color="auto" w:frame="1"/>
        </w:rPr>
        <w:t xml:space="preserve"> = pivotColumns &amp; arguments(i) &amp; "|"</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uB</w:t>
      </w:r>
      <w:proofErr w:type="gramEnd"/>
      <w:r>
        <w:rPr>
          <w:rStyle w:val="HTMLCode"/>
          <w:color w:val="222222"/>
          <w:bdr w:val="none" w:sz="0" w:space="0" w:color="auto" w:frame="1"/>
        </w:rPr>
        <w:t xml:space="preserve"> = uB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pivotColsArray</w:t>
      </w:r>
      <w:proofErr w:type="gramEnd"/>
      <w:r>
        <w:rPr>
          <w:rStyle w:val="HTMLCode"/>
          <w:color w:val="222222"/>
          <w:bdr w:val="none" w:sz="0" w:space="0" w:color="auto" w:frame="1"/>
        </w:rPr>
        <w:t xml:space="preserve"> = Split(Left(pivotColumns, Len(pivotColumns) - 1), "|")</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headerColumnsCounts</w:t>
      </w:r>
      <w:proofErr w:type="gramEnd"/>
      <w:r>
        <w:rPr>
          <w:rStyle w:val="HTMLCode"/>
          <w:color w:val="222222"/>
          <w:bdr w:val="none" w:sz="0" w:space="0" w:color="auto" w:frame="1"/>
        </w:rPr>
        <w:t xml:space="preserve"> = colCount - (uB + 2)</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unpivotedColumnsCount</w:t>
      </w:r>
      <w:proofErr w:type="gramEnd"/>
      <w:r>
        <w:rPr>
          <w:rStyle w:val="HTMLCode"/>
          <w:color w:val="222222"/>
          <w:bdr w:val="none" w:sz="0" w:space="0" w:color="auto" w:frame="1"/>
        </w:rPr>
        <w:t xml:space="preserve"> = uB - uB + 2</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newrowcount</w:t>
      </w:r>
      <w:proofErr w:type="gramEnd"/>
      <w:r>
        <w:rPr>
          <w:rStyle w:val="HTMLCode"/>
          <w:color w:val="222222"/>
          <w:bdr w:val="none" w:sz="0" w:space="0" w:color="auto" w:frame="1"/>
        </w:rPr>
        <w:t xml:space="preserve"> = (rowCount) + (rowCount - 1) * uB</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lastElement</w:t>
      </w:r>
      <w:proofErr w:type="gramEnd"/>
      <w:r>
        <w:rPr>
          <w:rStyle w:val="HTMLCode"/>
          <w:color w:val="222222"/>
          <w:bdr w:val="none" w:sz="0" w:space="0" w:color="auto" w:frame="1"/>
        </w:rPr>
        <w:t xml:space="preserve"> = headerColumnsCounts + unpivotedColumnsCount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Preserve </w:t>
      </w:r>
      <w:proofErr w:type="gramStart"/>
      <w:r>
        <w:rPr>
          <w:rStyle w:val="HTMLCode"/>
          <w:color w:val="222222"/>
          <w:bdr w:val="none" w:sz="0" w:space="0" w:color="auto" w:frame="1"/>
        </w:rPr>
        <w:t>rtnArray(</w:t>
      </w:r>
      <w:proofErr w:type="gramEnd"/>
      <w:r>
        <w:rPr>
          <w:rStyle w:val="HTMLCode"/>
          <w:color w:val="222222"/>
          <w:bdr w:val="none" w:sz="0" w:space="0" w:color="auto" w:frame="1"/>
        </w:rPr>
        <w:t>newrowcount - 1, lastElement)   'intialise return array</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build</w:t>
      </w:r>
      <w:proofErr w:type="gramEnd"/>
      <w:r>
        <w:rPr>
          <w:rStyle w:val="HTMLCode"/>
          <w:color w:val="222222"/>
          <w:bdr w:val="none" w:sz="0" w:space="0" w:color="auto" w:frame="1"/>
        </w:rPr>
        <w:t xml:space="preserve"> array header and get column population index for unpivot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pi As Integer: pi = 0 'param array argument index</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aH As Integer: aH = 0 'new array header index</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lastRenderedPageBreak/>
        <w:t>rtnArray(</w:t>
      </w:r>
      <w:proofErr w:type="gramEnd"/>
      <w:r>
        <w:rPr>
          <w:rStyle w:val="HTMLCode"/>
          <w:color w:val="222222"/>
          <w:bdr w:val="none" w:sz="0" w:space="0" w:color="auto" w:frame="1"/>
        </w:rPr>
        <w:t>0, lastElement - 1) = cName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rtnArray(</w:t>
      </w:r>
      <w:proofErr w:type="gramEnd"/>
      <w:r>
        <w:rPr>
          <w:rStyle w:val="HTMLCode"/>
          <w:color w:val="222222"/>
          <w:bdr w:val="none" w:sz="0" w:space="0" w:color="auto" w:frame="1"/>
        </w:rPr>
        <w:t>0, lastElement) = "Value"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j = 1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colCount 'get the header row populated</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j &lt;&gt; </w:t>
      </w:r>
      <w:proofErr w:type="gramStart"/>
      <w:r>
        <w:rPr>
          <w:rStyle w:val="HTMLCode"/>
          <w:color w:val="222222"/>
          <w:bdr w:val="none" w:sz="0" w:space="0" w:color="auto" w:frame="1"/>
        </w:rPr>
        <w:t>pivotColsArray(</w:t>
      </w:r>
      <w:proofErr w:type="gramEnd"/>
      <w:r>
        <w:rPr>
          <w:rStyle w:val="HTMLCode"/>
          <w:color w:val="222222"/>
          <w:bdr w:val="none" w:sz="0" w:space="0" w:color="auto" w:frame="1"/>
        </w:rPr>
        <w:t>WorksheetFunction.Min(pi, uB)) Then</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rtnArray(</w:t>
      </w:r>
      <w:proofErr w:type="gramEnd"/>
      <w:r>
        <w:rPr>
          <w:rStyle w:val="HTMLCode"/>
          <w:color w:val="222222"/>
          <w:bdr w:val="none" w:sz="0" w:space="0" w:color="auto" w:frame="1"/>
        </w:rPr>
        <w:t>0, aH) = rng.Cells(1, j)</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aH</w:t>
      </w:r>
      <w:proofErr w:type="gramEnd"/>
      <w:r>
        <w:rPr>
          <w:rStyle w:val="HTMLCode"/>
          <w:color w:val="222222"/>
          <w:bdr w:val="none" w:sz="0" w:space="0" w:color="auto" w:frame="1"/>
        </w:rPr>
        <w:t xml:space="preserve"> = aH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printColumns</w:t>
      </w:r>
      <w:proofErr w:type="gramEnd"/>
      <w:r>
        <w:rPr>
          <w:rStyle w:val="HTMLCode"/>
          <w:color w:val="222222"/>
          <w:bdr w:val="none" w:sz="0" w:space="0" w:color="auto" w:frame="1"/>
        </w:rPr>
        <w:t xml:space="preserve"> = printColumns &amp; j &amp; "|"</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pi</w:t>
      </w:r>
      <w:proofErr w:type="gramEnd"/>
      <w:r>
        <w:rPr>
          <w:rStyle w:val="HTMLCode"/>
          <w:color w:val="222222"/>
          <w:bdr w:val="none" w:sz="0" w:space="0" w:color="auto" w:frame="1"/>
        </w:rPr>
        <w:t xml:space="preserve"> = pi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header build</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'---get columns index to print and process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If printColumns &lt;&gt; "" Then</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printColsArray</w:t>
      </w:r>
      <w:proofErr w:type="gramEnd"/>
      <w:r>
        <w:rPr>
          <w:rStyle w:val="HTMLCode"/>
          <w:color w:val="222222"/>
          <w:bdr w:val="none" w:sz="0" w:space="0" w:color="auto" w:frame="1"/>
        </w:rPr>
        <w:t xml:space="preserve"> = Split(Left(printColumns, Len(printColumns) - 1), "|")</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'------loop generate the non-pivot duplicate values in the rows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r As Integer, c As Integer, irow As Double: c = 0 'row and column counters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Each printcolumn </w:t>
      </w:r>
      <w:proofErr w:type="gramStart"/>
      <w:r>
        <w:rPr>
          <w:rStyle w:val="HTMLCode"/>
          <w:color w:val="222222"/>
          <w:bdr w:val="none" w:sz="0" w:space="0" w:color="auto" w:frame="1"/>
        </w:rPr>
        <w:t>In</w:t>
      </w:r>
      <w:proofErr w:type="gramEnd"/>
      <w:r>
        <w:rPr>
          <w:rStyle w:val="HTMLCode"/>
          <w:color w:val="222222"/>
          <w:bdr w:val="none" w:sz="0" w:space="0" w:color="auto" w:frame="1"/>
        </w:rPr>
        <w:t xml:space="preserve"> printColsArray 'loop through columns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r = 1 'populate array row</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irow = 2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rowCount 'loop through source rows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x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rtnArray(</w:t>
      </w:r>
      <w:proofErr w:type="gramEnd"/>
      <w:r>
        <w:rPr>
          <w:rStyle w:val="HTMLCode"/>
          <w:color w:val="222222"/>
          <w:bdr w:val="none" w:sz="0" w:space="0" w:color="auto" w:frame="1"/>
        </w:rPr>
        <w:t>r, c) = rng.Cells(irow, --printcolumn)</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r = r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 = c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'------loop generate the unpivot values in the rows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r = 1: c = 0</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cell = 1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newrowcount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rtnArray(</w:t>
      </w:r>
      <w:proofErr w:type="gramEnd"/>
      <w:r>
        <w:rPr>
          <w:rStyle w:val="HTMLCode"/>
          <w:color w:val="222222"/>
          <w:bdr w:val="none" w:sz="0" w:space="0" w:color="auto" w:frame="1"/>
        </w:rPr>
        <w:t>cell, lastElement - 1) = rng.Cells(1, --pivotColsArray(c)).Value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rtnArray(</w:t>
      </w:r>
      <w:proofErr w:type="gramEnd"/>
      <w:r>
        <w:rPr>
          <w:rStyle w:val="HTMLCode"/>
          <w:color w:val="222222"/>
          <w:bdr w:val="none" w:sz="0" w:space="0" w:color="auto" w:frame="1"/>
        </w:rPr>
        <w:t>cell, lastElement) = rng.Cells(r + 1, --pivotColsArray(c)).Value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c = uB Then c = 0: r = r + 1 Else c = c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UNPIVOTCOLUMNS = </w:t>
      </w:r>
      <w:proofErr w:type="gramStart"/>
      <w:r>
        <w:rPr>
          <w:rStyle w:val="HTMLCode"/>
          <w:color w:val="222222"/>
          <w:bdr w:val="none" w:sz="0" w:space="0" w:color="auto" w:frame="1"/>
        </w:rPr>
        <w:t>rtnArray()</w:t>
      </w:r>
      <w:proofErr w:type="gramEnd"/>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1D4229" w:rsidRDefault="001D4229" w:rsidP="001D4229"/>
    <w:p w:rsidR="001D4229" w:rsidRDefault="001D4229" w:rsidP="001D4229">
      <w:pPr>
        <w:pStyle w:val="Heading2"/>
      </w:pPr>
      <w:bookmarkStart w:id="36" w:name="_Toc91483842"/>
      <w:r w:rsidRPr="001D4229">
        <w:lastRenderedPageBreak/>
        <w:t>VRNG - return array of columns from range as a single array</w:t>
      </w:r>
      <w:bookmarkEnd w:id="36"/>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VRNG </w:t>
      </w:r>
      <w:proofErr w:type="gramStart"/>
      <w:r>
        <w:rPr>
          <w:rStyle w:val="HTMLCode"/>
          <w:color w:val="222222"/>
          <w:bdr w:val="single" w:sz="6" w:space="0" w:color="EBEBEB" w:frame="1"/>
          <w:shd w:val="clear" w:color="auto" w:fill="FFFFFF"/>
        </w:rPr>
        <w:t>( rng1</w:t>
      </w:r>
      <w:proofErr w:type="gramEnd"/>
      <w:r>
        <w:rPr>
          <w:rStyle w:val="HTMLCode"/>
          <w:color w:val="222222"/>
          <w:bdr w:val="single" w:sz="6" w:space="0" w:color="EBEBEB" w:frame="1"/>
          <w:shd w:val="clear" w:color="auto" w:fill="FFFFFF"/>
        </w:rPr>
        <w:t xml:space="preserve"> [ , rng2 , rng3 , ...])</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When given a range of cells Excel evaluates the range on a row by row basis and not on a column by column basis.</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VRNG</w:t>
      </w:r>
      <w:r>
        <w:rPr>
          <w:rFonts w:ascii="Verdana" w:hAnsi="Verdana"/>
          <w:color w:val="222222"/>
          <w:sz w:val="21"/>
          <w:szCs w:val="21"/>
        </w:rPr>
        <w:t> will return an array of column values from a given range in a single vertical array.</w:t>
      </w:r>
    </w:p>
    <w:p w:rsidR="001D4229" w:rsidRDefault="001D4229" w:rsidP="001D4229">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will allow for the processing of a table of cells as a single column in an array</w:t>
      </w:r>
    </w:p>
    <w:tbl>
      <w:tblPr>
        <w:tblW w:w="0" w:type="auto"/>
        <w:tblCellMar>
          <w:left w:w="0" w:type="dxa"/>
          <w:right w:w="0" w:type="dxa"/>
        </w:tblCellMar>
        <w:tblLook w:val="04A0" w:firstRow="1" w:lastRow="0" w:firstColumn="1" w:lastColumn="0" w:noHBand="0" w:noVBand="1"/>
      </w:tblPr>
      <w:tblGrid>
        <w:gridCol w:w="2523"/>
        <w:gridCol w:w="788"/>
        <w:gridCol w:w="276"/>
        <w:gridCol w:w="759"/>
      </w:tblGrid>
      <w:tr w:rsidR="001D4229" w:rsidTr="001D4229">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Col1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Col2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b/>
                <w:bCs/>
                <w:color w:val="222222"/>
                <w:sz w:val="21"/>
                <w:szCs w:val="21"/>
              </w:rPr>
            </w:pPr>
            <w:r>
              <w:rPr>
                <w:rFonts w:ascii="Verdana" w:hAnsi="Verdana"/>
                <w:b/>
                <w:bCs/>
                <w:color w:val="222222"/>
                <w:sz w:val="21"/>
                <w:szCs w:val="21"/>
              </w:rPr>
              <w:t>col3</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7</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2</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8</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3</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9</w:t>
            </w:r>
          </w:p>
        </w:tc>
      </w:tr>
      <w:tr w:rsidR="001D4229" w:rsidTr="001D4229">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r>
              <w:rPr>
                <w:rFonts w:ascii="Verdana" w:hAnsi="Verdana"/>
                <w:color w:val="222222"/>
                <w:sz w:val="21"/>
                <w:szCs w:val="21"/>
              </w:rPr>
              <w:t>=vrng(A2:B4,D2:D4)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sz w:val="20"/>
                <w:szCs w:val="20"/>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1D4229" w:rsidRDefault="001D4229">
            <w:pPr>
              <w:spacing w:line="343" w:lineRule="atLeast"/>
              <w:rPr>
                <w:sz w:val="20"/>
                <w:szCs w:val="20"/>
              </w:rPr>
            </w:pPr>
          </w:p>
        </w:tc>
      </w:tr>
    </w:tbl>
    <w:p w:rsidR="001D4229" w:rsidRDefault="001D4229" w:rsidP="001D4229">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Returns</w:t>
      </w:r>
      <w:r>
        <w:rPr>
          <w:rFonts w:ascii="Verdana" w:hAnsi="Verdana"/>
          <w:color w:val="222222"/>
          <w:sz w:val="21"/>
          <w:szCs w:val="21"/>
        </w:rPr>
        <w:t> </w:t>
      </w:r>
      <w:r>
        <w:rPr>
          <w:rStyle w:val="HTMLCode"/>
          <w:color w:val="222222"/>
          <w:bdr w:val="single" w:sz="6" w:space="0" w:color="EBEBEB" w:frame="1"/>
          <w:shd w:val="clear" w:color="auto" w:fill="FFFFFF"/>
        </w:rPr>
        <w:t>{1;2;3;4;5;6;7;8;9}</w:t>
      </w:r>
    </w:p>
    <w:p w:rsidR="001D4229" w:rsidRDefault="001D4229" w:rsidP="001D4229">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If you need the array in horizonal format then wrap in </w:t>
      </w:r>
      <w:r>
        <w:rPr>
          <w:rStyle w:val="HTMLCode"/>
          <w:color w:val="222222"/>
          <w:bdr w:val="single" w:sz="6" w:space="0" w:color="EBEBEB" w:frame="1"/>
          <w:shd w:val="clear" w:color="auto" w:fill="FFFFFF"/>
        </w:rPr>
        <w:t>TRANSPOSE</w:t>
      </w:r>
      <w:r>
        <w:rPr>
          <w:rFonts w:ascii="Verdana" w:hAnsi="Verdana"/>
          <w:color w:val="222222"/>
          <w:sz w:val="21"/>
          <w:szCs w:val="21"/>
        </w:rPr>
        <w:t> for </w:t>
      </w:r>
      <w:r>
        <w:rPr>
          <w:rStyle w:val="HTMLCode"/>
          <w:color w:val="222222"/>
          <w:bdr w:val="single" w:sz="6" w:space="0" w:color="EBEBEB" w:frame="1"/>
          <w:shd w:val="clear" w:color="auto" w:fill="FFFFFF"/>
        </w:rPr>
        <w:t>{1,2,3,4,5,6,7,8,9}</w:t>
      </w:r>
    </w:p>
    <w:p w:rsidR="001D4229" w:rsidRDefault="00856F53" w:rsidP="001D4229">
      <w:pPr>
        <w:rPr>
          <w:rFonts w:ascii="Times New Roman" w:hAnsi="Times New Roman"/>
          <w:sz w:val="24"/>
          <w:szCs w:val="24"/>
        </w:rPr>
      </w:pPr>
      <w:r>
        <w:pict>
          <v:rect id="_x0000_i1150" style="width:0;height:.75pt" o:hralign="center" o:hrstd="t" o:hr="t" fillcolor="#a0a0a0" stroked="f"/>
        </w:pict>
      </w:r>
    </w:p>
    <w:p w:rsidR="001D4229" w:rsidRDefault="00856F53" w:rsidP="001D4229">
      <w:pPr>
        <w:pStyle w:val="NormalWeb"/>
        <w:spacing w:before="0" w:beforeAutospacing="0" w:after="0" w:afterAutospacing="0" w:line="343" w:lineRule="atLeast"/>
        <w:rPr>
          <w:rFonts w:ascii="Verdana" w:hAnsi="Verdana"/>
          <w:color w:val="222222"/>
          <w:sz w:val="21"/>
          <w:szCs w:val="21"/>
        </w:rPr>
      </w:pPr>
      <w:hyperlink r:id="rId80" w:history="1">
        <w:r w:rsidR="001D4229">
          <w:rPr>
            <w:rStyle w:val="Hyperlink"/>
            <w:rFonts w:ascii="Verdana" w:hAnsi="Verdana"/>
            <w:color w:val="0079D3"/>
            <w:sz w:val="21"/>
            <w:szCs w:val="21"/>
          </w:rPr>
          <w:t>Follow these instructions</w:t>
        </w:r>
      </w:hyperlink>
      <w:r w:rsidR="001D4229">
        <w:rPr>
          <w:rFonts w:ascii="Verdana" w:hAnsi="Verdana"/>
          <w:color w:val="222222"/>
          <w:sz w:val="21"/>
          <w:szCs w:val="21"/>
        </w:rPr>
        <w:t> for making the UDF available, using the code below.</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VRNG(</w:t>
      </w:r>
      <w:proofErr w:type="gramEnd"/>
      <w:r>
        <w:rPr>
          <w:rStyle w:val="HTMLCode"/>
          <w:color w:val="222222"/>
          <w:bdr w:val="none" w:sz="0" w:space="0" w:color="auto" w:frame="1"/>
        </w:rPr>
        <w:t>ParamArray arguments() As Variant) As Variant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uB As Integer: uB = </w:t>
      </w:r>
      <w:proofErr w:type="gramStart"/>
      <w:r>
        <w:rPr>
          <w:rStyle w:val="HTMLCode"/>
          <w:color w:val="222222"/>
          <w:bdr w:val="none" w:sz="0" w:space="0" w:color="auto" w:frame="1"/>
        </w:rPr>
        <w:t>UBound(</w:t>
      </w:r>
      <w:proofErr w:type="gramEnd"/>
      <w:r>
        <w:rPr>
          <w:rStyle w:val="HTMLCode"/>
          <w:color w:val="222222"/>
          <w:bdr w:val="none" w:sz="0" w:space="0" w:color="auto" w:frame="1"/>
        </w:rPr>
        <w:t>arguments)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str(</w:t>
      </w:r>
      <w:proofErr w:type="gramEnd"/>
      <w:r>
        <w:rPr>
          <w:rStyle w:val="HTMLCode"/>
          <w:color w:val="222222"/>
          <w:bdr w:val="none" w:sz="0" w:space="0" w:color="auto" w:frame="1"/>
        </w:rPr>
        <w:t>) As Variant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cell As Range, column As Range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arg As Integer, i As Double: i = 0</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cCount As Double: cCount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uB</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cCount</w:t>
      </w:r>
      <w:proofErr w:type="gramEnd"/>
      <w:r>
        <w:rPr>
          <w:rStyle w:val="HTMLCode"/>
          <w:color w:val="222222"/>
          <w:bdr w:val="none" w:sz="0" w:space="0" w:color="auto" w:frame="1"/>
        </w:rPr>
        <w:t xml:space="preserve"> = cCount + arguments(arg).Count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Preserve </w:t>
      </w:r>
      <w:proofErr w:type="gramStart"/>
      <w:r>
        <w:rPr>
          <w:rStyle w:val="HTMLCode"/>
          <w:color w:val="222222"/>
          <w:bdr w:val="none" w:sz="0" w:space="0" w:color="auto" w:frame="1"/>
        </w:rPr>
        <w:t>str(</w:t>
      </w:r>
      <w:proofErr w:type="gramEnd"/>
      <w:r>
        <w:rPr>
          <w:rStyle w:val="HTMLCode"/>
          <w:color w:val="222222"/>
          <w:bdr w:val="none" w:sz="0" w:space="0" w:color="auto" w:frame="1"/>
        </w:rPr>
        <w:t>cCount)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column In </w:t>
      </w:r>
      <w:proofErr w:type="gramStart"/>
      <w:r>
        <w:rPr>
          <w:rStyle w:val="HTMLCode"/>
          <w:color w:val="222222"/>
          <w:bdr w:val="none" w:sz="0" w:space="0" w:color="auto" w:frame="1"/>
        </w:rPr>
        <w:t>arguments(</w:t>
      </w:r>
      <w:proofErr w:type="gramEnd"/>
      <w:r>
        <w:rPr>
          <w:rStyle w:val="HTMLCode"/>
          <w:color w:val="222222"/>
          <w:bdr w:val="none" w:sz="0" w:space="0" w:color="auto" w:frame="1"/>
        </w:rPr>
        <w:t>arg).Columns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w:t>
      </w:r>
      <w:proofErr w:type="gramStart"/>
      <w:r>
        <w:rPr>
          <w:rStyle w:val="HTMLCode"/>
          <w:color w:val="222222"/>
          <w:bdr w:val="none" w:sz="0" w:space="0" w:color="auto" w:frame="1"/>
        </w:rPr>
        <w:t>In</w:t>
      </w:r>
      <w:proofErr w:type="gramEnd"/>
      <w:r>
        <w:rPr>
          <w:rStyle w:val="HTMLCode"/>
          <w:color w:val="222222"/>
          <w:bdr w:val="none" w:sz="0" w:space="0" w:color="auto" w:frame="1"/>
        </w:rPr>
        <w:t xml:space="preserve"> column.Cells</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str(</w:t>
      </w:r>
      <w:proofErr w:type="gramEnd"/>
      <w:r>
        <w:rPr>
          <w:rStyle w:val="HTMLCode"/>
          <w:color w:val="222222"/>
          <w:bdr w:val="none" w:sz="0" w:space="0" w:color="auto" w:frame="1"/>
        </w:rPr>
        <w:t>i) = cell.Value</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 = i + 1</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VRNG = </w:t>
      </w:r>
      <w:proofErr w:type="gramStart"/>
      <w:r>
        <w:rPr>
          <w:rStyle w:val="HTMLCode"/>
          <w:color w:val="222222"/>
          <w:bdr w:val="none" w:sz="0" w:space="0" w:color="auto" w:frame="1"/>
        </w:rPr>
        <w:t>WorksheetFunction.Transpose(</w:t>
      </w:r>
      <w:proofErr w:type="gramEnd"/>
      <w:r>
        <w:rPr>
          <w:rStyle w:val="HTMLCode"/>
          <w:color w:val="222222"/>
          <w:bdr w:val="none" w:sz="0" w:space="0" w:color="auto" w:frame="1"/>
        </w:rPr>
        <w:t>str())</w:t>
      </w:r>
    </w:p>
    <w:p w:rsidR="001D4229" w:rsidRDefault="001D4229" w:rsidP="001D4229">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1D4229" w:rsidRDefault="00F3600F" w:rsidP="00F3600F">
      <w:pPr>
        <w:pStyle w:val="Heading1"/>
      </w:pPr>
      <w:bookmarkStart w:id="37" w:name="_Toc91483843"/>
      <w:r>
        <w:t>IF Functions</w:t>
      </w:r>
      <w:bookmarkEnd w:id="37"/>
    </w:p>
    <w:p w:rsidR="00F3600F" w:rsidRDefault="00F3600F" w:rsidP="00F3600F">
      <w:pPr>
        <w:pStyle w:val="Heading2"/>
      </w:pPr>
      <w:bookmarkStart w:id="38" w:name="_Toc91483844"/>
      <w:r w:rsidRPr="00F3600F">
        <w:t>FUNCIFS - IFS criteria for all suitable functions!</w:t>
      </w:r>
      <w:bookmarkEnd w:id="38"/>
    </w:p>
    <w:p w:rsidR="00F3600F" w:rsidRDefault="00F3600F" w:rsidP="00F3600F">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FUNCIFS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function" , range , criteria_range1 , criteria1 [ , criteria_range2 , criteria2 .. ])</w:t>
      </w:r>
    </w:p>
    <w:p w:rsidR="00F3600F" w:rsidRDefault="00F3600F" w:rsidP="00F3600F">
      <w:pPr>
        <w:pStyle w:val="NormalWeb"/>
        <w:spacing w:before="0" w:beforeAutospacing="0" w:after="0" w:afterAutospacing="0" w:line="343" w:lineRule="atLeast"/>
        <w:rPr>
          <w:rFonts w:ascii="Verdana" w:hAnsi="Verdana"/>
          <w:color w:val="222222"/>
          <w:sz w:val="21"/>
          <w:szCs w:val="21"/>
        </w:rPr>
      </w:pPr>
      <w:r>
        <w:rPr>
          <w:rStyle w:val="HTMLCode"/>
          <w:color w:val="222222"/>
          <w:bdr w:val="single" w:sz="6" w:space="0" w:color="EBEBEB" w:frame="1"/>
          <w:shd w:val="clear" w:color="auto" w:fill="FFFFFF"/>
        </w:rPr>
        <w:t xml:space="preserve">FUNCIFS </w:t>
      </w:r>
      <w:proofErr w:type="gramStart"/>
      <w:r>
        <w:rPr>
          <w:rStyle w:val="HTMLCode"/>
          <w:color w:val="222222"/>
          <w:bdr w:val="single" w:sz="6" w:space="0" w:color="EBEBEB" w:frame="1"/>
          <w:shd w:val="clear" w:color="auto" w:fill="FFFFFF"/>
        </w:rPr>
        <w:t>( "</w:t>
      </w:r>
      <w:proofErr w:type="gramEnd"/>
      <w:r>
        <w:rPr>
          <w:rStyle w:val="HTMLCode"/>
          <w:color w:val="222222"/>
          <w:bdr w:val="single" w:sz="6" w:space="0" w:color="EBEBEB" w:frame="1"/>
          <w:shd w:val="clear" w:color="auto" w:fill="FFFFFF"/>
        </w:rPr>
        <w:t>STDEV" , A1:A500 , B1:B100 , "criteria1" [ , criteria_range2 , criteria2 .. ])</w:t>
      </w:r>
    </w:p>
    <w:p w:rsidR="00F3600F" w:rsidRDefault="00856F53" w:rsidP="00F3600F">
      <w:pPr>
        <w:rPr>
          <w:rFonts w:ascii="Times New Roman" w:hAnsi="Times New Roman"/>
          <w:sz w:val="24"/>
          <w:szCs w:val="24"/>
        </w:rPr>
      </w:pPr>
      <w:r>
        <w:pict>
          <v:rect id="_x0000_i1151" style="width:0;height:.75pt" o:hralign="center" o:hrstd="t" o:hr="t" fillcolor="#a0a0a0" stroked="f"/>
        </w:pict>
      </w:r>
    </w:p>
    <w:p w:rsidR="00F3600F" w:rsidRDefault="00F3600F" w:rsidP="00F3600F">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There are a few functions in Excel that could do with having </w:t>
      </w:r>
      <w:proofErr w:type="gramStart"/>
      <w:r>
        <w:rPr>
          <w:rFonts w:ascii="Verdana" w:hAnsi="Verdana"/>
          <w:color w:val="222222"/>
          <w:sz w:val="21"/>
          <w:szCs w:val="21"/>
        </w:rPr>
        <w:t>an ..</w:t>
      </w:r>
      <w:proofErr w:type="gramEnd"/>
      <w:r>
        <w:rPr>
          <w:rFonts w:ascii="Verdana" w:hAnsi="Verdana"/>
          <w:color w:val="222222"/>
          <w:sz w:val="21"/>
          <w:szCs w:val="21"/>
        </w:rPr>
        <w:t>IFS equivalent to SUMIFS, AVERAGEIFS etc.</w:t>
      </w:r>
    </w:p>
    <w:p w:rsidR="00F3600F" w:rsidRDefault="00F3600F" w:rsidP="00F3600F">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 xml:space="preserve">This DIY UDF allows you to add the required function that you want to be able to filter the value set for, essentially </w:t>
      </w:r>
      <w:proofErr w:type="gramStart"/>
      <w:r>
        <w:rPr>
          <w:rFonts w:ascii="Verdana" w:hAnsi="Verdana"/>
          <w:color w:val="222222"/>
          <w:sz w:val="21"/>
          <w:szCs w:val="21"/>
        </w:rPr>
        <w:t>adding </w:t>
      </w:r>
      <w:r>
        <w:rPr>
          <w:rStyle w:val="HTMLCode"/>
          <w:color w:val="222222"/>
          <w:bdr w:val="single" w:sz="6" w:space="0" w:color="EBEBEB" w:frame="1"/>
          <w:shd w:val="clear" w:color="auto" w:fill="FFFFFF"/>
        </w:rPr>
        <w:t>..</w:t>
      </w:r>
      <w:proofErr w:type="gramEnd"/>
      <w:r>
        <w:rPr>
          <w:rStyle w:val="HTMLCode"/>
          <w:color w:val="222222"/>
          <w:bdr w:val="single" w:sz="6" w:space="0" w:color="EBEBEB" w:frame="1"/>
          <w:shd w:val="clear" w:color="auto" w:fill="FFFFFF"/>
        </w:rPr>
        <w:t>IFS</w:t>
      </w:r>
      <w:r>
        <w:rPr>
          <w:rFonts w:ascii="Verdana" w:hAnsi="Verdana"/>
          <w:color w:val="222222"/>
          <w:sz w:val="21"/>
          <w:szCs w:val="21"/>
        </w:rPr>
        <w:t> functionality to any function that takes a range or ranges of cells as input for filtering.</w:t>
      </w:r>
    </w:p>
    <w:p w:rsidR="00F3600F" w:rsidRDefault="00F3600F" w:rsidP="00F3600F">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To add a function</w:t>
      </w:r>
      <w:r>
        <w:rPr>
          <w:rFonts w:ascii="Verdana" w:hAnsi="Verdana"/>
          <w:color w:val="222222"/>
          <w:sz w:val="21"/>
          <w:szCs w:val="21"/>
        </w:rPr>
        <w:t>, scroll to the bottom of the function and add another </w:t>
      </w:r>
      <w:r>
        <w:rPr>
          <w:rStyle w:val="HTMLCode"/>
          <w:color w:val="222222"/>
          <w:bdr w:val="single" w:sz="6" w:space="0" w:color="EBEBEB" w:frame="1"/>
          <w:shd w:val="clear" w:color="auto" w:fill="FFFFFF"/>
        </w:rPr>
        <w:t>CASE</w:t>
      </w:r>
      <w:r>
        <w:rPr>
          <w:rFonts w:ascii="Verdana" w:hAnsi="Verdana"/>
          <w:color w:val="222222"/>
          <w:sz w:val="21"/>
          <w:szCs w:val="21"/>
        </w:rPr>
        <w:t> statement with that function. Then simply type that function name in as the first argument.</w:t>
      </w:r>
    </w:p>
    <w:p w:rsidR="00F3600F" w:rsidRDefault="00F3600F" w:rsidP="00F3600F">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As an example, the code below has 2 case statments, one for </w:t>
      </w:r>
      <w:r>
        <w:rPr>
          <w:rStyle w:val="HTMLCode"/>
          <w:color w:val="222222"/>
          <w:bdr w:val="single" w:sz="6" w:space="0" w:color="EBEBEB" w:frame="1"/>
          <w:shd w:val="clear" w:color="auto" w:fill="FFFFFF"/>
        </w:rPr>
        <w:t>SUM</w:t>
      </w:r>
      <w:r>
        <w:rPr>
          <w:rFonts w:ascii="Verdana" w:hAnsi="Verdana"/>
          <w:color w:val="222222"/>
          <w:sz w:val="21"/>
          <w:szCs w:val="21"/>
        </w:rPr>
        <w:t> and another for </w:t>
      </w:r>
      <w:r>
        <w:rPr>
          <w:rStyle w:val="HTMLCode"/>
          <w:color w:val="222222"/>
          <w:bdr w:val="single" w:sz="6" w:space="0" w:color="EBEBEB" w:frame="1"/>
          <w:shd w:val="clear" w:color="auto" w:fill="FFFFFF"/>
        </w:rPr>
        <w:t>STDEV</w:t>
      </w:r>
      <w:r>
        <w:rPr>
          <w:rFonts w:ascii="Verdana" w:hAnsi="Verdana"/>
          <w:color w:val="222222"/>
          <w:sz w:val="21"/>
          <w:szCs w:val="21"/>
        </w:rPr>
        <w:t> meaning those two functions now have </w:t>
      </w:r>
      <w:r>
        <w:rPr>
          <w:rStyle w:val="HTMLCode"/>
          <w:color w:val="222222"/>
          <w:bdr w:val="single" w:sz="6" w:space="0" w:color="EBEBEB" w:frame="1"/>
          <w:shd w:val="clear" w:color="auto" w:fill="FFFFFF"/>
        </w:rPr>
        <w:t>IFS</w:t>
      </w:r>
      <w:r>
        <w:rPr>
          <w:rFonts w:ascii="Verdana" w:hAnsi="Verdana"/>
          <w:color w:val="222222"/>
          <w:sz w:val="21"/>
          <w:szCs w:val="21"/>
        </w:rPr>
        <w:t> functionality. Yes I know there exists </w:t>
      </w:r>
      <w:proofErr w:type="gramStart"/>
      <w:r>
        <w:rPr>
          <w:rStyle w:val="HTMLCode"/>
          <w:color w:val="222222"/>
          <w:bdr w:val="single" w:sz="6" w:space="0" w:color="EBEBEB" w:frame="1"/>
          <w:shd w:val="clear" w:color="auto" w:fill="FFFFFF"/>
        </w:rPr>
        <w:t>SUMFIS</w:t>
      </w:r>
      <w:r>
        <w:rPr>
          <w:rFonts w:ascii="Verdana" w:hAnsi="Verdana"/>
          <w:color w:val="222222"/>
          <w:sz w:val="21"/>
          <w:szCs w:val="21"/>
        </w:rPr>
        <w:t> ,</w:t>
      </w:r>
      <w:proofErr w:type="gramEnd"/>
      <w:r>
        <w:rPr>
          <w:rFonts w:ascii="Verdana" w:hAnsi="Verdana"/>
          <w:color w:val="222222"/>
          <w:sz w:val="21"/>
          <w:szCs w:val="21"/>
        </w:rPr>
        <w:t xml:space="preserve"> it is here for an example.</w:t>
      </w:r>
    </w:p>
    <w:tbl>
      <w:tblPr>
        <w:tblW w:w="0" w:type="auto"/>
        <w:tblCellMar>
          <w:left w:w="0" w:type="dxa"/>
          <w:right w:w="0" w:type="dxa"/>
        </w:tblCellMar>
        <w:tblLook w:val="04A0" w:firstRow="1" w:lastRow="0" w:firstColumn="1" w:lastColumn="0" w:noHBand="0" w:noVBand="1"/>
      </w:tblPr>
      <w:tblGrid>
        <w:gridCol w:w="932"/>
        <w:gridCol w:w="992"/>
        <w:gridCol w:w="992"/>
      </w:tblGrid>
      <w:tr w:rsidR="00F3600F" w:rsidTr="00F3600F">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b/>
                <w:bCs/>
                <w:color w:val="222222"/>
                <w:sz w:val="21"/>
                <w:szCs w:val="21"/>
              </w:rPr>
            </w:pPr>
            <w:r>
              <w:rPr>
                <w:rFonts w:ascii="Verdana" w:hAnsi="Verdana"/>
                <w:b/>
                <w:bCs/>
                <w:color w:val="222222"/>
                <w:sz w:val="21"/>
                <w:szCs w:val="21"/>
              </w:rPr>
              <w:t>Value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b/>
                <w:bCs/>
                <w:color w:val="222222"/>
                <w:sz w:val="21"/>
                <w:szCs w:val="21"/>
              </w:rPr>
            </w:pPr>
            <w:r>
              <w:rPr>
                <w:rFonts w:ascii="Verdana" w:hAnsi="Verdana"/>
                <w:b/>
                <w:bCs/>
                <w:color w:val="222222"/>
                <w:sz w:val="21"/>
                <w:szCs w:val="21"/>
              </w:rPr>
              <w:t>filter1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b/>
                <w:bCs/>
                <w:color w:val="222222"/>
                <w:sz w:val="21"/>
                <w:szCs w:val="21"/>
              </w:rPr>
            </w:pPr>
            <w:r>
              <w:rPr>
                <w:rFonts w:ascii="Verdana" w:hAnsi="Verdana"/>
                <w:b/>
                <w:bCs/>
                <w:color w:val="222222"/>
                <w:sz w:val="21"/>
                <w:szCs w:val="21"/>
              </w:rPr>
              <w:t>filter2</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104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o</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26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756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sz w:val="20"/>
                <w:szCs w:val="20"/>
              </w:rPr>
            </w:pP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127</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o</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584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o</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768</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o</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715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114</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x</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o</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381</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sz w:val="20"/>
                <w:szCs w:val="20"/>
              </w:rPr>
            </w:pPr>
          </w:p>
        </w:tc>
      </w:tr>
    </w:tbl>
    <w:p w:rsidR="00F3600F" w:rsidRDefault="00F3600F" w:rsidP="00F3600F">
      <w:pPr>
        <w:rPr>
          <w:vanish/>
        </w:rPr>
      </w:pPr>
    </w:p>
    <w:tbl>
      <w:tblPr>
        <w:tblW w:w="0" w:type="auto"/>
        <w:tblCellMar>
          <w:left w:w="0" w:type="dxa"/>
          <w:right w:w="0" w:type="dxa"/>
        </w:tblCellMar>
        <w:tblLook w:val="04A0" w:firstRow="1" w:lastRow="0" w:firstColumn="1" w:lastColumn="0" w:noHBand="0" w:noVBand="1"/>
      </w:tblPr>
      <w:tblGrid>
        <w:gridCol w:w="1682"/>
        <w:gridCol w:w="6421"/>
      </w:tblGrid>
      <w:tr w:rsidR="00F3600F" w:rsidTr="00F3600F">
        <w:trPr>
          <w:tblHeader/>
        </w:trPr>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b/>
                <w:bCs/>
                <w:color w:val="222222"/>
                <w:sz w:val="21"/>
                <w:szCs w:val="21"/>
              </w:rPr>
            </w:pPr>
            <w:r>
              <w:rPr>
                <w:rFonts w:ascii="Verdana" w:hAnsi="Verdana"/>
                <w:b/>
                <w:bCs/>
                <w:color w:val="222222"/>
                <w:sz w:val="21"/>
                <w:szCs w:val="21"/>
              </w:rPr>
              <w:lastRenderedPageBreak/>
              <w:t>Value</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b/>
                <w:bCs/>
                <w:color w:val="222222"/>
                <w:sz w:val="21"/>
                <w:szCs w:val="21"/>
              </w:rPr>
            </w:pPr>
            <w:r>
              <w:rPr>
                <w:rFonts w:ascii="Verdana" w:hAnsi="Verdana"/>
                <w:b/>
                <w:bCs/>
                <w:color w:val="222222"/>
                <w:sz w:val="21"/>
                <w:szCs w:val="21"/>
              </w:rPr>
              <w:t>Formula</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3575</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=FUNCIFS("sum",A2:A10)</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1670</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=FUNCIFS("sum",A2:A10,B2:B10,"x")</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292.6025746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=FUNCIFS ("stdev",$A$2:$A$10,B2:B10,"x")</w:t>
            </w:r>
          </w:p>
        </w:tc>
      </w:tr>
      <w:tr w:rsidR="00F3600F" w:rsidTr="00F3600F">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Fonts w:ascii="Verdana" w:hAnsi="Verdana"/>
                <w:color w:val="222222"/>
                <w:sz w:val="21"/>
                <w:szCs w:val="21"/>
              </w:rPr>
              <w:t>234.6889786</w:t>
            </w:r>
          </w:p>
        </w:tc>
        <w:tc>
          <w:tcPr>
            <w:tcW w:w="0" w:type="auto"/>
            <w:tcBorders>
              <w:top w:val="single" w:sz="6" w:space="0" w:color="E5E3DA"/>
              <w:left w:val="single" w:sz="6" w:space="0" w:color="E5E3DA"/>
              <w:bottom w:val="single" w:sz="6" w:space="0" w:color="E5E3DA"/>
              <w:right w:val="single" w:sz="6" w:space="0" w:color="E5E3DA"/>
            </w:tcBorders>
            <w:tcMar>
              <w:top w:w="60" w:type="dxa"/>
              <w:left w:w="135" w:type="dxa"/>
              <w:bottom w:w="60" w:type="dxa"/>
              <w:right w:w="135" w:type="dxa"/>
            </w:tcMar>
            <w:vAlign w:val="center"/>
            <w:hideMark/>
          </w:tcPr>
          <w:p w:rsidR="00F3600F" w:rsidRDefault="00F3600F">
            <w:pPr>
              <w:spacing w:line="343" w:lineRule="atLeast"/>
              <w:rPr>
                <w:rFonts w:ascii="Verdana" w:hAnsi="Verdana"/>
                <w:color w:val="222222"/>
                <w:sz w:val="21"/>
                <w:szCs w:val="21"/>
              </w:rPr>
            </w:pPr>
            <w:r>
              <w:rPr>
                <w:rStyle w:val="HTMLCode"/>
                <w:rFonts w:eastAsiaTheme="minorHAnsi"/>
                <w:color w:val="222222"/>
                <w:bdr w:val="single" w:sz="6" w:space="0" w:color="EBEBEB" w:frame="1"/>
                <w:shd w:val="clear" w:color="auto" w:fill="FFFFFF"/>
              </w:rPr>
              <w:t>=FUNCIFS ("stdev",$A$2:$A$10,B2:B10,"x",C2:C10,"o")</w:t>
            </w:r>
          </w:p>
        </w:tc>
      </w:tr>
    </w:tbl>
    <w:p w:rsidR="00F3600F" w:rsidRDefault="00856F53" w:rsidP="00F3600F">
      <w:pPr>
        <w:spacing w:line="240" w:lineRule="auto"/>
        <w:rPr>
          <w:rFonts w:ascii="Times New Roman" w:hAnsi="Times New Roman"/>
          <w:sz w:val="24"/>
          <w:szCs w:val="24"/>
        </w:rPr>
      </w:pPr>
      <w:r>
        <w:pict>
          <v:rect id="_x0000_i1152" style="width:0;height:.75pt" o:hralign="center" o:hrstd="t" o:hr="t" fillcolor="#a0a0a0" stroked="f"/>
        </w:pict>
      </w:r>
    </w:p>
    <w:p w:rsidR="00F3600F" w:rsidRDefault="00856F53" w:rsidP="00F3600F">
      <w:pPr>
        <w:pStyle w:val="NormalWeb"/>
        <w:spacing w:before="0" w:beforeAutospacing="0" w:after="0" w:afterAutospacing="0" w:line="343" w:lineRule="atLeast"/>
        <w:rPr>
          <w:rFonts w:ascii="Verdana" w:hAnsi="Verdana"/>
          <w:color w:val="222222"/>
          <w:sz w:val="21"/>
          <w:szCs w:val="21"/>
        </w:rPr>
      </w:pPr>
      <w:hyperlink r:id="rId81" w:history="1">
        <w:r w:rsidR="00F3600F">
          <w:rPr>
            <w:rStyle w:val="Hyperlink"/>
            <w:rFonts w:ascii="Verdana" w:hAnsi="Verdana"/>
            <w:color w:val="0079D3"/>
            <w:sz w:val="21"/>
            <w:szCs w:val="21"/>
          </w:rPr>
          <w:t>Follow these instructions</w:t>
        </w:r>
      </w:hyperlink>
      <w:r w:rsidR="00F3600F">
        <w:rPr>
          <w:rFonts w:ascii="Verdana" w:hAnsi="Verdana"/>
          <w:color w:val="222222"/>
          <w:sz w:val="21"/>
          <w:szCs w:val="21"/>
        </w:rPr>
        <w:t> for making the UDF available, using the code below.</w:t>
      </w:r>
    </w:p>
    <w:p w:rsidR="00F3600F" w:rsidRDefault="00F3600F" w:rsidP="00F3600F">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 xml:space="preserve">Then add your function that you </w:t>
      </w:r>
      <w:proofErr w:type="gramStart"/>
      <w:r>
        <w:rPr>
          <w:rFonts w:ascii="Verdana" w:hAnsi="Verdana"/>
          <w:color w:val="222222"/>
          <w:sz w:val="21"/>
          <w:szCs w:val="21"/>
        </w:rPr>
        <w:t>want </w:t>
      </w:r>
      <w:r>
        <w:rPr>
          <w:rStyle w:val="HTMLCode"/>
          <w:color w:val="222222"/>
          <w:bdr w:val="single" w:sz="6" w:space="0" w:color="EBEBEB" w:frame="1"/>
          <w:shd w:val="clear" w:color="auto" w:fill="FFFFFF"/>
        </w:rPr>
        <w:t>..</w:t>
      </w:r>
      <w:proofErr w:type="gramEnd"/>
      <w:r>
        <w:rPr>
          <w:rStyle w:val="HTMLCode"/>
          <w:color w:val="222222"/>
          <w:bdr w:val="single" w:sz="6" w:space="0" w:color="EBEBEB" w:frame="1"/>
          <w:shd w:val="clear" w:color="auto" w:fill="FFFFFF"/>
        </w:rPr>
        <w:t>IFS</w:t>
      </w:r>
      <w:r>
        <w:rPr>
          <w:rFonts w:ascii="Verdana" w:hAnsi="Verdana"/>
          <w:color w:val="222222"/>
          <w:sz w:val="21"/>
          <w:szCs w:val="21"/>
        </w:rPr>
        <w:t> filtering for at the end in a new </w:t>
      </w:r>
      <w:r>
        <w:rPr>
          <w:rStyle w:val="HTMLCode"/>
          <w:color w:val="222222"/>
          <w:bdr w:val="single" w:sz="6" w:space="0" w:color="EBEBEB" w:frame="1"/>
          <w:shd w:val="clear" w:color="auto" w:fill="FFFFFF"/>
        </w:rPr>
        <w:t>CASE</w:t>
      </w:r>
      <w:r>
        <w:rPr>
          <w:rFonts w:ascii="Verdana" w:hAnsi="Verdana"/>
          <w:color w:val="222222"/>
          <w:sz w:val="21"/>
          <w:szCs w:val="21"/>
        </w:rPr>
        <w:t> statement.</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FUNCIFS(</w:t>
      </w:r>
      <w:proofErr w:type="gramEnd"/>
      <w:r>
        <w:rPr>
          <w:rStyle w:val="HTMLCode"/>
          <w:color w:val="222222"/>
          <w:bdr w:val="none" w:sz="0" w:space="0" w:color="auto" w:frame="1"/>
        </w:rPr>
        <w:t>func As String, rng As Range, ParamArray arguments() As Variant) As Double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'FUNCIFS </w:t>
      </w:r>
      <w:proofErr w:type="gramStart"/>
      <w:r>
        <w:rPr>
          <w:rStyle w:val="HTMLCode"/>
          <w:color w:val="222222"/>
          <w:bdr w:val="none" w:sz="0" w:space="0" w:color="auto" w:frame="1"/>
        </w:rPr>
        <w:t>( "</w:t>
      </w:r>
      <w:proofErr w:type="gramEnd"/>
      <w:r>
        <w:rPr>
          <w:rStyle w:val="HTMLCode"/>
          <w:color w:val="222222"/>
          <w:bdr w:val="none" w:sz="0" w:space="0" w:color="auto" w:frame="1"/>
        </w:rPr>
        <w:t>function" , value_range , criteria_range1 , criteria1 , [critera_range2 , criteria2]...)</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uB As Long, arg As Long, args As Long, i As Long, l As Long, irc As Long 'include row count to initialize arrya</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booleanArray(</w:t>
      </w:r>
      <w:proofErr w:type="gramEnd"/>
      <w:r>
        <w:rPr>
          <w:rStyle w:val="HTMLCode"/>
          <w:color w:val="222222"/>
          <w:bdr w:val="none" w:sz="0" w:space="0" w:color="auto" w:frame="1"/>
        </w:rPr>
        <w:t>) As Boolean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valueArray(</w:t>
      </w:r>
      <w:proofErr w:type="gramEnd"/>
      <w:r>
        <w:rPr>
          <w:rStyle w:val="HTMLCode"/>
          <w:color w:val="222222"/>
          <w:bdr w:val="none" w:sz="0" w:space="0" w:color="auto" w:frame="1"/>
        </w:rPr>
        <w:t>) As Double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i = rng.Count - 1</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booleanArray(</w:t>
      </w:r>
      <w:proofErr w:type="gramEnd"/>
      <w:r>
        <w:rPr>
          <w:rStyle w:val="HTMLCode"/>
          <w:color w:val="222222"/>
          <w:bdr w:val="none" w:sz="0" w:space="0" w:color="auto" w:frame="1"/>
        </w:rPr>
        <w:t>i)</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l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i 'initialize array to TRUE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True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uB</w:t>
      </w:r>
      <w:proofErr w:type="gramEnd"/>
      <w:r>
        <w:rPr>
          <w:rStyle w:val="HTMLCode"/>
          <w:color w:val="222222"/>
          <w:bdr w:val="none" w:sz="0" w:space="0" w:color="auto" w:frame="1"/>
        </w:rPr>
        <w:t xml:space="preserve"> = UBound(arguments)</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args</w:t>
      </w:r>
      <w:proofErr w:type="gramEnd"/>
      <w:r>
        <w:rPr>
          <w:rStyle w:val="HTMLCode"/>
          <w:color w:val="222222"/>
          <w:bdr w:val="none" w:sz="0" w:space="0" w:color="auto" w:frame="1"/>
        </w:rPr>
        <w:t xml:space="preserve"> = uB - 1</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args Step 2 'set the boolean map for matching criteria across all criteria</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l = 0</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For Each cell In </w:t>
      </w:r>
      <w:proofErr w:type="gramStart"/>
      <w:r>
        <w:rPr>
          <w:rStyle w:val="HTMLCode"/>
          <w:color w:val="222222"/>
          <w:bdr w:val="none" w:sz="0" w:space="0" w:color="auto" w:frame="1"/>
        </w:rPr>
        <w:t>arguments(</w:t>
      </w:r>
      <w:proofErr w:type="gramEnd"/>
      <w:r>
        <w:rPr>
          <w:rStyle w:val="HTMLCode"/>
          <w:color w:val="222222"/>
          <w:bdr w:val="none" w:sz="0" w:space="0" w:color="auto" w:frame="1"/>
        </w:rPr>
        <w:t>arg)</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l) = True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TypeName(</w:t>
      </w:r>
      <w:proofErr w:type="gramEnd"/>
      <w:r>
        <w:rPr>
          <w:rStyle w:val="HTMLCode"/>
          <w:color w:val="222222"/>
          <w:bdr w:val="none" w:sz="0" w:space="0" w:color="auto" w:frame="1"/>
        </w:rPr>
        <w:t>cell.Value2) = "Double"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TypeName(</w:t>
      </w:r>
      <w:proofErr w:type="gramEnd"/>
      <w:r>
        <w:rPr>
          <w:rStyle w:val="HTMLCode"/>
          <w:color w:val="222222"/>
          <w:bdr w:val="none" w:sz="0" w:space="0" w:color="auto" w:frame="1"/>
        </w:rPr>
        <w:t>arguments(arg + 1)) = "String"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Evaluate(</w:t>
      </w:r>
      <w:proofErr w:type="gramEnd"/>
      <w:r>
        <w:rPr>
          <w:rStyle w:val="HTMLCode"/>
          <w:color w:val="222222"/>
          <w:bdr w:val="none" w:sz="0" w:space="0" w:color="auto" w:frame="1"/>
        </w:rPr>
        <w:t>cell.Value2 &amp; arguments(arg + 1))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lastRenderedPageBreak/>
        <w:t xml:space="preserve">                If Not </w:t>
      </w:r>
      <w:proofErr w:type="gramStart"/>
      <w:r>
        <w:rPr>
          <w:rStyle w:val="HTMLCode"/>
          <w:color w:val="222222"/>
          <w:bdr w:val="none" w:sz="0" w:space="0" w:color="auto" w:frame="1"/>
        </w:rPr>
        <w:t>Evaluate(</w:t>
      </w:r>
      <w:proofErr w:type="gramEnd"/>
      <w:r>
        <w:rPr>
          <w:rStyle w:val="HTMLCode"/>
          <w:color w:val="222222"/>
          <w:bdr w:val="none" w:sz="0" w:space="0" w:color="auto" w:frame="1"/>
        </w:rPr>
        <w:t>cell.Value = arguments(arg + 1))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Else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Not </w:t>
      </w:r>
      <w:proofErr w:type="gramStart"/>
      <w:r>
        <w:rPr>
          <w:rStyle w:val="HTMLCode"/>
          <w:color w:val="222222"/>
          <w:bdr w:val="none" w:sz="0" w:space="0" w:color="auto" w:frame="1"/>
        </w:rPr>
        <w:t>UCase(</w:t>
      </w:r>
      <w:proofErr w:type="gramEnd"/>
      <w:r>
        <w:rPr>
          <w:rStyle w:val="HTMLCode"/>
          <w:color w:val="222222"/>
          <w:bdr w:val="none" w:sz="0" w:space="0" w:color="auto" w:frame="1"/>
        </w:rPr>
        <w:t>cell.Value) Like UCase(arguments(arg + 1))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l) = False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irc</w:t>
      </w:r>
      <w:proofErr w:type="gramEnd"/>
      <w:r>
        <w:rPr>
          <w:rStyle w:val="HTMLCode"/>
          <w:color w:val="222222"/>
          <w:bdr w:val="none" w:sz="0" w:space="0" w:color="auto" w:frame="1"/>
        </w:rPr>
        <w:t xml:space="preserve"> = irc + 1</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l = l + 1</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Next</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ReDim </w:t>
      </w:r>
      <w:proofErr w:type="gramStart"/>
      <w:r>
        <w:rPr>
          <w:rStyle w:val="HTMLCode"/>
          <w:color w:val="222222"/>
          <w:bdr w:val="none" w:sz="0" w:space="0" w:color="auto" w:frame="1"/>
        </w:rPr>
        <w:t>valueArray(</w:t>
      </w:r>
      <w:proofErr w:type="gramEnd"/>
      <w:r>
        <w:rPr>
          <w:rStyle w:val="HTMLCode"/>
          <w:color w:val="222222"/>
          <w:bdr w:val="none" w:sz="0" w:space="0" w:color="auto" w:frame="1"/>
        </w:rPr>
        <w:t>UBound(booleanArray) - irc) 'initialize array for function arguments</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proofErr w:type="gramStart"/>
      <w:r>
        <w:rPr>
          <w:rStyle w:val="HTMLCode"/>
          <w:color w:val="222222"/>
          <w:bdr w:val="none" w:sz="0" w:space="0" w:color="auto" w:frame="1"/>
        </w:rPr>
        <w:t>ac</w:t>
      </w:r>
      <w:proofErr w:type="gramEnd"/>
      <w:r>
        <w:rPr>
          <w:rStyle w:val="HTMLCode"/>
          <w:color w:val="222222"/>
          <w:bdr w:val="none" w:sz="0" w:space="0" w:color="auto" w:frame="1"/>
        </w:rPr>
        <w:t xml:space="preserve"> = 0</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For arg = 0 </w:t>
      </w:r>
      <w:proofErr w:type="gramStart"/>
      <w:r>
        <w:rPr>
          <w:rStyle w:val="HTMLCode"/>
          <w:color w:val="222222"/>
          <w:bdr w:val="none" w:sz="0" w:space="0" w:color="auto" w:frame="1"/>
        </w:rPr>
        <w:t>To</w:t>
      </w:r>
      <w:proofErr w:type="gramEnd"/>
      <w:r>
        <w:rPr>
          <w:rStyle w:val="HTMLCode"/>
          <w:color w:val="222222"/>
          <w:bdr w:val="none" w:sz="0" w:space="0" w:color="auto" w:frame="1"/>
        </w:rPr>
        <w:t xml:space="preserve"> i 'use boolean map to build array for stdev</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 </w:t>
      </w:r>
      <w:proofErr w:type="gramStart"/>
      <w:r>
        <w:rPr>
          <w:rStyle w:val="HTMLCode"/>
          <w:color w:val="222222"/>
          <w:bdr w:val="none" w:sz="0" w:space="0" w:color="auto" w:frame="1"/>
        </w:rPr>
        <w:t>booleanArray(</w:t>
      </w:r>
      <w:proofErr w:type="gramEnd"/>
      <w:r>
        <w:rPr>
          <w:rStyle w:val="HTMLCode"/>
          <w:color w:val="222222"/>
          <w:bdr w:val="none" w:sz="0" w:space="0" w:color="auto" w:frame="1"/>
        </w:rPr>
        <w:t>arg) = True Then</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valueArray(</w:t>
      </w:r>
      <w:proofErr w:type="gramEnd"/>
      <w:r>
        <w:rPr>
          <w:rStyle w:val="HTMLCode"/>
          <w:color w:val="222222"/>
          <w:bdr w:val="none" w:sz="0" w:space="0" w:color="auto" w:frame="1"/>
        </w:rPr>
        <w:t>ac) = rng(arg + 1).Value 'build the value array for STDEV</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ac</w:t>
      </w:r>
      <w:proofErr w:type="gramEnd"/>
      <w:r>
        <w:rPr>
          <w:rStyle w:val="HTMLCode"/>
          <w:color w:val="222222"/>
          <w:bdr w:val="none" w:sz="0" w:space="0" w:color="auto" w:frame="1"/>
        </w:rPr>
        <w:t xml:space="preserve"> = ac + 1</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End If</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Next</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Select Case func 'add functions as required here</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"sum": FUNCIFS = </w:t>
      </w:r>
      <w:proofErr w:type="gramStart"/>
      <w:r>
        <w:rPr>
          <w:rStyle w:val="HTMLCode"/>
          <w:color w:val="222222"/>
          <w:bdr w:val="none" w:sz="0" w:space="0" w:color="auto" w:frame="1"/>
        </w:rPr>
        <w:t>WorksheetFunction.Sum(</w:t>
      </w:r>
      <w:proofErr w:type="gramEnd"/>
      <w:r>
        <w:rPr>
          <w:rStyle w:val="HTMLCode"/>
          <w:color w:val="222222"/>
          <w:bdr w:val="none" w:sz="0" w:space="0" w:color="auto" w:frame="1"/>
        </w:rPr>
        <w:t>valueArray)</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"stdev": FUNCIFS = </w:t>
      </w:r>
      <w:proofErr w:type="gramStart"/>
      <w:r>
        <w:rPr>
          <w:rStyle w:val="HTMLCode"/>
          <w:color w:val="222222"/>
          <w:bdr w:val="none" w:sz="0" w:space="0" w:color="auto" w:frame="1"/>
        </w:rPr>
        <w:t>WorksheetFunction.StDev(</w:t>
      </w:r>
      <w:proofErr w:type="gramEnd"/>
      <w:r>
        <w:rPr>
          <w:rStyle w:val="HTMLCode"/>
          <w:color w:val="222222"/>
          <w:bdr w:val="none" w:sz="0" w:space="0" w:color="auto" w:frame="1"/>
        </w:rPr>
        <w:t>valueArray)</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'Case "NAME HERE": FUNCIFS = WorksheetFunction.NAME </w:t>
      </w:r>
      <w:proofErr w:type="gramStart"/>
      <w:r>
        <w:rPr>
          <w:rStyle w:val="HTMLCode"/>
          <w:color w:val="222222"/>
          <w:bdr w:val="none" w:sz="0" w:space="0" w:color="auto" w:frame="1"/>
        </w:rPr>
        <w:t>HERE(</w:t>
      </w:r>
      <w:proofErr w:type="gramEnd"/>
      <w:r>
        <w:rPr>
          <w:rStyle w:val="HTMLCode"/>
          <w:color w:val="222222"/>
          <w:bdr w:val="none" w:sz="0" w:space="0" w:color="auto" w:frame="1"/>
        </w:rPr>
        <w:t>valueArray) '&lt;==Copy, Edit, Uncomment</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where</w:t>
      </w:r>
      <w:proofErr w:type="gramEnd"/>
      <w:r>
        <w:rPr>
          <w:rStyle w:val="HTMLCode"/>
          <w:color w:val="222222"/>
          <w:bdr w:val="none" w:sz="0" w:space="0" w:color="auto" w:frame="1"/>
        </w:rPr>
        <w:t xml:space="preserve"> NAME HERE is the function to call</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Select</w:t>
      </w:r>
    </w:p>
    <w:p w:rsidR="00F3600F" w:rsidRDefault="00F3600F" w:rsidP="00F3600F">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F3600F" w:rsidRDefault="000338BE" w:rsidP="00F3600F">
      <w:pPr>
        <w:pStyle w:val="Heading2"/>
      </w:pPr>
      <w:bookmarkStart w:id="39" w:name="_Toc91483845"/>
      <w:r w:rsidRPr="000338BE">
        <w:t>IFEQUAL - returns expected result when formula returns expected result.</w:t>
      </w:r>
      <w:bookmarkEnd w:id="39"/>
    </w:p>
    <w:p w:rsidR="000338BE" w:rsidRDefault="000338BE" w:rsidP="000338BE">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This function returns the expected result when the formula return value matches the expected result, otherwise it returns a user specified value or </w:t>
      </w:r>
      <w:r>
        <w:rPr>
          <w:rStyle w:val="HTMLCode"/>
          <w:color w:val="222222"/>
          <w:bdr w:val="single" w:sz="6" w:space="0" w:color="EBEBEB" w:frame="1"/>
          <w:shd w:val="clear" w:color="auto" w:fill="FFFFFF"/>
        </w:rPr>
        <w:t>0</w:t>
      </w:r>
      <w:r>
        <w:rPr>
          <w:rFonts w:ascii="Verdana" w:hAnsi="Verdana"/>
          <w:color w:val="222222"/>
          <w:sz w:val="21"/>
          <w:szCs w:val="21"/>
        </w:rPr>
        <w:t>.</w:t>
      </w:r>
    </w:p>
    <w:p w:rsidR="000338BE" w:rsidRDefault="000338BE" w:rsidP="000338BE">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It removes the necessity to duplicate long </w:t>
      </w:r>
      <w:r>
        <w:rPr>
          <w:rStyle w:val="HTMLCode"/>
          <w:color w:val="222222"/>
          <w:bdr w:val="single" w:sz="6" w:space="0" w:color="EBEBEB" w:frame="1"/>
          <w:shd w:val="clear" w:color="auto" w:fill="FFFFFF"/>
        </w:rPr>
        <w:t>VLOOKUP</w:t>
      </w:r>
      <w:r>
        <w:rPr>
          <w:rFonts w:ascii="Verdana" w:hAnsi="Verdana"/>
          <w:color w:val="222222"/>
          <w:sz w:val="21"/>
          <w:szCs w:val="21"/>
        </w:rPr>
        <w:t> or </w:t>
      </w:r>
      <w:r>
        <w:rPr>
          <w:rStyle w:val="HTMLCode"/>
          <w:color w:val="222222"/>
          <w:bdr w:val="single" w:sz="6" w:space="0" w:color="EBEBEB" w:frame="1"/>
          <w:shd w:val="clear" w:color="auto" w:fill="FFFFFF"/>
        </w:rPr>
        <w:t>INDEX MATCH</w:t>
      </w:r>
      <w:r>
        <w:rPr>
          <w:rFonts w:ascii="Verdana" w:hAnsi="Verdana"/>
          <w:color w:val="222222"/>
          <w:sz w:val="21"/>
          <w:szCs w:val="21"/>
        </w:rPr>
        <w:t> formulas when a match is being verified.</w:t>
      </w:r>
    </w:p>
    <w:p w:rsidR="000338BE" w:rsidRDefault="000338BE" w:rsidP="000338BE">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Use </w:t>
      </w:r>
      <w:r>
        <w:rPr>
          <w:rStyle w:val="HTMLCode"/>
          <w:color w:val="222222"/>
          <w:bdr w:val="single" w:sz="6" w:space="0" w:color="EBEBEB" w:frame="1"/>
          <w:shd w:val="clear" w:color="auto" w:fill="FFFFFF"/>
        </w:rPr>
        <w:t xml:space="preserve">=IFEQUAL </w:t>
      </w:r>
      <w:proofErr w:type="gramStart"/>
      <w:r>
        <w:rPr>
          <w:rStyle w:val="HTMLCode"/>
          <w:color w:val="222222"/>
          <w:bdr w:val="single" w:sz="6" w:space="0" w:color="EBEBEB" w:frame="1"/>
          <w:shd w:val="clear" w:color="auto" w:fill="FFFFFF"/>
        </w:rPr>
        <w:t>( Value</w:t>
      </w:r>
      <w:proofErr w:type="gramEnd"/>
      <w:r>
        <w:rPr>
          <w:rStyle w:val="HTMLCode"/>
          <w:color w:val="222222"/>
          <w:bdr w:val="single" w:sz="6" w:space="0" w:color="EBEBEB" w:frame="1"/>
          <w:shd w:val="clear" w:color="auto" w:fill="FFFFFF"/>
        </w:rPr>
        <w:t xml:space="preserve"> , expected_result , [Optional] else_return)</w:t>
      </w:r>
    </w:p>
    <w:p w:rsidR="000338BE" w:rsidRDefault="000338BE" w:rsidP="000338BE">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Examples;</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IFEQUAL(</w:t>
      </w:r>
      <w:proofErr w:type="gramEnd"/>
      <w:r>
        <w:rPr>
          <w:rStyle w:val="HTMLCode"/>
          <w:color w:val="222222"/>
          <w:bdr w:val="none" w:sz="0" w:space="0" w:color="auto" w:frame="1"/>
        </w:rPr>
        <w:t>A1, 20 ) 'returns 20 if A1 = 20, else returns 0</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IFEQUAL(</w:t>
      </w:r>
      <w:proofErr w:type="gramEnd"/>
      <w:r>
        <w:rPr>
          <w:rStyle w:val="HTMLCode"/>
          <w:color w:val="222222"/>
          <w:bdr w:val="none" w:sz="0" w:space="0" w:color="auto" w:frame="1"/>
        </w:rPr>
        <w:t>A1+A2, 20,"wrong answer" ) ' returns 20 if A1+A2 = 20, else returns `wrong answer`</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IFEQUAL(</w:t>
      </w:r>
      <w:proofErr w:type="gramEnd"/>
      <w:r>
        <w:rPr>
          <w:rStyle w:val="HTMLCode"/>
          <w:color w:val="222222"/>
          <w:bdr w:val="none" w:sz="0" w:space="0" w:color="auto" w:frame="1"/>
        </w:rPr>
        <w:t>A1+A2, B1+B2, "No") 'returns B1+B2 if A1+A2 = B1+B2, , else returns `No`</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IFEQUAL(</w:t>
      </w:r>
      <w:proofErr w:type="gramEnd"/>
      <w:r>
        <w:rPr>
          <w:rStyle w:val="HTMLCode"/>
          <w:color w:val="222222"/>
          <w:bdr w:val="none" w:sz="0" w:space="0" w:color="auto" w:frame="1"/>
        </w:rPr>
        <w:t>A1, "&gt;10" , A2 ) 'returns the value of A2 if A1 is less than 10, else return A1</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IFEQUAL(</w:t>
      </w:r>
      <w:proofErr w:type="gramEnd"/>
      <w:r>
        <w:rPr>
          <w:rStyle w:val="HTMLCode"/>
          <w:color w:val="222222"/>
          <w:bdr w:val="none" w:sz="0" w:space="0" w:color="auto" w:frame="1"/>
        </w:rPr>
        <w:t xml:space="preserve"> formula , "&lt;&gt;0" , "" ) 'returns the value of formula if not 0 else return blank</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IFEQUAL(</w:t>
      </w:r>
      <w:proofErr w:type="gramEnd"/>
      <w:r>
        <w:rPr>
          <w:rStyle w:val="HTMLCode"/>
          <w:color w:val="222222"/>
          <w:bdr w:val="none" w:sz="0" w:space="0" w:color="auto" w:frame="1"/>
        </w:rPr>
        <w:t xml:space="preserve"> formula , "&gt;0" , "Re order" ) 'returns the value of formula if great than 0 or `Re-order`</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IFEQUAL(</w:t>
      </w:r>
      <w:proofErr w:type="gramEnd"/>
      <w:r>
        <w:rPr>
          <w:rStyle w:val="HTMLCode"/>
          <w:color w:val="222222"/>
          <w:bdr w:val="none" w:sz="0" w:space="0" w:color="auto" w:frame="1"/>
        </w:rPr>
        <w:t xml:space="preserve"> formula , "Red" , "Emergency" ) 'returns the value of formula if not `Red` or `Emergency`</w:t>
      </w:r>
    </w:p>
    <w:p w:rsidR="000338BE" w:rsidRDefault="00856F53" w:rsidP="000338BE">
      <w:pPr>
        <w:rPr>
          <w:rFonts w:ascii="Times New Roman" w:hAnsi="Times New Roman"/>
          <w:sz w:val="24"/>
          <w:szCs w:val="24"/>
        </w:rPr>
      </w:pPr>
      <w:r>
        <w:pict>
          <v:rect id="_x0000_i1153" style="width:0;height:.75pt" o:hralign="center" o:hrstd="t" o:hr="t" fillcolor="#a0a0a0" stroked="f"/>
        </w:pict>
      </w:r>
    </w:p>
    <w:p w:rsidR="000338BE" w:rsidRDefault="00856F53" w:rsidP="000338BE">
      <w:r>
        <w:pict>
          <v:rect id="_x0000_i1154" style="width:0;height:.75pt" o:hralign="center" o:hrstd="t" o:hr="t" fillcolor="#a0a0a0" stroked="f"/>
        </w:pict>
      </w:r>
    </w:p>
    <w:p w:rsidR="000338BE" w:rsidRDefault="00856F53" w:rsidP="000338BE">
      <w:pPr>
        <w:pStyle w:val="NormalWeb"/>
        <w:spacing w:before="0" w:beforeAutospacing="0" w:after="0" w:afterAutospacing="0" w:line="343" w:lineRule="atLeast"/>
        <w:rPr>
          <w:rFonts w:ascii="Verdana" w:hAnsi="Verdana"/>
          <w:color w:val="222222"/>
          <w:sz w:val="21"/>
          <w:szCs w:val="21"/>
        </w:rPr>
      </w:pPr>
      <w:hyperlink r:id="rId82" w:history="1">
        <w:r w:rsidR="000338BE">
          <w:rPr>
            <w:rStyle w:val="Hyperlink"/>
            <w:rFonts w:ascii="Verdana" w:hAnsi="Verdana"/>
            <w:color w:val="0079D3"/>
            <w:sz w:val="21"/>
            <w:szCs w:val="21"/>
          </w:rPr>
          <w:t>Follow these instructions</w:t>
        </w:r>
      </w:hyperlink>
      <w:r w:rsidR="000338BE">
        <w:rPr>
          <w:rFonts w:ascii="Verdana" w:hAnsi="Verdana"/>
          <w:color w:val="222222"/>
          <w:sz w:val="21"/>
          <w:szCs w:val="21"/>
        </w:rPr>
        <w:t> for making the UDF available, using the code below.</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IFEQUAL(</w:t>
      </w:r>
      <w:proofErr w:type="gramEnd"/>
      <w:r>
        <w:rPr>
          <w:rStyle w:val="HTMLCode"/>
          <w:color w:val="222222"/>
          <w:bdr w:val="none" w:sz="0" w:space="0" w:color="auto" w:frame="1"/>
        </w:rPr>
        <w:t xml:space="preserve">arg As Variant, ans As Variant, Optional neg As Variant) </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'IFEQUAL </w:t>
      </w:r>
      <w:proofErr w:type="gramStart"/>
      <w:r>
        <w:rPr>
          <w:rStyle w:val="HTMLCode"/>
          <w:color w:val="222222"/>
          <w:bdr w:val="none" w:sz="0" w:space="0" w:color="auto" w:frame="1"/>
        </w:rPr>
        <w:t>( formula</w:t>
      </w:r>
      <w:proofErr w:type="gramEnd"/>
      <w:r>
        <w:rPr>
          <w:rStyle w:val="HTMLCode"/>
          <w:color w:val="222222"/>
          <w:bdr w:val="none" w:sz="0" w:space="0" w:color="auto" w:frame="1"/>
        </w:rPr>
        <w:t>, expected_result , optional otherwise ) :V2.5</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://www.reddit.com/u/excelevator</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://old.reddit.com/r/excelevator</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w:t>
      </w:r>
      <w:proofErr w:type="gramStart"/>
      <w:r>
        <w:rPr>
          <w:rStyle w:val="HTMLCode"/>
          <w:color w:val="222222"/>
          <w:bdr w:val="none" w:sz="0" w:space="0" w:color="auto" w:frame="1"/>
        </w:rPr>
        <w:t>https</w:t>
      </w:r>
      <w:proofErr w:type="gramEnd"/>
      <w:r>
        <w:rPr>
          <w:rStyle w:val="HTMLCode"/>
          <w:color w:val="222222"/>
          <w:bdr w:val="none" w:sz="0" w:space="0" w:color="auto" w:frame="1"/>
        </w:rPr>
        <w:t>://www.reddit.com/r/excel - for all your Spreadsheet questions!</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w:t>
      </w:r>
      <w:proofErr w:type="gramStart"/>
      <w:r>
        <w:rPr>
          <w:rStyle w:val="HTMLCode"/>
          <w:color w:val="222222"/>
          <w:bdr w:val="none" w:sz="0" w:space="0" w:color="auto" w:frame="1"/>
        </w:rPr>
        <w:t>a</w:t>
      </w:r>
      <w:proofErr w:type="gramEnd"/>
      <w:r>
        <w:rPr>
          <w:rStyle w:val="HTMLCode"/>
          <w:color w:val="222222"/>
          <w:bdr w:val="none" w:sz="0" w:space="0" w:color="auto" w:frame="1"/>
        </w:rPr>
        <w:t xml:space="preserve"> As Variant: a = arg</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b As Variant: b = ans</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Dim c As Variant: c = neg</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comp As Boolean: comp = </w:t>
      </w:r>
      <w:proofErr w:type="gramStart"/>
      <w:r>
        <w:rPr>
          <w:rStyle w:val="HTMLCode"/>
          <w:color w:val="222222"/>
          <w:bdr w:val="none" w:sz="0" w:space="0" w:color="auto" w:frame="1"/>
        </w:rPr>
        <w:t>InStr(</w:t>
      </w:r>
      <w:proofErr w:type="gramEnd"/>
      <w:r>
        <w:rPr>
          <w:rStyle w:val="HTMLCode"/>
          <w:color w:val="222222"/>
          <w:bdr w:val="none" w:sz="0" w:space="0" w:color="auto" w:frame="1"/>
        </w:rPr>
        <w:t>1, "&lt;&gt;=", Left(b, 1))</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Dim eq As Integer: eq = </w:t>
      </w:r>
      <w:proofErr w:type="gramStart"/>
      <w:r>
        <w:rPr>
          <w:rStyle w:val="HTMLCode"/>
          <w:color w:val="222222"/>
          <w:bdr w:val="none" w:sz="0" w:space="0" w:color="auto" w:frame="1"/>
        </w:rPr>
        <w:t>InStr(</w:t>
      </w:r>
      <w:proofErr w:type="gramEnd"/>
      <w:r>
        <w:rPr>
          <w:rStyle w:val="HTMLCode"/>
          <w:color w:val="222222"/>
          <w:bdr w:val="none" w:sz="0" w:space="0" w:color="auto" w:frame="1"/>
        </w:rPr>
        <w:t>1, "&lt;&gt;", Left(b, 2)) * 2</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 </w:t>
      </w:r>
      <w:proofErr w:type="gramStart"/>
      <w:r>
        <w:rPr>
          <w:rStyle w:val="HTMLCode"/>
          <w:color w:val="222222"/>
          <w:bdr w:val="none" w:sz="0" w:space="0" w:color="auto" w:frame="1"/>
        </w:rPr>
        <w:t>TypeName(</w:t>
      </w:r>
      <w:proofErr w:type="gramEnd"/>
      <w:r>
        <w:rPr>
          <w:rStyle w:val="HTMLCode"/>
          <w:color w:val="222222"/>
          <w:bdr w:val="none" w:sz="0" w:space="0" w:color="auto" w:frame="1"/>
        </w:rPr>
        <w:t>a) = "Double" And _</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TypeName(</w:t>
      </w:r>
      <w:proofErr w:type="gramEnd"/>
      <w:r>
        <w:rPr>
          <w:rStyle w:val="HTMLCode"/>
          <w:color w:val="222222"/>
          <w:bdr w:val="none" w:sz="0" w:space="0" w:color="auto" w:frame="1"/>
        </w:rPr>
        <w:t>b) = "String" And comp Then</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IFEQUAL = </w:t>
      </w:r>
      <w:proofErr w:type="gramStart"/>
      <w:r>
        <w:rPr>
          <w:rStyle w:val="HTMLCode"/>
          <w:color w:val="222222"/>
          <w:bdr w:val="none" w:sz="0" w:space="0" w:color="auto" w:frame="1"/>
        </w:rPr>
        <w:t>IIf(</w:t>
      </w:r>
      <w:proofErr w:type="gramEnd"/>
      <w:r>
        <w:rPr>
          <w:rStyle w:val="HTMLCode"/>
          <w:color w:val="222222"/>
          <w:bdr w:val="none" w:sz="0" w:space="0" w:color="auto" w:frame="1"/>
        </w:rPr>
        <w:t>Evaluate(a &amp; b), a, c)</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ElseIf </w:t>
      </w:r>
      <w:proofErr w:type="gramStart"/>
      <w:r>
        <w:rPr>
          <w:rStyle w:val="HTMLCode"/>
          <w:color w:val="222222"/>
          <w:bdr w:val="none" w:sz="0" w:space="0" w:color="auto" w:frame="1"/>
        </w:rPr>
        <w:t>TypeName(</w:t>
      </w:r>
      <w:proofErr w:type="gramEnd"/>
      <w:r>
        <w:rPr>
          <w:rStyle w:val="HTMLCode"/>
          <w:color w:val="222222"/>
          <w:bdr w:val="none" w:sz="0" w:space="0" w:color="auto" w:frame="1"/>
        </w:rPr>
        <w:t>a) = "String" And _</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TypeName(</w:t>
      </w:r>
      <w:proofErr w:type="gramEnd"/>
      <w:r>
        <w:rPr>
          <w:rStyle w:val="HTMLCode"/>
          <w:color w:val="222222"/>
          <w:bdr w:val="none" w:sz="0" w:space="0" w:color="auto" w:frame="1"/>
        </w:rPr>
        <w:t>b) = "String" And _</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w:t>
      </w:r>
      <w:proofErr w:type="gramStart"/>
      <w:r>
        <w:rPr>
          <w:rStyle w:val="HTMLCode"/>
          <w:color w:val="222222"/>
          <w:bdr w:val="none" w:sz="0" w:space="0" w:color="auto" w:frame="1"/>
        </w:rPr>
        <w:t>comp</w:t>
      </w:r>
      <w:proofErr w:type="gramEnd"/>
      <w:r>
        <w:rPr>
          <w:rStyle w:val="HTMLCode"/>
          <w:color w:val="222222"/>
          <w:bdr w:val="none" w:sz="0" w:space="0" w:color="auto" w:frame="1"/>
        </w:rPr>
        <w:t xml:space="preserve"> Or eq) Then</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IFEQUAL = </w:t>
      </w:r>
      <w:proofErr w:type="gramStart"/>
      <w:r>
        <w:rPr>
          <w:rStyle w:val="HTMLCode"/>
          <w:color w:val="222222"/>
          <w:bdr w:val="none" w:sz="0" w:space="0" w:color="auto" w:frame="1"/>
        </w:rPr>
        <w:t>IIf(</w:t>
      </w:r>
      <w:proofErr w:type="gramEnd"/>
      <w:r>
        <w:rPr>
          <w:rStyle w:val="HTMLCode"/>
          <w:color w:val="222222"/>
          <w:bdr w:val="none" w:sz="0" w:space="0" w:color="auto" w:frame="1"/>
        </w:rPr>
        <w:t>Evaluate("""" &amp; a &amp; """" &amp; Left(b, WorksheetFunction.Max(comp, eq)) &amp; """" &amp; Right(b, Len(b) - WorksheetFunction.Max(comp, eq)) &amp; """"), a, c)</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                    Exit Function</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End If</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left="30" w:right="30"/>
        <w:rPr>
          <w:rStyle w:val="HTMLCode"/>
          <w:color w:val="222222"/>
          <w:bdr w:val="none" w:sz="0" w:space="0" w:color="auto" w:frame="1"/>
        </w:rPr>
      </w:pPr>
      <w:r>
        <w:rPr>
          <w:rStyle w:val="HTMLCode"/>
          <w:color w:val="222222"/>
          <w:bdr w:val="none" w:sz="0" w:space="0" w:color="auto" w:frame="1"/>
        </w:rPr>
        <w:t xml:space="preserve">IFEQUAL = </w:t>
      </w:r>
      <w:proofErr w:type="gramStart"/>
      <w:r>
        <w:rPr>
          <w:rStyle w:val="HTMLCode"/>
          <w:color w:val="222222"/>
          <w:bdr w:val="none" w:sz="0" w:space="0" w:color="auto" w:frame="1"/>
        </w:rPr>
        <w:t>IIf(</w:t>
      </w:r>
      <w:proofErr w:type="gramEnd"/>
      <w:r>
        <w:rPr>
          <w:rStyle w:val="HTMLCode"/>
          <w:color w:val="222222"/>
          <w:bdr w:val="none" w:sz="0" w:space="0" w:color="auto" w:frame="1"/>
        </w:rPr>
        <w:t>a = b, a, c)</w:t>
      </w:r>
    </w:p>
    <w:p w:rsidR="000338BE" w:rsidRDefault="000338BE" w:rsidP="000338BE">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End Function</w:t>
      </w:r>
    </w:p>
    <w:p w:rsidR="000338BE" w:rsidRDefault="000338BE" w:rsidP="000338BE"/>
    <w:p w:rsidR="000F577E" w:rsidRDefault="008151EC" w:rsidP="008151EC">
      <w:pPr>
        <w:pStyle w:val="Heading1"/>
      </w:pPr>
      <w:bookmarkStart w:id="40" w:name="_Toc91483846"/>
      <w:r>
        <w:lastRenderedPageBreak/>
        <w:t>Appendix A</w:t>
      </w:r>
      <w:r w:rsidR="001A04C8">
        <w:t xml:space="preserve"> – Links to various solutions on Reddit</w:t>
      </w:r>
      <w:bookmarkEnd w:id="40"/>
    </w:p>
    <w:p w:rsidR="008151EC" w:rsidRDefault="008151EC" w:rsidP="008151EC"/>
    <w:p w:rsidR="008151EC" w:rsidRDefault="008151EC" w:rsidP="008151EC">
      <w:pPr>
        <w:pStyle w:val="Heading2"/>
      </w:pPr>
      <w:bookmarkStart w:id="41" w:name="_Toc91483847"/>
      <w:r>
        <w:t>General info</w:t>
      </w:r>
      <w:bookmarkEnd w:id="41"/>
    </w:p>
    <w:p w:rsidR="008151EC" w:rsidRDefault="008151EC" w:rsidP="008151EC">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fldChar w:fldCharType="begin"/>
      </w:r>
      <w:r>
        <w:rPr>
          <w:rFonts w:ascii="Verdana" w:hAnsi="Verdana"/>
          <w:color w:val="222222"/>
          <w:sz w:val="21"/>
          <w:szCs w:val="21"/>
        </w:rPr>
        <w:instrText xml:space="preserve"> HYPERLINK "https://old.reddit.com/r/excelevator/comments/9jn6p4/6_new_excel_365_functions_as_udfs_for/" </w:instrText>
      </w:r>
      <w:r>
        <w:rPr>
          <w:rFonts w:ascii="Verdana" w:hAnsi="Verdana"/>
          <w:color w:val="222222"/>
          <w:sz w:val="21"/>
          <w:szCs w:val="21"/>
        </w:rPr>
        <w:fldChar w:fldCharType="separate"/>
      </w:r>
      <w:del w:id="42" w:author="Unknown">
        <w:r>
          <w:rPr>
            <w:rStyle w:val="Hyperlink"/>
            <w:rFonts w:ascii="Verdana" w:hAnsi="Verdana"/>
            <w:color w:val="0079D3"/>
            <w:sz w:val="21"/>
            <w:szCs w:val="21"/>
            <w:u w:val="none"/>
          </w:rPr>
          <w:delText>6</w:delText>
        </w:r>
      </w:del>
      <w:r>
        <w:rPr>
          <w:rStyle w:val="Hyperlink"/>
          <w:rFonts w:ascii="Verdana" w:hAnsi="Verdana"/>
          <w:color w:val="0079D3"/>
          <w:sz w:val="21"/>
          <w:szCs w:val="21"/>
          <w:u w:val="none"/>
        </w:rPr>
        <w:t> 7 new Excel 365 functions as UDFs for compatibility</w:t>
      </w:r>
      <w:r>
        <w:rPr>
          <w:rFonts w:ascii="Verdana" w:hAnsi="Verdana"/>
          <w:color w:val="222222"/>
          <w:sz w:val="21"/>
          <w:szCs w:val="21"/>
        </w:rPr>
        <w:fldChar w:fldCharType="end"/>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83" w:history="1">
        <w:r w:rsidR="008151EC">
          <w:rPr>
            <w:rStyle w:val="Hyperlink"/>
            <w:rFonts w:ascii="Verdana" w:hAnsi="Verdana"/>
            <w:color w:val="0079D3"/>
            <w:sz w:val="21"/>
            <w:szCs w:val="21"/>
            <w:u w:val="none"/>
          </w:rPr>
          <w:t>Arrays and Excel and SUMPRODUCT</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84" w:history="1">
        <w:r w:rsidR="008151EC">
          <w:rPr>
            <w:rStyle w:val="Hyperlink"/>
            <w:rFonts w:ascii="Verdana" w:hAnsi="Verdana"/>
            <w:color w:val="0079D3"/>
            <w:sz w:val="21"/>
            <w:szCs w:val="21"/>
            <w:u w:val="none"/>
          </w:rPr>
          <w:t>Find first and last day of week</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85" w:history="1">
        <w:r w:rsidR="008151EC">
          <w:rPr>
            <w:rStyle w:val="Hyperlink"/>
            <w:rFonts w:ascii="Verdana" w:hAnsi="Verdana"/>
            <w:color w:val="0079D3"/>
            <w:sz w:val="21"/>
            <w:szCs w:val="21"/>
            <w:u w:val="none"/>
          </w:rPr>
          <w:t xml:space="preserve">INDEX </w:t>
        </w:r>
        <w:proofErr w:type="gramStart"/>
        <w:r w:rsidR="008151EC">
          <w:rPr>
            <w:rStyle w:val="Hyperlink"/>
            <w:rFonts w:ascii="Verdana" w:hAnsi="Verdana"/>
            <w:color w:val="0079D3"/>
            <w:sz w:val="21"/>
            <w:szCs w:val="21"/>
            <w:u w:val="none"/>
          </w:rPr>
          <w:t>( MATCH</w:t>
        </w:r>
        <w:proofErr w:type="gramEnd"/>
        <w:r w:rsidR="008151EC">
          <w:rPr>
            <w:rStyle w:val="Hyperlink"/>
            <w:rFonts w:ascii="Verdana" w:hAnsi="Verdana"/>
            <w:color w:val="0079D3"/>
            <w:sz w:val="21"/>
            <w:szCs w:val="21"/>
            <w:u w:val="none"/>
          </w:rPr>
          <w:t xml:space="preserve"> ( ) ) How to!</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86" w:history="1">
        <w:r w:rsidR="008151EC">
          <w:rPr>
            <w:rStyle w:val="Hyperlink"/>
            <w:rFonts w:ascii="Verdana" w:hAnsi="Verdana"/>
            <w:color w:val="0079D3"/>
            <w:sz w:val="21"/>
            <w:szCs w:val="21"/>
            <w:u w:val="none"/>
          </w:rPr>
          <w:t>Move cursor around data super fast without a mouse</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87" w:history="1">
        <w:r w:rsidR="008151EC">
          <w:rPr>
            <w:rStyle w:val="Hyperlink"/>
            <w:rFonts w:ascii="Verdana" w:hAnsi="Verdana"/>
            <w:color w:val="0079D3"/>
            <w:sz w:val="21"/>
            <w:szCs w:val="21"/>
            <w:u w:val="none"/>
          </w:rPr>
          <w:t>Multiple Range use for single range function</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88" w:history="1">
        <w:r w:rsidR="008151EC">
          <w:rPr>
            <w:rStyle w:val="Hyperlink"/>
            <w:rFonts w:ascii="Verdana" w:hAnsi="Verdana"/>
            <w:color w:val="0079D3"/>
            <w:sz w:val="21"/>
            <w:szCs w:val="21"/>
            <w:u w:val="none"/>
          </w:rPr>
          <w:t>Text (formatted date) to Columns to Date</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89" w:history="1">
        <w:r w:rsidR="008151EC">
          <w:rPr>
            <w:rStyle w:val="Hyperlink"/>
            <w:rFonts w:ascii="Verdana" w:hAnsi="Verdana"/>
            <w:color w:val="0079D3"/>
            <w:sz w:val="21"/>
            <w:szCs w:val="21"/>
            <w:u w:val="none"/>
          </w:rPr>
          <w:t>UDF Locations instructions - Module and Add-Ins</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0" w:history="1">
        <w:r w:rsidR="008151EC">
          <w:rPr>
            <w:rStyle w:val="Hyperlink"/>
            <w:rFonts w:ascii="Verdana" w:hAnsi="Verdana"/>
            <w:color w:val="0079D3"/>
            <w:sz w:val="21"/>
            <w:szCs w:val="21"/>
            <w:u w:val="none"/>
          </w:rPr>
          <w:t>Using Command prompt and Excel to get files listing hyperlinked</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1" w:history="1">
        <w:r w:rsidR="008151EC">
          <w:rPr>
            <w:rStyle w:val="Hyperlink"/>
            <w:rFonts w:ascii="Verdana" w:hAnsi="Verdana"/>
            <w:color w:val="0079D3"/>
            <w:sz w:val="21"/>
            <w:szCs w:val="21"/>
            <w:u w:val="none"/>
          </w:rPr>
          <w:t>Volatile user defined functions</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2" w:history="1">
        <w:r w:rsidR="008151EC">
          <w:rPr>
            <w:rStyle w:val="Hyperlink"/>
            <w:rFonts w:ascii="Verdana" w:hAnsi="Verdana"/>
            <w:color w:val="0079D3"/>
            <w:sz w:val="21"/>
            <w:szCs w:val="21"/>
            <w:u w:val="none"/>
          </w:rPr>
          <w:t>Solution list link to questions</w:t>
        </w:r>
      </w:hyperlink>
    </w:p>
    <w:p w:rsidR="008151EC" w:rsidRDefault="008151EC" w:rsidP="008151EC">
      <w:pPr>
        <w:pStyle w:val="Heading2"/>
      </w:pPr>
      <w:bookmarkStart w:id="43" w:name="_Toc91483848"/>
      <w:r>
        <w:t>User defined functions</w:t>
      </w:r>
      <w:bookmarkEnd w:id="43"/>
    </w:p>
    <w:p w:rsidR="008151EC" w:rsidRDefault="008151EC" w:rsidP="008151EC">
      <w:pPr>
        <w:pStyle w:val="Heading3"/>
      </w:pPr>
      <w:bookmarkStart w:id="44" w:name="_Toc91483849"/>
      <w:r>
        <w:t>365 Functions and similar</w:t>
      </w:r>
      <w:bookmarkEnd w:id="44"/>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3" w:history="1">
        <w:r w:rsidR="008151EC">
          <w:rPr>
            <w:rStyle w:val="Hyperlink"/>
            <w:rFonts w:ascii="Verdana" w:hAnsi="Verdana"/>
            <w:color w:val="0079D3"/>
            <w:sz w:val="21"/>
            <w:szCs w:val="21"/>
            <w:u w:val="none"/>
          </w:rPr>
          <w:t>CONCAT</w:t>
        </w:r>
      </w:hyperlink>
      <w:r w:rsidR="008151EC">
        <w:rPr>
          <w:rFonts w:ascii="Verdana" w:hAnsi="Verdana"/>
          <w:color w:val="222222"/>
          <w:sz w:val="21"/>
          <w:szCs w:val="21"/>
        </w:rPr>
        <w:t> - concatenate string and ranges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4" w:history="1">
        <w:r w:rsidR="008151EC">
          <w:rPr>
            <w:rStyle w:val="Hyperlink"/>
            <w:rFonts w:ascii="Verdana" w:hAnsi="Verdana"/>
            <w:color w:val="0079D3"/>
            <w:sz w:val="21"/>
            <w:szCs w:val="21"/>
            <w:u w:val="none"/>
          </w:rPr>
          <w:t>COUNTUNIQUE</w:t>
        </w:r>
      </w:hyperlink>
      <w:r w:rsidR="008151EC">
        <w:rPr>
          <w:rFonts w:ascii="Verdana" w:hAnsi="Verdana"/>
          <w:color w:val="222222"/>
          <w:sz w:val="21"/>
          <w:szCs w:val="21"/>
        </w:rPr>
        <w:t> get the count of unique values from cells, ranges, arrays, formula results.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5" w:history="1">
        <w:r w:rsidR="008151EC">
          <w:rPr>
            <w:rStyle w:val="Hyperlink"/>
            <w:rFonts w:ascii="Verdana" w:hAnsi="Verdana"/>
            <w:color w:val="0079D3"/>
            <w:sz w:val="21"/>
            <w:szCs w:val="21"/>
            <w:u w:val="none"/>
          </w:rPr>
          <w:t>DAYS</w:t>
        </w:r>
      </w:hyperlink>
      <w:r w:rsidR="008151EC">
        <w:rPr>
          <w:rFonts w:ascii="Verdana" w:hAnsi="Verdana"/>
          <w:color w:val="222222"/>
          <w:sz w:val="21"/>
          <w:szCs w:val="21"/>
        </w:rPr>
        <w:t xml:space="preserve"> - Excel </w:t>
      </w:r>
      <w:proofErr w:type="gramStart"/>
      <w:r w:rsidR="008151EC">
        <w:rPr>
          <w:rFonts w:ascii="Verdana" w:hAnsi="Verdana"/>
          <w:color w:val="222222"/>
          <w:sz w:val="21"/>
          <w:szCs w:val="21"/>
        </w:rPr>
        <w:t>DAYS(</w:t>
      </w:r>
      <w:proofErr w:type="gramEnd"/>
      <w:r w:rsidR="008151EC">
        <w:rPr>
          <w:rFonts w:ascii="Verdana" w:hAnsi="Verdana"/>
          <w:color w:val="222222"/>
          <w:sz w:val="21"/>
          <w:szCs w:val="21"/>
        </w:rPr>
        <w:t>) funtion for pre 2013 Excel</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6" w:history="1">
        <w:r w:rsidR="008151EC">
          <w:rPr>
            <w:rStyle w:val="Hyperlink"/>
            <w:rFonts w:ascii="Verdana" w:hAnsi="Verdana"/>
            <w:color w:val="0079D3"/>
            <w:sz w:val="21"/>
            <w:szCs w:val="21"/>
            <w:u w:val="none"/>
          </w:rPr>
          <w:t>FORMULATEXT</w:t>
        </w:r>
      </w:hyperlink>
      <w:r w:rsidR="008151EC">
        <w:rPr>
          <w:rFonts w:ascii="Verdana" w:hAnsi="Verdana"/>
          <w:color w:val="222222"/>
          <w:sz w:val="21"/>
          <w:szCs w:val="21"/>
        </w:rPr>
        <w:t> - return the absolute value of a cell</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7" w:history="1">
        <w:r w:rsidR="008151EC">
          <w:rPr>
            <w:rStyle w:val="Hyperlink"/>
            <w:rFonts w:ascii="Verdana" w:hAnsi="Verdana"/>
            <w:color w:val="0079D3"/>
            <w:sz w:val="21"/>
            <w:szCs w:val="21"/>
            <w:u w:val="none"/>
          </w:rPr>
          <w:t>IFS</w:t>
        </w:r>
      </w:hyperlink>
      <w:r w:rsidR="008151EC">
        <w:rPr>
          <w:rFonts w:ascii="Verdana" w:hAnsi="Verdana"/>
          <w:color w:val="222222"/>
          <w:sz w:val="21"/>
          <w:szCs w:val="21"/>
        </w:rPr>
        <w:t> - return a value if argument is true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8" w:history="1">
        <w:r w:rsidR="008151EC">
          <w:rPr>
            <w:rStyle w:val="Hyperlink"/>
            <w:rFonts w:ascii="Verdana" w:hAnsi="Verdana"/>
            <w:color w:val="0079D3"/>
            <w:sz w:val="21"/>
            <w:szCs w:val="21"/>
            <w:u w:val="none"/>
          </w:rPr>
          <w:t>IFVALUES</w:t>
        </w:r>
      </w:hyperlink>
      <w:r w:rsidR="008151EC">
        <w:rPr>
          <w:rFonts w:ascii="Verdana" w:hAnsi="Verdana"/>
          <w:color w:val="222222"/>
          <w:sz w:val="21"/>
          <w:szCs w:val="21"/>
        </w:rPr>
        <w:t> - returns a given value if the argument is equal to a given value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99" w:history="1">
        <w:r w:rsidR="008151EC">
          <w:rPr>
            <w:rStyle w:val="Hyperlink"/>
            <w:rFonts w:ascii="Verdana" w:hAnsi="Verdana"/>
            <w:color w:val="0079D3"/>
            <w:sz w:val="21"/>
            <w:szCs w:val="21"/>
            <w:u w:val="none"/>
          </w:rPr>
          <w:t>ISHYPERLINK</w:t>
        </w:r>
      </w:hyperlink>
      <w:r w:rsidR="008151EC">
        <w:rPr>
          <w:rFonts w:ascii="Verdana" w:hAnsi="Verdana"/>
          <w:color w:val="222222"/>
          <w:sz w:val="21"/>
          <w:szCs w:val="21"/>
        </w:rPr>
        <w:t> - test cell for Hyperlink</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0" w:history="1">
        <w:r w:rsidR="008151EC">
          <w:rPr>
            <w:rStyle w:val="Hyperlink"/>
            <w:rFonts w:ascii="Verdana" w:hAnsi="Verdana"/>
            <w:color w:val="0079D3"/>
            <w:sz w:val="21"/>
            <w:szCs w:val="21"/>
            <w:u w:val="none"/>
          </w:rPr>
          <w:t>ISVISIBLE</w:t>
        </w:r>
      </w:hyperlink>
      <w:r w:rsidR="008151EC">
        <w:rPr>
          <w:rFonts w:ascii="Verdana" w:hAnsi="Verdana"/>
          <w:color w:val="222222"/>
          <w:sz w:val="21"/>
          <w:szCs w:val="21"/>
        </w:rPr>
        <w:t> - a visible or hidden row mask array - include only hidden or visible rows in calculations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1" w:history="1">
        <w:r w:rsidR="008151EC">
          <w:rPr>
            <w:rStyle w:val="Hyperlink"/>
            <w:rFonts w:ascii="Verdana" w:hAnsi="Verdana"/>
            <w:color w:val="0079D3"/>
            <w:sz w:val="21"/>
            <w:szCs w:val="21"/>
            <w:u w:val="none"/>
          </w:rPr>
          <w:t>MAXIFS</w:t>
        </w:r>
      </w:hyperlink>
      <w:r w:rsidR="008151EC">
        <w:rPr>
          <w:rFonts w:ascii="Verdana" w:hAnsi="Verdana"/>
          <w:color w:val="222222"/>
          <w:sz w:val="21"/>
          <w:szCs w:val="21"/>
        </w:rPr>
        <w:t> - filter the maximum value from a range of values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2" w:history="1">
        <w:r w:rsidR="008151EC">
          <w:rPr>
            <w:rStyle w:val="Hyperlink"/>
            <w:rFonts w:ascii="Verdana" w:hAnsi="Verdana"/>
            <w:color w:val="0079D3"/>
            <w:sz w:val="21"/>
            <w:szCs w:val="21"/>
            <w:u w:val="none"/>
          </w:rPr>
          <w:t>MINIFS</w:t>
        </w:r>
      </w:hyperlink>
      <w:r w:rsidR="008151EC">
        <w:rPr>
          <w:rFonts w:ascii="Verdana" w:hAnsi="Verdana"/>
          <w:color w:val="222222"/>
          <w:sz w:val="21"/>
          <w:szCs w:val="21"/>
        </w:rPr>
        <w:t> - filter the minimum value from a range of values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3" w:history="1">
        <w:r w:rsidR="008151EC">
          <w:rPr>
            <w:rStyle w:val="Hyperlink"/>
            <w:rFonts w:ascii="Verdana" w:hAnsi="Verdana"/>
            <w:color w:val="0079D3"/>
            <w:sz w:val="21"/>
            <w:szCs w:val="21"/>
            <w:u w:val="none"/>
          </w:rPr>
          <w:t>SWITCH</w:t>
        </w:r>
      </w:hyperlink>
      <w:r w:rsidR="008151EC">
        <w:rPr>
          <w:rFonts w:ascii="Verdana" w:hAnsi="Verdana"/>
          <w:color w:val="222222"/>
          <w:sz w:val="21"/>
          <w:szCs w:val="21"/>
        </w:rPr>
        <w:t> - evaluates one value against a list of values and returns the result corresponding to the first matching value.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4" w:history="1">
        <w:r w:rsidR="008151EC">
          <w:rPr>
            <w:rStyle w:val="Hyperlink"/>
            <w:rFonts w:ascii="Verdana" w:hAnsi="Verdana"/>
            <w:color w:val="0079D3"/>
            <w:sz w:val="21"/>
            <w:szCs w:val="21"/>
            <w:u w:val="none"/>
          </w:rPr>
          <w:t>TEXTJOIN</w:t>
        </w:r>
      </w:hyperlink>
      <w:r w:rsidR="008151EC">
        <w:rPr>
          <w:rFonts w:ascii="Verdana" w:hAnsi="Verdana"/>
          <w:color w:val="222222"/>
          <w:sz w:val="21"/>
          <w:szCs w:val="21"/>
        </w:rPr>
        <w:t> - combines the text from multiple ranges and/or strings, and includes a delimiter you specify</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5" w:history="1">
        <w:r w:rsidR="008151EC">
          <w:rPr>
            <w:rStyle w:val="Hyperlink"/>
            <w:rFonts w:ascii="Verdana" w:hAnsi="Verdana"/>
            <w:color w:val="0079D3"/>
            <w:sz w:val="21"/>
            <w:szCs w:val="21"/>
            <w:u w:val="none"/>
          </w:rPr>
          <w:t>TXLOOKUP</w:t>
        </w:r>
      </w:hyperlink>
      <w:r w:rsidR="008151EC">
        <w:rPr>
          <w:rFonts w:ascii="Verdana" w:hAnsi="Verdana"/>
          <w:color w:val="222222"/>
          <w:sz w:val="21"/>
          <w:szCs w:val="21"/>
        </w:rPr>
        <w:t> - XLOOKUP for Tables/ranges using column names for dynamic column referencing</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6" w:history="1">
        <w:r w:rsidR="008151EC">
          <w:rPr>
            <w:rStyle w:val="Hyperlink"/>
            <w:rFonts w:ascii="Verdana" w:hAnsi="Verdana"/>
            <w:color w:val="0079D3"/>
            <w:sz w:val="21"/>
            <w:szCs w:val="21"/>
            <w:u w:val="none"/>
          </w:rPr>
          <w:t>UNIQUE</w:t>
        </w:r>
      </w:hyperlink>
      <w:r w:rsidR="008151EC">
        <w:rPr>
          <w:rFonts w:ascii="Verdana" w:hAnsi="Verdana"/>
          <w:color w:val="222222"/>
          <w:sz w:val="21"/>
          <w:szCs w:val="21"/>
        </w:rPr>
        <w:t> - return an array of unique values, or a count of unique values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7" w:history="1">
        <w:r w:rsidR="008151EC">
          <w:rPr>
            <w:rStyle w:val="Hyperlink"/>
            <w:rFonts w:ascii="Verdana" w:hAnsi="Verdana"/>
            <w:color w:val="0079D3"/>
            <w:sz w:val="21"/>
            <w:szCs w:val="21"/>
            <w:u w:val="none"/>
          </w:rPr>
          <w:t>XLOOKUP</w:t>
        </w:r>
      </w:hyperlink>
      <w:r w:rsidR="008151EC">
        <w:rPr>
          <w:rFonts w:ascii="Verdana" w:hAnsi="Verdana"/>
          <w:color w:val="222222"/>
          <w:sz w:val="21"/>
          <w:szCs w:val="21"/>
        </w:rPr>
        <w:t> - the poor mans version of the Microsoft XLOOKUP function for Excel 365</w:t>
      </w:r>
    </w:p>
    <w:p w:rsidR="008151EC" w:rsidRDefault="008151EC" w:rsidP="008151EC">
      <w:pPr>
        <w:pStyle w:val="NormalWeb"/>
        <w:spacing w:before="0" w:beforeAutospacing="0" w:after="0" w:afterAutospacing="0" w:line="343" w:lineRule="atLeast"/>
        <w:rPr>
          <w:rFonts w:ascii="Verdana" w:hAnsi="Verdana"/>
          <w:color w:val="222222"/>
          <w:sz w:val="21"/>
          <w:szCs w:val="21"/>
        </w:rPr>
      </w:pPr>
    </w:p>
    <w:p w:rsidR="008151EC" w:rsidRDefault="008151EC" w:rsidP="008151EC">
      <w:pPr>
        <w:pStyle w:val="Heading3"/>
      </w:pPr>
      <w:bookmarkStart w:id="45" w:name="_Toc91483850"/>
      <w:r>
        <w:t>Array functions</w:t>
      </w:r>
      <w:bookmarkEnd w:id="45"/>
    </w:p>
    <w:p w:rsidR="008151EC" w:rsidRDefault="008151EC" w:rsidP="008151EC">
      <w:pPr>
        <w:pStyle w:val="NormalWeb"/>
        <w:spacing w:before="0" w:beforeAutospacing="0" w:after="0" w:afterAutospacing="0" w:line="343" w:lineRule="atLeast"/>
        <w:rPr>
          <w:rFonts w:ascii="Verdana" w:hAnsi="Verdana"/>
          <w:color w:val="222222"/>
          <w:sz w:val="21"/>
          <w:szCs w:val="21"/>
        </w:rPr>
      </w:pP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8" w:history="1">
        <w:r w:rsidR="008151EC">
          <w:rPr>
            <w:rStyle w:val="Hyperlink"/>
            <w:rFonts w:ascii="Verdana" w:hAnsi="Verdana"/>
            <w:color w:val="0079D3"/>
            <w:sz w:val="21"/>
            <w:szCs w:val="21"/>
            <w:u w:val="none"/>
          </w:rPr>
          <w:t>ARRAYIFS</w:t>
        </w:r>
      </w:hyperlink>
      <w:r w:rsidR="008151EC">
        <w:rPr>
          <w:rFonts w:ascii="Verdana" w:hAnsi="Verdana"/>
          <w:color w:val="222222"/>
          <w:sz w:val="21"/>
          <w:szCs w:val="21"/>
        </w:rPr>
        <w:t> - IFS functionality for arrays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09" w:history="1">
        <w:r w:rsidR="008151EC">
          <w:rPr>
            <w:rStyle w:val="Hyperlink"/>
            <w:rFonts w:ascii="Verdana" w:hAnsi="Verdana"/>
            <w:color w:val="0079D3"/>
            <w:sz w:val="21"/>
            <w:szCs w:val="21"/>
            <w:u w:val="none"/>
          </w:rPr>
          <w:t>ASG</w:t>
        </w:r>
      </w:hyperlink>
      <w:r w:rsidR="008151EC">
        <w:rPr>
          <w:rFonts w:ascii="Verdana" w:hAnsi="Verdana"/>
          <w:color w:val="222222"/>
          <w:sz w:val="21"/>
          <w:szCs w:val="21"/>
        </w:rPr>
        <w:t> - array Sequence Generator - generate custom sequence arrays with ease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0" w:history="1">
        <w:r w:rsidR="008151EC">
          <w:rPr>
            <w:rStyle w:val="Hyperlink"/>
            <w:rFonts w:ascii="Verdana" w:hAnsi="Verdana"/>
            <w:color w:val="0079D3"/>
            <w:sz w:val="21"/>
            <w:szCs w:val="21"/>
            <w:u w:val="none"/>
          </w:rPr>
          <w:t>CELLARRAY</w:t>
        </w:r>
      </w:hyperlink>
      <w:r w:rsidR="008151EC">
        <w:rPr>
          <w:rFonts w:ascii="Verdana" w:hAnsi="Verdana"/>
          <w:color w:val="222222"/>
          <w:sz w:val="21"/>
          <w:szCs w:val="21"/>
        </w:rPr>
        <w:t> - return multi delimited cell(s) values as array, switch for horizontal array and/or return unique values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1" w:history="1">
        <w:r w:rsidR="008151EC">
          <w:rPr>
            <w:rStyle w:val="Hyperlink"/>
            <w:rFonts w:ascii="Verdana" w:hAnsi="Verdana"/>
            <w:color w:val="0079D3"/>
            <w:sz w:val="21"/>
            <w:szCs w:val="21"/>
            <w:u w:val="none"/>
          </w:rPr>
          <w:t>CRNG</w:t>
        </w:r>
      </w:hyperlink>
      <w:r w:rsidR="008151EC">
        <w:rPr>
          <w:rFonts w:ascii="Verdana" w:hAnsi="Verdana"/>
          <w:color w:val="222222"/>
          <w:sz w:val="21"/>
          <w:szCs w:val="21"/>
        </w:rPr>
        <w:t> - return non-contiguous ranges as contiguous for Excel functions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2" w:history="1">
        <w:r w:rsidR="008151EC">
          <w:rPr>
            <w:rStyle w:val="Hyperlink"/>
            <w:rFonts w:ascii="Verdana" w:hAnsi="Verdana"/>
            <w:color w:val="0079D3"/>
            <w:sz w:val="21"/>
            <w:szCs w:val="21"/>
            <w:u w:val="none"/>
          </w:rPr>
          <w:t>FRNG</w:t>
        </w:r>
      </w:hyperlink>
      <w:r w:rsidR="008151EC">
        <w:rPr>
          <w:rFonts w:ascii="Verdana" w:hAnsi="Verdana"/>
          <w:color w:val="222222"/>
          <w:sz w:val="21"/>
          <w:szCs w:val="21"/>
        </w:rPr>
        <w:t> - return a filtered range of values for IFS functionality in standard functions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3" w:history="1">
        <w:r w:rsidR="008151EC">
          <w:rPr>
            <w:rStyle w:val="Hyperlink"/>
            <w:rFonts w:ascii="Verdana" w:hAnsi="Verdana"/>
            <w:color w:val="0079D3"/>
            <w:sz w:val="21"/>
            <w:szCs w:val="21"/>
            <w:u w:val="none"/>
          </w:rPr>
          <w:t>RETURNCOLUMNS</w:t>
        </w:r>
      </w:hyperlink>
      <w:r w:rsidR="008151EC">
        <w:rPr>
          <w:rFonts w:ascii="Verdana" w:hAnsi="Verdana"/>
          <w:color w:val="222222"/>
          <w:sz w:val="21"/>
          <w:szCs w:val="21"/>
        </w:rPr>
        <w:t> - return chosen columns from dataset in any order, with optional limit on rows returned</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4" w:history="1">
        <w:r w:rsidR="008151EC">
          <w:rPr>
            <w:rStyle w:val="Hyperlink"/>
            <w:rFonts w:ascii="Verdana" w:hAnsi="Verdana"/>
            <w:color w:val="0079D3"/>
            <w:sz w:val="21"/>
            <w:szCs w:val="21"/>
            <w:u w:val="none"/>
          </w:rPr>
          <w:t>REPTX</w:t>
        </w:r>
      </w:hyperlink>
      <w:r w:rsidR="008151EC">
        <w:rPr>
          <w:rFonts w:ascii="Verdana" w:hAnsi="Verdana"/>
          <w:color w:val="222222"/>
          <w:sz w:val="21"/>
          <w:szCs w:val="21"/>
        </w:rPr>
        <w:t> - Repeat given values to an output array.</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5" w:history="1">
        <w:r w:rsidR="008151EC">
          <w:rPr>
            <w:rStyle w:val="Hyperlink"/>
            <w:rFonts w:ascii="Verdana" w:hAnsi="Verdana"/>
            <w:color w:val="0079D3"/>
            <w:sz w:val="21"/>
            <w:szCs w:val="21"/>
            <w:u w:val="none"/>
          </w:rPr>
          <w:t>SEQUENCE</w:t>
        </w:r>
      </w:hyperlink>
      <w:r w:rsidR="008151EC">
        <w:rPr>
          <w:rFonts w:ascii="Verdana" w:hAnsi="Verdana"/>
          <w:color w:val="222222"/>
          <w:sz w:val="21"/>
          <w:szCs w:val="21"/>
        </w:rPr>
        <w:t> - Microsofts new sequence generator</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6" w:history="1">
        <w:r w:rsidR="008151EC">
          <w:rPr>
            <w:rStyle w:val="Hyperlink"/>
            <w:rFonts w:ascii="Verdana" w:hAnsi="Verdana"/>
            <w:color w:val="0079D3"/>
            <w:sz w:val="21"/>
            <w:szCs w:val="21"/>
            <w:u w:val="none"/>
          </w:rPr>
          <w:t>SEQUENCER</w:t>
        </w:r>
      </w:hyperlink>
      <w:r w:rsidR="008151EC">
        <w:rPr>
          <w:rFonts w:ascii="Verdana" w:hAnsi="Verdana"/>
          <w:color w:val="222222"/>
          <w:sz w:val="21"/>
          <w:szCs w:val="21"/>
        </w:rPr>
        <w:t xml:space="preserve"> - sequence with more options, dynamic range match to other range, </w:t>
      </w:r>
      <w:proofErr w:type="gramStart"/>
      <w:r w:rsidR="008151EC">
        <w:rPr>
          <w:rFonts w:ascii="Verdana" w:hAnsi="Verdana"/>
          <w:color w:val="222222"/>
          <w:sz w:val="21"/>
          <w:szCs w:val="21"/>
        </w:rPr>
        <w:t>vertical</w:t>
      </w:r>
      <w:proofErr w:type="gramEnd"/>
      <w:r w:rsidR="008151EC">
        <w:rPr>
          <w:rFonts w:ascii="Verdana" w:hAnsi="Verdana"/>
          <w:color w:val="222222"/>
          <w:sz w:val="21"/>
          <w:szCs w:val="21"/>
        </w:rPr>
        <w:t xml:space="preserve"> value population in array</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7" w:history="1">
        <w:r w:rsidR="008151EC">
          <w:rPr>
            <w:rStyle w:val="Hyperlink"/>
            <w:rFonts w:ascii="Verdana" w:hAnsi="Verdana"/>
            <w:color w:val="0079D3"/>
            <w:sz w:val="21"/>
            <w:szCs w:val="21"/>
            <w:u w:val="none"/>
          </w:rPr>
          <w:t>SPLITIT</w:t>
        </w:r>
      </w:hyperlink>
      <w:r w:rsidR="008151EC">
        <w:rPr>
          <w:rFonts w:ascii="Verdana" w:hAnsi="Verdana"/>
          <w:color w:val="222222"/>
          <w:sz w:val="21"/>
          <w:szCs w:val="21"/>
        </w:rPr>
        <w:t> - return element value from text array, or array location of text.</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8" w:history="1">
        <w:r w:rsidR="008151EC">
          <w:rPr>
            <w:rStyle w:val="Hyperlink"/>
            <w:rFonts w:ascii="Verdana" w:hAnsi="Verdana"/>
            <w:color w:val="0079D3"/>
            <w:sz w:val="21"/>
            <w:szCs w:val="21"/>
            <w:u w:val="none"/>
          </w:rPr>
          <w:t>STACKCOLUMNS</w:t>
        </w:r>
      </w:hyperlink>
      <w:r w:rsidR="008151EC">
        <w:rPr>
          <w:rFonts w:ascii="Verdana" w:hAnsi="Verdana"/>
          <w:color w:val="222222"/>
          <w:sz w:val="21"/>
          <w:szCs w:val="21"/>
        </w:rPr>
        <w:t> - stack referenced ranges into columns of your width choice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19" w:history="1">
        <w:r w:rsidR="008151EC">
          <w:rPr>
            <w:rStyle w:val="Hyperlink"/>
            <w:rFonts w:ascii="Verdana" w:hAnsi="Verdana"/>
            <w:color w:val="0079D3"/>
            <w:sz w:val="21"/>
            <w:szCs w:val="21"/>
            <w:u w:val="none"/>
          </w:rPr>
          <w:t>UNPIVOTCOLUMNS</w:t>
        </w:r>
      </w:hyperlink>
      <w:r w:rsidR="008151EC">
        <w:rPr>
          <w:rFonts w:ascii="Verdana" w:hAnsi="Verdana"/>
          <w:color w:val="222222"/>
          <w:sz w:val="21"/>
          <w:szCs w:val="21"/>
        </w:rPr>
        <w:t> - an unpivot function. Unpivot data to an array for use in formulas or output to a table.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0" w:history="1">
        <w:r w:rsidR="008151EC">
          <w:rPr>
            <w:rStyle w:val="Hyperlink"/>
            <w:rFonts w:ascii="Verdana" w:hAnsi="Verdana"/>
            <w:color w:val="0079D3"/>
            <w:sz w:val="21"/>
            <w:szCs w:val="21"/>
            <w:u w:val="none"/>
          </w:rPr>
          <w:t>VRNG</w:t>
        </w:r>
      </w:hyperlink>
      <w:r w:rsidR="008151EC">
        <w:rPr>
          <w:rFonts w:ascii="Verdana" w:hAnsi="Verdana"/>
          <w:color w:val="222222"/>
          <w:sz w:val="21"/>
          <w:szCs w:val="21"/>
        </w:rPr>
        <w:t> - return array of columns from range as a single array</w:t>
      </w:r>
    </w:p>
    <w:p w:rsidR="008151EC" w:rsidRDefault="008151EC" w:rsidP="008151EC">
      <w:pPr>
        <w:pStyle w:val="Heading3"/>
      </w:pPr>
    </w:p>
    <w:p w:rsidR="008151EC" w:rsidRDefault="008151EC" w:rsidP="008151EC">
      <w:pPr>
        <w:pStyle w:val="Heading3"/>
      </w:pPr>
      <w:bookmarkStart w:id="46" w:name="_Toc91483851"/>
      <w:r>
        <w:t>IF functions</w:t>
      </w:r>
      <w:bookmarkEnd w:id="46"/>
    </w:p>
    <w:p w:rsidR="008151EC" w:rsidRDefault="008151EC" w:rsidP="008151EC">
      <w:pPr>
        <w:pStyle w:val="NormalWeb"/>
        <w:spacing w:before="0" w:beforeAutospacing="0" w:after="0" w:afterAutospacing="0" w:line="343" w:lineRule="atLeast"/>
        <w:rPr>
          <w:rFonts w:ascii="Verdana" w:hAnsi="Verdana"/>
          <w:color w:val="222222"/>
          <w:sz w:val="21"/>
          <w:szCs w:val="21"/>
        </w:rPr>
      </w:pP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1" w:history="1">
        <w:r w:rsidR="008151EC">
          <w:rPr>
            <w:rStyle w:val="Hyperlink"/>
            <w:rFonts w:ascii="Verdana" w:hAnsi="Verdana"/>
            <w:color w:val="0079D3"/>
            <w:sz w:val="21"/>
            <w:szCs w:val="21"/>
            <w:u w:val="none"/>
          </w:rPr>
          <w:t>FUNCIFS</w:t>
        </w:r>
      </w:hyperlink>
      <w:r w:rsidR="008151EC">
        <w:rPr>
          <w:rFonts w:ascii="Verdana" w:hAnsi="Verdana"/>
          <w:color w:val="222222"/>
          <w:sz w:val="21"/>
          <w:szCs w:val="21"/>
        </w:rPr>
        <w:t> - IFS criteria for all suitable functions!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2" w:history="1">
        <w:r w:rsidR="008151EC">
          <w:rPr>
            <w:rStyle w:val="Hyperlink"/>
            <w:rFonts w:ascii="Verdana" w:hAnsi="Verdana"/>
            <w:color w:val="0079D3"/>
            <w:sz w:val="21"/>
            <w:szCs w:val="21"/>
            <w:u w:val="none"/>
          </w:rPr>
          <w:t>IFEQUAL</w:t>
        </w:r>
      </w:hyperlink>
      <w:r w:rsidR="008151EC">
        <w:rPr>
          <w:rFonts w:ascii="Verdana" w:hAnsi="Verdana"/>
          <w:color w:val="222222"/>
          <w:sz w:val="21"/>
          <w:szCs w:val="21"/>
        </w:rPr>
        <w:t> - returns expected result when formula returns expected result.</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3" w:history="1">
        <w:r w:rsidR="008151EC">
          <w:rPr>
            <w:rStyle w:val="Hyperlink"/>
            <w:rFonts w:ascii="Verdana" w:hAnsi="Verdana"/>
            <w:color w:val="0079D3"/>
            <w:sz w:val="21"/>
            <w:szCs w:val="21"/>
            <w:u w:val="none"/>
          </w:rPr>
          <w:t>IFXRETURN</w:t>
        </w:r>
      </w:hyperlink>
      <w:r w:rsidR="008151EC">
        <w:rPr>
          <w:rFonts w:ascii="Verdana" w:hAnsi="Verdana"/>
          <w:color w:val="222222"/>
          <w:sz w:val="21"/>
          <w:szCs w:val="21"/>
        </w:rPr>
        <w:t> - return value when match is not found</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4" w:history="1">
        <w:r w:rsidR="008151EC">
          <w:rPr>
            <w:rStyle w:val="Hyperlink"/>
            <w:rFonts w:ascii="Verdana" w:hAnsi="Verdana"/>
            <w:color w:val="0079D3"/>
            <w:sz w:val="21"/>
            <w:szCs w:val="21"/>
            <w:u w:val="none"/>
          </w:rPr>
          <w:t>LARGEIFS</w:t>
        </w:r>
      </w:hyperlink>
      <w:r w:rsidR="008151EC">
        <w:rPr>
          <w:rFonts w:ascii="Verdana" w:hAnsi="Verdana"/>
          <w:color w:val="222222"/>
          <w:sz w:val="21"/>
          <w:szCs w:val="21"/>
        </w:rPr>
        <w:t> - LARGE with IFS criteria</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5" w:history="1">
        <w:r w:rsidR="008151EC">
          <w:rPr>
            <w:rStyle w:val="Hyperlink"/>
            <w:rFonts w:ascii="Verdana" w:hAnsi="Verdana"/>
            <w:color w:val="0079D3"/>
            <w:sz w:val="21"/>
            <w:szCs w:val="21"/>
            <w:u w:val="none"/>
          </w:rPr>
          <w:t>PERCENTAGEIFS</w:t>
        </w:r>
      </w:hyperlink>
      <w:r w:rsidR="008151EC">
        <w:rPr>
          <w:rFonts w:ascii="Verdana" w:hAnsi="Verdana"/>
          <w:color w:val="222222"/>
          <w:sz w:val="21"/>
          <w:szCs w:val="21"/>
        </w:rPr>
        <w:t> - return the percentage of values matching multiple criteria</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6" w:history="1">
        <w:r w:rsidR="008151EC">
          <w:rPr>
            <w:rStyle w:val="Hyperlink"/>
            <w:rFonts w:ascii="Verdana" w:hAnsi="Verdana"/>
            <w:color w:val="0079D3"/>
            <w:sz w:val="21"/>
            <w:szCs w:val="21"/>
            <w:u w:val="none"/>
          </w:rPr>
          <w:t>SMALLIFS</w:t>
        </w:r>
      </w:hyperlink>
      <w:r w:rsidR="008151EC">
        <w:rPr>
          <w:rFonts w:ascii="Verdana" w:hAnsi="Verdana"/>
          <w:color w:val="222222"/>
          <w:sz w:val="21"/>
          <w:szCs w:val="21"/>
        </w:rPr>
        <w:t> - SMALL with IFS criteria</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7" w:history="1">
        <w:r w:rsidR="008151EC">
          <w:rPr>
            <w:rStyle w:val="Hyperlink"/>
            <w:rFonts w:ascii="Verdana" w:hAnsi="Verdana"/>
            <w:color w:val="0079D3"/>
            <w:sz w:val="21"/>
            <w:szCs w:val="21"/>
            <w:u w:val="none"/>
          </w:rPr>
          <w:t>STDEVIFS</w:t>
        </w:r>
      </w:hyperlink>
      <w:r w:rsidR="008151EC">
        <w:rPr>
          <w:rFonts w:ascii="Verdana" w:hAnsi="Verdana"/>
          <w:color w:val="222222"/>
          <w:sz w:val="21"/>
          <w:szCs w:val="21"/>
        </w:rPr>
        <w:t> - STDEV with IFS criteria</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8" w:history="1">
        <w:r w:rsidR="008151EC">
          <w:rPr>
            <w:rStyle w:val="Hyperlink"/>
            <w:rFonts w:ascii="Verdana" w:hAnsi="Verdana"/>
            <w:color w:val="0079D3"/>
            <w:sz w:val="21"/>
            <w:szCs w:val="21"/>
            <w:u w:val="none"/>
          </w:rPr>
          <w:t>SUBTOTALIFS</w:t>
        </w:r>
      </w:hyperlink>
      <w:r w:rsidR="008151EC">
        <w:rPr>
          <w:rFonts w:ascii="Verdana" w:hAnsi="Verdana"/>
          <w:color w:val="222222"/>
          <w:sz w:val="21"/>
          <w:szCs w:val="21"/>
        </w:rPr>
        <w:t> - SUBTOTAL with IFS criteria</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29" w:history="1">
        <w:r w:rsidR="008151EC">
          <w:rPr>
            <w:rStyle w:val="Hyperlink"/>
            <w:rFonts w:ascii="Verdana" w:hAnsi="Verdana"/>
            <w:color w:val="0079D3"/>
            <w:sz w:val="21"/>
            <w:szCs w:val="21"/>
            <w:u w:val="none"/>
          </w:rPr>
          <w:t>TEXTIFS</w:t>
        </w:r>
      </w:hyperlink>
      <w:r w:rsidR="008151EC">
        <w:rPr>
          <w:rFonts w:ascii="Verdana" w:hAnsi="Verdana"/>
          <w:color w:val="222222"/>
          <w:sz w:val="21"/>
          <w:szCs w:val="21"/>
        </w:rPr>
        <w:t> - return text against column criteria</w:t>
      </w:r>
    </w:p>
    <w:p w:rsidR="008151EC" w:rsidRDefault="008151EC" w:rsidP="008151EC">
      <w:pPr>
        <w:pStyle w:val="Heading3"/>
      </w:pPr>
    </w:p>
    <w:p w:rsidR="008151EC" w:rsidRDefault="008151EC" w:rsidP="008151EC">
      <w:pPr>
        <w:pStyle w:val="Heading3"/>
      </w:pPr>
      <w:bookmarkStart w:id="47" w:name="_Toc91483852"/>
      <w:r>
        <w:t>Lookup functions</w:t>
      </w:r>
      <w:bookmarkEnd w:id="47"/>
    </w:p>
    <w:p w:rsidR="008151EC" w:rsidRDefault="008151EC" w:rsidP="008151EC">
      <w:pPr>
        <w:pStyle w:val="NormalWeb"/>
        <w:spacing w:before="0" w:beforeAutospacing="0" w:after="0" w:afterAutospacing="0" w:line="343" w:lineRule="atLeast"/>
        <w:rPr>
          <w:rFonts w:ascii="Verdana" w:hAnsi="Verdana"/>
          <w:color w:val="222222"/>
          <w:sz w:val="21"/>
          <w:szCs w:val="21"/>
        </w:rPr>
      </w:pP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0" w:history="1">
        <w:r w:rsidR="008151EC">
          <w:rPr>
            <w:rStyle w:val="Hyperlink"/>
            <w:rFonts w:ascii="Verdana" w:hAnsi="Verdana"/>
            <w:color w:val="0079D3"/>
            <w:sz w:val="21"/>
            <w:szCs w:val="21"/>
            <w:u w:val="none"/>
          </w:rPr>
          <w:t>ILOOKUP</w:t>
        </w:r>
      </w:hyperlink>
      <w:r w:rsidR="008151EC">
        <w:rPr>
          <w:rFonts w:ascii="Verdana" w:hAnsi="Verdana"/>
          <w:color w:val="222222"/>
          <w:sz w:val="21"/>
          <w:szCs w:val="21"/>
        </w:rPr>
        <w:t> - return an array of the iterations of lookup values from parent to child records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1" w:history="1">
        <w:r w:rsidR="008151EC">
          <w:rPr>
            <w:rStyle w:val="Hyperlink"/>
            <w:rFonts w:ascii="Verdana" w:hAnsi="Verdana"/>
            <w:color w:val="0079D3"/>
            <w:sz w:val="21"/>
            <w:szCs w:val="21"/>
            <w:u w:val="none"/>
          </w:rPr>
          <w:t>NMATCH</w:t>
        </w:r>
      </w:hyperlink>
      <w:r w:rsidR="008151EC">
        <w:rPr>
          <w:rFonts w:ascii="Verdana" w:hAnsi="Verdana"/>
          <w:color w:val="222222"/>
          <w:sz w:val="21"/>
          <w:szCs w:val="21"/>
        </w:rPr>
        <w:t> - return the index of the </w:t>
      </w:r>
      <w:proofErr w:type="gramStart"/>
      <w:r w:rsidR="008151EC">
        <w:rPr>
          <w:rStyle w:val="Emphasis"/>
          <w:rFonts w:ascii="Verdana" w:hAnsi="Verdana"/>
          <w:color w:val="222222"/>
          <w:sz w:val="21"/>
          <w:szCs w:val="21"/>
        </w:rPr>
        <w:t>Nth</w:t>
      </w:r>
      <w:proofErr w:type="gramEnd"/>
      <w:r w:rsidR="008151EC">
        <w:rPr>
          <w:rFonts w:ascii="Verdana" w:hAnsi="Verdana"/>
          <w:color w:val="222222"/>
          <w:sz w:val="21"/>
          <w:szCs w:val="21"/>
        </w:rPr>
        <w:t> instance of a lookup value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2" w:history="1">
        <w:r w:rsidR="008151EC">
          <w:rPr>
            <w:rStyle w:val="Hyperlink"/>
            <w:rFonts w:ascii="Verdana" w:hAnsi="Verdana"/>
            <w:color w:val="0079D3"/>
            <w:sz w:val="21"/>
            <w:szCs w:val="21"/>
            <w:u w:val="none"/>
          </w:rPr>
          <w:t>NMATCHIFS</w:t>
        </w:r>
      </w:hyperlink>
      <w:r w:rsidR="008151EC">
        <w:rPr>
          <w:rFonts w:ascii="Verdana" w:hAnsi="Verdana"/>
          <w:color w:val="222222"/>
          <w:sz w:val="21"/>
          <w:szCs w:val="21"/>
        </w:rPr>
        <w:t> return the index of the </w:t>
      </w:r>
      <w:proofErr w:type="gramStart"/>
      <w:r w:rsidR="008151EC">
        <w:rPr>
          <w:rStyle w:val="Emphasis"/>
          <w:rFonts w:ascii="Verdana" w:hAnsi="Verdana"/>
          <w:color w:val="222222"/>
          <w:sz w:val="21"/>
          <w:szCs w:val="21"/>
        </w:rPr>
        <w:t>Nth</w:t>
      </w:r>
      <w:proofErr w:type="gramEnd"/>
      <w:r w:rsidR="008151EC">
        <w:rPr>
          <w:rFonts w:ascii="Verdana" w:hAnsi="Verdana"/>
          <w:color w:val="222222"/>
          <w:sz w:val="21"/>
          <w:szCs w:val="21"/>
        </w:rPr>
        <w:t> match in a column range against multiple criteria</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3" w:history="1">
        <w:r w:rsidR="008151EC">
          <w:rPr>
            <w:rStyle w:val="Hyperlink"/>
            <w:rFonts w:ascii="Verdana" w:hAnsi="Verdana"/>
            <w:color w:val="0079D3"/>
            <w:sz w:val="21"/>
            <w:szCs w:val="21"/>
            <w:u w:val="none"/>
          </w:rPr>
          <w:t>NVLOOKUP</w:t>
        </w:r>
      </w:hyperlink>
      <w:r w:rsidR="008151EC">
        <w:rPr>
          <w:rFonts w:ascii="Verdana" w:hAnsi="Verdana"/>
          <w:color w:val="222222"/>
          <w:sz w:val="21"/>
          <w:szCs w:val="21"/>
        </w:rPr>
        <w:t> - return the </w:t>
      </w:r>
      <w:proofErr w:type="gramStart"/>
      <w:r w:rsidR="008151EC">
        <w:rPr>
          <w:rStyle w:val="Emphasis"/>
          <w:rFonts w:ascii="Verdana" w:hAnsi="Verdana"/>
          <w:color w:val="222222"/>
          <w:sz w:val="21"/>
          <w:szCs w:val="21"/>
        </w:rPr>
        <w:t>Nth</w:t>
      </w:r>
      <w:proofErr w:type="gramEnd"/>
      <w:r w:rsidR="008151EC">
        <w:rPr>
          <w:rFonts w:ascii="Verdana" w:hAnsi="Verdana"/>
          <w:color w:val="222222"/>
          <w:sz w:val="21"/>
          <w:szCs w:val="21"/>
        </w:rPr>
        <w:t> instance of a lookup values associated row column value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4" w:history="1">
        <w:r w:rsidR="008151EC">
          <w:rPr>
            <w:rStyle w:val="Hyperlink"/>
            <w:rFonts w:ascii="Verdana" w:hAnsi="Verdana"/>
            <w:color w:val="0079D3"/>
            <w:sz w:val="21"/>
            <w:szCs w:val="21"/>
            <w:u w:val="none"/>
          </w:rPr>
          <w:t>NVLOOKUPIFS</w:t>
        </w:r>
      </w:hyperlink>
      <w:r w:rsidR="008151EC">
        <w:rPr>
          <w:rFonts w:ascii="Verdana" w:hAnsi="Verdana"/>
          <w:color w:val="222222"/>
          <w:sz w:val="21"/>
          <w:szCs w:val="21"/>
        </w:rPr>
        <w:t> - return the </w:t>
      </w:r>
      <w:r w:rsidR="008151EC">
        <w:rPr>
          <w:rStyle w:val="Emphasis"/>
          <w:rFonts w:ascii="Verdana" w:hAnsi="Verdana"/>
          <w:color w:val="222222"/>
          <w:sz w:val="21"/>
          <w:szCs w:val="21"/>
        </w:rPr>
        <w:t>Nth</w:t>
      </w:r>
      <w:r w:rsidR="008151EC">
        <w:rPr>
          <w:rFonts w:ascii="Verdana" w:hAnsi="Verdana"/>
          <w:color w:val="222222"/>
          <w:sz w:val="21"/>
          <w:szCs w:val="21"/>
        </w:rPr>
        <w:t> matching record in a row column range against multiple criteria</w:t>
      </w:r>
    </w:p>
    <w:p w:rsidR="008151EC" w:rsidRDefault="008151EC" w:rsidP="008151EC">
      <w:pPr>
        <w:pStyle w:val="Heading3"/>
      </w:pPr>
    </w:p>
    <w:p w:rsidR="008151EC" w:rsidRDefault="008151EC" w:rsidP="008151EC">
      <w:pPr>
        <w:pStyle w:val="Heading3"/>
      </w:pPr>
      <w:bookmarkStart w:id="48" w:name="_Toc91483853"/>
      <w:r>
        <w:t>Text return and formatting functions</w:t>
      </w:r>
      <w:bookmarkEnd w:id="48"/>
    </w:p>
    <w:p w:rsidR="008151EC" w:rsidRDefault="008151EC" w:rsidP="008151EC">
      <w:pPr>
        <w:pStyle w:val="NormalWeb"/>
        <w:spacing w:before="0" w:beforeAutospacing="0" w:after="0" w:afterAutospacing="0" w:line="343" w:lineRule="atLeast"/>
        <w:rPr>
          <w:rFonts w:ascii="Verdana" w:hAnsi="Verdana"/>
          <w:color w:val="222222"/>
          <w:sz w:val="21"/>
          <w:szCs w:val="21"/>
        </w:rPr>
      </w:pP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5" w:history="1">
        <w:r w:rsidR="008151EC">
          <w:rPr>
            <w:rStyle w:val="Hyperlink"/>
            <w:rFonts w:ascii="Verdana" w:hAnsi="Verdana"/>
            <w:color w:val="0079D3"/>
            <w:sz w:val="21"/>
            <w:szCs w:val="21"/>
            <w:u w:val="none"/>
          </w:rPr>
          <w:t>COMPARETEXT</w:t>
        </w:r>
      </w:hyperlink>
      <w:r w:rsidR="008151EC">
        <w:rPr>
          <w:rFonts w:ascii="Verdana" w:hAnsi="Verdana"/>
          <w:color w:val="222222"/>
          <w:sz w:val="21"/>
          <w:szCs w:val="21"/>
        </w:rPr>
        <w:t> - text compare with text exclusions and case sensitivity option.</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6" w:history="1">
        <w:r w:rsidR="008151EC">
          <w:rPr>
            <w:rStyle w:val="Hyperlink"/>
            <w:rFonts w:ascii="Verdana" w:hAnsi="Verdana"/>
            <w:color w:val="0079D3"/>
            <w:sz w:val="21"/>
            <w:szCs w:val="21"/>
            <w:u w:val="none"/>
          </w:rPr>
          <w:t>DELIMSTR</w:t>
        </w:r>
      </w:hyperlink>
      <w:r w:rsidR="008151EC">
        <w:rPr>
          <w:rFonts w:ascii="Verdana" w:hAnsi="Verdana"/>
          <w:color w:val="222222"/>
          <w:sz w:val="21"/>
          <w:szCs w:val="21"/>
        </w:rPr>
        <w:t> - delimit a string with chosen character/s at a chosen interval</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7" w:history="1">
        <w:r w:rsidR="008151EC">
          <w:rPr>
            <w:rStyle w:val="Hyperlink"/>
            <w:rFonts w:ascii="Verdana" w:hAnsi="Verdana"/>
            <w:color w:val="0079D3"/>
            <w:sz w:val="21"/>
            <w:szCs w:val="21"/>
            <w:u w:val="none"/>
          </w:rPr>
          <w:t>GETCFINFO</w:t>
        </w:r>
      </w:hyperlink>
      <w:r w:rsidR="008151EC">
        <w:rPr>
          <w:rFonts w:ascii="Verdana" w:hAnsi="Verdana"/>
          <w:color w:val="222222"/>
          <w:sz w:val="21"/>
          <w:szCs w:val="21"/>
        </w:rPr>
        <w:t> - get details of Conditional formatting in a cell or range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8" w:history="1">
        <w:r w:rsidR="008151EC">
          <w:rPr>
            <w:rStyle w:val="Hyperlink"/>
            <w:rFonts w:ascii="Verdana" w:hAnsi="Verdana"/>
            <w:color w:val="0079D3"/>
            <w:sz w:val="21"/>
            <w:szCs w:val="21"/>
            <w:u w:val="none"/>
          </w:rPr>
          <w:t>GETDATE</w:t>
        </w:r>
      </w:hyperlink>
      <w:r w:rsidR="008151EC">
        <w:rPr>
          <w:rFonts w:ascii="Verdana" w:hAnsi="Verdana"/>
          <w:color w:val="222222"/>
          <w:sz w:val="21"/>
          <w:szCs w:val="21"/>
        </w:rPr>
        <w:t> - Extract the date from text in a cell from a given extraction mask and return the date serial</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39" w:history="1">
        <w:r w:rsidR="008151EC">
          <w:rPr>
            <w:rStyle w:val="Hyperlink"/>
            <w:rFonts w:ascii="Verdana" w:hAnsi="Verdana"/>
            <w:color w:val="0079D3"/>
            <w:sz w:val="21"/>
            <w:szCs w:val="21"/>
            <w:u w:val="none"/>
          </w:rPr>
          <w:t>GETSTRINGS</w:t>
        </w:r>
      </w:hyperlink>
      <w:r w:rsidR="008151EC">
        <w:rPr>
          <w:rFonts w:ascii="Verdana" w:hAnsi="Verdana"/>
          <w:color w:val="222222"/>
          <w:sz w:val="21"/>
          <w:szCs w:val="21"/>
        </w:rPr>
        <w:t> - Return strings from a cell or range of cells, determined by 1 or multiple filters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0" w:history="1">
        <w:r w:rsidR="008151EC">
          <w:rPr>
            <w:rStyle w:val="Hyperlink"/>
            <w:rFonts w:ascii="Verdana" w:hAnsi="Verdana"/>
            <w:color w:val="0079D3"/>
            <w:sz w:val="21"/>
            <w:szCs w:val="21"/>
            <w:u w:val="none"/>
          </w:rPr>
          <w:t>INSERTSTR</w:t>
        </w:r>
      </w:hyperlink>
      <w:r w:rsidR="008151EC">
        <w:rPr>
          <w:rFonts w:ascii="Verdana" w:hAnsi="Verdana"/>
          <w:color w:val="222222"/>
          <w:sz w:val="21"/>
          <w:szCs w:val="21"/>
        </w:rPr>
        <w:t> - - quickly insert multiple values into existing values - single, multiple, arrays...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1" w:history="1">
        <w:r w:rsidR="008151EC">
          <w:rPr>
            <w:rStyle w:val="Hyperlink"/>
            <w:rFonts w:ascii="Verdana" w:hAnsi="Verdana"/>
            <w:color w:val="0079D3"/>
            <w:sz w:val="21"/>
            <w:szCs w:val="21"/>
            <w:u w:val="none"/>
          </w:rPr>
          <w:t>INTXT</w:t>
        </w:r>
      </w:hyperlink>
      <w:r w:rsidR="008151EC">
        <w:rPr>
          <w:rFonts w:ascii="Verdana" w:hAnsi="Verdana"/>
          <w:color w:val="222222"/>
          <w:sz w:val="21"/>
          <w:szCs w:val="21"/>
        </w:rPr>
        <w:t xml:space="preserve"> - return value match result, single, multiple, array, </w:t>
      </w:r>
      <w:proofErr w:type="gramStart"/>
      <w:r w:rsidR="008151EC">
        <w:rPr>
          <w:rFonts w:ascii="Verdana" w:hAnsi="Verdana"/>
          <w:color w:val="222222"/>
          <w:sz w:val="21"/>
          <w:szCs w:val="21"/>
        </w:rPr>
        <w:t>boolean</w:t>
      </w:r>
      <w:proofErr w:type="gramEnd"/>
      <w:r w:rsidR="008151EC">
        <w:rPr>
          <w:rFonts w:ascii="Verdana" w:hAnsi="Verdana"/>
          <w:color w:val="222222"/>
          <w:sz w:val="21"/>
          <w:szCs w:val="21"/>
        </w:rPr>
        <w:t xml:space="preserve"> or position</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2" w:history="1">
        <w:r w:rsidR="008151EC">
          <w:rPr>
            <w:rStyle w:val="Hyperlink"/>
            <w:rFonts w:ascii="Verdana" w:hAnsi="Verdana"/>
            <w:color w:val="0079D3"/>
            <w:sz w:val="21"/>
            <w:szCs w:val="21"/>
            <w:u w:val="none"/>
          </w:rPr>
          <w:t>ISVALUEMASK</w:t>
        </w:r>
      </w:hyperlink>
      <w:r w:rsidR="008151EC">
        <w:rPr>
          <w:rFonts w:ascii="Verdana" w:hAnsi="Verdana"/>
          <w:color w:val="222222"/>
          <w:sz w:val="21"/>
          <w:szCs w:val="21"/>
        </w:rPr>
        <w:t xml:space="preserve"> - test for a value format - return a </w:t>
      </w:r>
      <w:proofErr w:type="gramStart"/>
      <w:r w:rsidR="008151EC">
        <w:rPr>
          <w:rFonts w:ascii="Verdana" w:hAnsi="Verdana"/>
          <w:color w:val="222222"/>
          <w:sz w:val="21"/>
          <w:szCs w:val="21"/>
        </w:rPr>
        <w:t>boolean</w:t>
      </w:r>
      <w:proofErr w:type="gramEnd"/>
      <w:r w:rsidR="008151EC">
        <w:rPr>
          <w:rFonts w:ascii="Verdana" w:hAnsi="Verdana"/>
          <w:color w:val="222222"/>
          <w:sz w:val="21"/>
          <w:szCs w:val="21"/>
        </w:rPr>
        <w:t xml:space="preserve"> value against a mask match on a single cell or array of values.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3" w:history="1">
        <w:r w:rsidR="008151EC">
          <w:rPr>
            <w:rStyle w:val="Hyperlink"/>
            <w:rFonts w:ascii="Verdana" w:hAnsi="Verdana"/>
            <w:color w:val="0079D3"/>
            <w:sz w:val="21"/>
            <w:szCs w:val="21"/>
            <w:u w:val="none"/>
          </w:rPr>
          <w:t>LDATE</w:t>
        </w:r>
      </w:hyperlink>
      <w:r w:rsidR="008151EC">
        <w:rPr>
          <w:rFonts w:ascii="Verdana" w:hAnsi="Verdana"/>
          <w:color w:val="222222"/>
          <w:sz w:val="21"/>
          <w:szCs w:val="21"/>
        </w:rPr>
        <w:t> - - quickly convert a date to your date locale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4" w:history="1">
        <w:r w:rsidR="008151EC">
          <w:rPr>
            <w:rStyle w:val="Hyperlink"/>
            <w:rFonts w:ascii="Verdana" w:hAnsi="Verdana"/>
            <w:color w:val="0079D3"/>
            <w:sz w:val="21"/>
            <w:szCs w:val="21"/>
            <w:u w:val="none"/>
          </w:rPr>
          <w:t>MIDSTRINGX</w:t>
        </w:r>
      </w:hyperlink>
      <w:r w:rsidR="008151EC">
        <w:rPr>
          <w:rFonts w:ascii="Verdana" w:hAnsi="Verdana"/>
          <w:color w:val="222222"/>
          <w:sz w:val="21"/>
          <w:szCs w:val="21"/>
        </w:rPr>
        <w:t> - extract instance of repeat string in a string</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5" w:history="1">
        <w:r w:rsidR="008151EC">
          <w:rPr>
            <w:rStyle w:val="Hyperlink"/>
            <w:rFonts w:ascii="Verdana" w:hAnsi="Verdana"/>
            <w:color w:val="0079D3"/>
            <w:sz w:val="21"/>
            <w:szCs w:val="21"/>
            <w:u w:val="none"/>
          </w:rPr>
          <w:t>MULTIFIND</w:t>
        </w:r>
      </w:hyperlink>
      <w:r w:rsidR="008151EC">
        <w:rPr>
          <w:rFonts w:ascii="Verdana" w:hAnsi="Verdana"/>
          <w:color w:val="222222"/>
          <w:sz w:val="21"/>
          <w:szCs w:val="21"/>
        </w:rPr>
        <w:t> - return a string/s from multiple search words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6" w:history="1">
        <w:r w:rsidR="008151EC">
          <w:rPr>
            <w:rStyle w:val="Hyperlink"/>
            <w:rFonts w:ascii="Verdana" w:hAnsi="Verdana"/>
            <w:color w:val="0079D3"/>
            <w:sz w:val="21"/>
            <w:szCs w:val="21"/>
            <w:u w:val="none"/>
          </w:rPr>
          <w:t>RETURNELEMENTS</w:t>
        </w:r>
      </w:hyperlink>
      <w:r w:rsidR="008151EC">
        <w:rPr>
          <w:rFonts w:ascii="Verdana" w:hAnsi="Verdana"/>
          <w:color w:val="222222"/>
          <w:sz w:val="21"/>
          <w:szCs w:val="21"/>
        </w:rPr>
        <w:t> - quickly return multiple isolated text items from string of text</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7" w:history="1">
        <w:r w:rsidR="008151EC">
          <w:rPr>
            <w:rStyle w:val="Hyperlink"/>
            <w:rFonts w:ascii="Verdana" w:hAnsi="Verdana"/>
            <w:color w:val="0079D3"/>
            <w:sz w:val="21"/>
            <w:szCs w:val="21"/>
            <w:u w:val="none"/>
          </w:rPr>
          <w:t>STRIPELEMENTS</w:t>
        </w:r>
      </w:hyperlink>
      <w:r w:rsidR="008151EC">
        <w:rPr>
          <w:rFonts w:ascii="Verdana" w:hAnsi="Verdana"/>
          <w:color w:val="222222"/>
          <w:sz w:val="21"/>
          <w:szCs w:val="21"/>
        </w:rPr>
        <w:t> - quickly remove multiple text items from string of text</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8" w:history="1">
        <w:r w:rsidR="008151EC">
          <w:rPr>
            <w:rStyle w:val="Hyperlink"/>
            <w:rFonts w:ascii="Verdana" w:hAnsi="Verdana"/>
            <w:color w:val="0079D3"/>
            <w:sz w:val="21"/>
            <w:szCs w:val="21"/>
            <w:u w:val="none"/>
          </w:rPr>
          <w:t>SUBSTITUTES</w:t>
        </w:r>
      </w:hyperlink>
      <w:r w:rsidR="008151EC">
        <w:rPr>
          <w:rFonts w:ascii="Verdana" w:hAnsi="Verdana"/>
          <w:color w:val="222222"/>
          <w:sz w:val="21"/>
          <w:szCs w:val="21"/>
        </w:rPr>
        <w:t> - replace multiple values in one formula, no more nested SUBSTITUTE monsters...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49" w:history="1">
        <w:r w:rsidR="008151EC">
          <w:rPr>
            <w:rStyle w:val="Hyperlink"/>
            <w:rFonts w:ascii="Verdana" w:hAnsi="Verdana"/>
            <w:color w:val="0079D3"/>
            <w:sz w:val="21"/>
            <w:szCs w:val="21"/>
            <w:u w:val="none"/>
          </w:rPr>
          <w:t>TEXTMASK</w:t>
        </w:r>
      </w:hyperlink>
      <w:r w:rsidR="008151EC">
        <w:rPr>
          <w:rFonts w:ascii="Verdana" w:hAnsi="Verdana"/>
          <w:color w:val="222222"/>
          <w:sz w:val="21"/>
          <w:szCs w:val="21"/>
        </w:rPr>
        <w:t> - quickly return edited extracted string</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0" w:history="1">
        <w:r w:rsidR="008151EC">
          <w:rPr>
            <w:rStyle w:val="Hyperlink"/>
            <w:rFonts w:ascii="Verdana" w:hAnsi="Verdana"/>
            <w:color w:val="0079D3"/>
            <w:sz w:val="21"/>
            <w:szCs w:val="21"/>
            <w:u w:val="none"/>
          </w:rPr>
          <w:t>UDF and MACRO - YYYMMDD to dd/mm/yyyy - ISO8601 date format to Excel formatted date</w:t>
        </w:r>
      </w:hyperlink>
    </w:p>
    <w:p w:rsidR="008151EC" w:rsidRDefault="008151EC" w:rsidP="008151EC">
      <w:pPr>
        <w:pStyle w:val="Heading3"/>
      </w:pPr>
    </w:p>
    <w:p w:rsidR="008151EC" w:rsidRDefault="008151EC" w:rsidP="008151EC">
      <w:pPr>
        <w:pStyle w:val="Heading3"/>
      </w:pPr>
      <w:bookmarkStart w:id="49" w:name="_Toc91483854"/>
      <w:r>
        <w:t>Timesheet functions</w:t>
      </w:r>
      <w:bookmarkEnd w:id="49"/>
    </w:p>
    <w:p w:rsidR="008151EC" w:rsidRDefault="008151EC" w:rsidP="008151EC">
      <w:pPr>
        <w:pStyle w:val="NormalWeb"/>
        <w:spacing w:before="0" w:beforeAutospacing="0" w:after="0" w:afterAutospacing="0" w:line="343" w:lineRule="atLeast"/>
        <w:rPr>
          <w:rFonts w:ascii="Verdana" w:hAnsi="Verdana"/>
          <w:color w:val="222222"/>
          <w:sz w:val="21"/>
          <w:szCs w:val="21"/>
        </w:rPr>
      </w:pP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1" w:history="1">
        <w:r w:rsidR="008151EC">
          <w:rPr>
            <w:rStyle w:val="Hyperlink"/>
            <w:rFonts w:ascii="Verdana" w:hAnsi="Verdana"/>
            <w:color w:val="0079D3"/>
            <w:sz w:val="21"/>
            <w:szCs w:val="21"/>
            <w:u w:val="none"/>
          </w:rPr>
          <w:t>TIMECARD</w:t>
        </w:r>
      </w:hyperlink>
      <w:r w:rsidR="008151EC">
        <w:rPr>
          <w:rFonts w:ascii="Verdana" w:hAnsi="Verdana"/>
          <w:color w:val="222222"/>
          <w:sz w:val="21"/>
          <w:szCs w:val="21"/>
        </w:rPr>
        <w:t> - a timesheet function to sum the time between start-end times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2" w:history="1">
        <w:r w:rsidR="008151EC">
          <w:rPr>
            <w:rStyle w:val="Hyperlink"/>
            <w:rFonts w:ascii="Verdana" w:hAnsi="Verdana"/>
            <w:color w:val="0079D3"/>
            <w:sz w:val="21"/>
            <w:szCs w:val="21"/>
            <w:u w:val="none"/>
          </w:rPr>
          <w:t>WORKTIME</w:t>
        </w:r>
      </w:hyperlink>
      <w:r w:rsidR="008151EC">
        <w:rPr>
          <w:rFonts w:ascii="Verdana" w:hAnsi="Verdana"/>
          <w:color w:val="222222"/>
          <w:sz w:val="21"/>
          <w:szCs w:val="21"/>
        </w:rPr>
        <w:t> - sum working hours between 2 dates between given start and end time in those days</w:t>
      </w:r>
    </w:p>
    <w:p w:rsidR="008151EC" w:rsidRDefault="008151EC" w:rsidP="008151EC">
      <w:pPr>
        <w:pStyle w:val="Heading3"/>
      </w:pPr>
    </w:p>
    <w:p w:rsidR="008151EC" w:rsidRDefault="008151EC" w:rsidP="008151EC">
      <w:pPr>
        <w:pStyle w:val="Heading3"/>
      </w:pPr>
      <w:bookmarkStart w:id="50" w:name="_Toc91483855"/>
      <w:r>
        <w:t>Conditional functions</w:t>
      </w:r>
      <w:bookmarkEnd w:id="50"/>
    </w:p>
    <w:p w:rsidR="008151EC" w:rsidRDefault="008151EC" w:rsidP="008151EC">
      <w:pPr>
        <w:pStyle w:val="NormalWeb"/>
        <w:spacing w:before="0" w:beforeAutospacing="0" w:after="0" w:afterAutospacing="0" w:line="343" w:lineRule="atLeast"/>
        <w:rPr>
          <w:rFonts w:ascii="Verdana" w:hAnsi="Verdana"/>
          <w:color w:val="222222"/>
          <w:sz w:val="21"/>
          <w:szCs w:val="21"/>
        </w:rPr>
      </w:pP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3" w:history="1">
        <w:r w:rsidR="008151EC">
          <w:rPr>
            <w:rStyle w:val="Hyperlink"/>
            <w:rFonts w:ascii="Verdana" w:hAnsi="Verdana"/>
            <w:color w:val="0079D3"/>
            <w:sz w:val="21"/>
            <w:szCs w:val="21"/>
            <w:u w:val="none"/>
          </w:rPr>
          <w:t>ADDVISIBLEONLY</w:t>
        </w:r>
      </w:hyperlink>
      <w:r w:rsidR="008151EC">
        <w:rPr>
          <w:rFonts w:ascii="Verdana" w:hAnsi="Verdana"/>
          <w:color w:val="222222"/>
          <w:sz w:val="21"/>
          <w:szCs w:val="21"/>
        </w:rPr>
        <w:t> - sum of Cells on multiple sheets but only if sheets are visible.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4" w:history="1">
        <w:r w:rsidR="008151EC">
          <w:rPr>
            <w:rStyle w:val="Hyperlink"/>
            <w:rFonts w:ascii="Verdana" w:hAnsi="Verdana"/>
            <w:color w:val="0079D3"/>
            <w:sz w:val="21"/>
            <w:szCs w:val="21"/>
            <w:u w:val="none"/>
          </w:rPr>
          <w:t>AVERAGE3DIF</w:t>
        </w:r>
      </w:hyperlink>
      <w:r w:rsidR="008151EC">
        <w:rPr>
          <w:rFonts w:ascii="Verdana" w:hAnsi="Verdana"/>
          <w:color w:val="222222"/>
          <w:sz w:val="21"/>
          <w:szCs w:val="21"/>
        </w:rPr>
        <w:t> - average across multiple sheets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5" w:history="1">
        <w:r w:rsidR="008151EC">
          <w:rPr>
            <w:rStyle w:val="Hyperlink"/>
            <w:rFonts w:ascii="Verdana" w:hAnsi="Verdana"/>
            <w:color w:val="0079D3"/>
            <w:sz w:val="21"/>
            <w:szCs w:val="21"/>
            <w:u w:val="none"/>
          </w:rPr>
          <w:t>SUMBYCOLOUR</w:t>
        </w:r>
      </w:hyperlink>
      <w:r w:rsidR="008151EC">
        <w:rPr>
          <w:rFonts w:ascii="Verdana" w:hAnsi="Verdana"/>
          <w:color w:val="222222"/>
          <w:sz w:val="21"/>
          <w:szCs w:val="21"/>
        </w:rPr>
        <w:t> - sum values based on cell colour - does not work for conditional format</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6" w:history="1">
        <w:r w:rsidR="008151EC">
          <w:rPr>
            <w:rStyle w:val="Hyperlink"/>
            <w:rFonts w:ascii="Verdana" w:hAnsi="Verdana"/>
            <w:color w:val="0079D3"/>
            <w:sz w:val="21"/>
            <w:szCs w:val="21"/>
            <w:u w:val="none"/>
          </w:rPr>
          <w:t>SUPERLOOKUP</w:t>
        </w:r>
      </w:hyperlink>
      <w:r w:rsidR="008151EC">
        <w:rPr>
          <w:rFonts w:ascii="Verdana" w:hAnsi="Verdana"/>
          <w:color w:val="222222"/>
          <w:sz w:val="21"/>
          <w:szCs w:val="21"/>
        </w:rPr>
        <w:t> - get information on search result cell from a range</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7" w:history="1">
        <w:r w:rsidR="008151EC">
          <w:rPr>
            <w:rStyle w:val="Hyperlink"/>
            <w:rFonts w:ascii="Verdana" w:hAnsi="Verdana"/>
            <w:color w:val="0079D3"/>
            <w:sz w:val="21"/>
            <w:szCs w:val="21"/>
            <w:u w:val="none"/>
          </w:rPr>
          <w:t>TOPX</w:t>
        </w:r>
      </w:hyperlink>
      <w:r w:rsidR="008151EC">
        <w:rPr>
          <w:rFonts w:ascii="Verdana" w:hAnsi="Verdana"/>
          <w:color w:val="222222"/>
          <w:sz w:val="21"/>
          <w:szCs w:val="21"/>
        </w:rPr>
        <w:t> - Return TOP N'th result across a range of cells.</w:t>
      </w:r>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8" w:history="1">
        <w:r w:rsidR="008151EC">
          <w:rPr>
            <w:rStyle w:val="Hyperlink"/>
            <w:rFonts w:ascii="Verdana" w:hAnsi="Verdana"/>
            <w:color w:val="0079D3"/>
            <w:sz w:val="21"/>
            <w:szCs w:val="21"/>
            <w:u w:val="none"/>
          </w:rPr>
          <w:t>TOPXA</w:t>
        </w:r>
      </w:hyperlink>
      <w:r w:rsidR="008151EC">
        <w:rPr>
          <w:rFonts w:ascii="Verdana" w:hAnsi="Verdana"/>
          <w:color w:val="222222"/>
          <w:sz w:val="21"/>
          <w:szCs w:val="21"/>
        </w:rPr>
        <w:t> - Return average of X results in a range</w:t>
      </w:r>
    </w:p>
    <w:p w:rsidR="008151EC" w:rsidRDefault="008151EC" w:rsidP="008151EC">
      <w:pPr>
        <w:pStyle w:val="Heading1"/>
        <w:spacing w:before="200" w:after="200" w:line="333" w:lineRule="atLeast"/>
        <w:rPr>
          <w:rFonts w:ascii="Verdana" w:hAnsi="Verdana"/>
          <w:color w:val="222222"/>
          <w:sz w:val="31"/>
          <w:szCs w:val="31"/>
        </w:rPr>
      </w:pPr>
    </w:p>
    <w:p w:rsidR="008151EC" w:rsidRDefault="008151EC" w:rsidP="008151EC">
      <w:pPr>
        <w:pStyle w:val="Heading2"/>
      </w:pPr>
      <w:bookmarkStart w:id="51" w:name="_Toc91483856"/>
      <w:r>
        <w:t>VBA solutions</w:t>
      </w:r>
      <w:bookmarkEnd w:id="51"/>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59" w:history="1">
        <w:r w:rsidR="008151EC">
          <w:rPr>
            <w:rStyle w:val="Hyperlink"/>
            <w:rFonts w:ascii="Verdana" w:hAnsi="Verdana"/>
            <w:color w:val="0079D3"/>
            <w:sz w:val="21"/>
            <w:szCs w:val="21"/>
            <w:u w:val="none"/>
          </w:rPr>
          <w:t>Add/subtract cell value from entry in another cell</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0" w:history="1">
        <w:r w:rsidR="008151EC">
          <w:rPr>
            <w:rStyle w:val="Hyperlink"/>
            <w:rFonts w:ascii="Verdana" w:hAnsi="Verdana"/>
            <w:color w:val="0079D3"/>
            <w:sz w:val="21"/>
            <w:szCs w:val="21"/>
            <w:u w:val="none"/>
          </w:rPr>
          <w:t>Complete missing values in list</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1" w:history="1">
        <w:r w:rsidR="008151EC">
          <w:rPr>
            <w:rStyle w:val="Hyperlink"/>
            <w:rFonts w:ascii="Verdana" w:hAnsi="Verdana"/>
            <w:color w:val="0079D3"/>
            <w:sz w:val="21"/>
            <w:szCs w:val="21"/>
            <w:u w:val="none"/>
          </w:rPr>
          <w:t>Create dynamically named Worksheet</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2" w:history="1">
        <w:r w:rsidR="008151EC">
          <w:rPr>
            <w:rStyle w:val="Hyperlink"/>
            <w:rFonts w:ascii="Verdana" w:hAnsi="Verdana"/>
            <w:color w:val="0079D3"/>
            <w:sz w:val="21"/>
            <w:szCs w:val="21"/>
            <w:u w:val="none"/>
          </w:rPr>
          <w:t>Do something on cell selection within a range</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3" w:history="1">
        <w:r w:rsidR="008151EC">
          <w:rPr>
            <w:rStyle w:val="Hyperlink"/>
            <w:rFonts w:ascii="Verdana" w:hAnsi="Verdana"/>
            <w:color w:val="0079D3"/>
            <w:sz w:val="21"/>
            <w:szCs w:val="21"/>
            <w:u w:val="none"/>
          </w:rPr>
          <w:t>Do something on cell value change within a range</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4" w:history="1">
        <w:r w:rsidR="008151EC">
          <w:rPr>
            <w:rStyle w:val="Hyperlink"/>
            <w:rFonts w:ascii="Verdana" w:hAnsi="Verdana"/>
            <w:color w:val="0079D3"/>
            <w:sz w:val="21"/>
            <w:szCs w:val="21"/>
            <w:u w:val="none"/>
          </w:rPr>
          <w:t>Dynamic List drop down validation from Range</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5" w:history="1">
        <w:r w:rsidR="008151EC">
          <w:rPr>
            <w:rStyle w:val="Hyperlink"/>
            <w:rFonts w:ascii="Verdana" w:hAnsi="Verdana"/>
            <w:color w:val="0079D3"/>
            <w:sz w:val="21"/>
            <w:szCs w:val="21"/>
            <w:u w:val="none"/>
          </w:rPr>
          <w:t>Excel Audit Timestamp</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6" w:history="1">
        <w:r w:rsidR="008151EC">
          <w:rPr>
            <w:rStyle w:val="Hyperlink"/>
            <w:rFonts w:ascii="Verdana" w:hAnsi="Verdana"/>
            <w:color w:val="0079D3"/>
            <w:sz w:val="21"/>
            <w:szCs w:val="21"/>
            <w:u w:val="none"/>
          </w:rPr>
          <w:t>Excel List validation from cell selection</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7" w:history="1">
        <w:r w:rsidR="008151EC">
          <w:rPr>
            <w:rStyle w:val="Hyperlink"/>
            <w:rFonts w:ascii="Verdana" w:hAnsi="Verdana"/>
            <w:color w:val="0079D3"/>
            <w:sz w:val="21"/>
            <w:szCs w:val="21"/>
            <w:u w:val="none"/>
          </w:rPr>
          <w:t>Fill column with COUNTIF from previous column over</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8" w:history="1">
        <w:r w:rsidR="008151EC">
          <w:rPr>
            <w:rStyle w:val="Hyperlink"/>
            <w:rFonts w:ascii="Verdana" w:hAnsi="Verdana"/>
            <w:color w:val="0079D3"/>
            <w:sz w:val="21"/>
            <w:szCs w:val="21"/>
            <w:u w:val="none"/>
          </w:rPr>
          <w:t>Format character/word in a cell</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69" w:history="1">
        <w:r w:rsidR="008151EC">
          <w:rPr>
            <w:rStyle w:val="Hyperlink"/>
            <w:rFonts w:ascii="Verdana" w:hAnsi="Verdana"/>
            <w:color w:val="0079D3"/>
            <w:sz w:val="21"/>
            <w:szCs w:val="21"/>
            <w:u w:val="none"/>
          </w:rPr>
          <w:t>Generate Reddit Table markup from selected region</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0" w:history="1">
        <w:r w:rsidR="008151EC">
          <w:rPr>
            <w:rStyle w:val="Hyperlink"/>
            <w:rFonts w:ascii="Verdana" w:hAnsi="Verdana"/>
            <w:color w:val="0079D3"/>
            <w:sz w:val="21"/>
            <w:szCs w:val="21"/>
            <w:u w:val="none"/>
          </w:rPr>
          <w:t>How to run a sub routine in Excel</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1" w:history="1">
        <w:r w:rsidR="008151EC">
          <w:rPr>
            <w:rStyle w:val="Hyperlink"/>
            <w:rFonts w:ascii="Verdana" w:hAnsi="Verdana"/>
            <w:color w:val="0079D3"/>
            <w:sz w:val="21"/>
            <w:szCs w:val="21"/>
            <w:u w:val="none"/>
          </w:rPr>
          <w:t>Import CSV and specify column data types</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2" w:history="1">
        <w:r w:rsidR="008151EC">
          <w:rPr>
            <w:rStyle w:val="Hyperlink"/>
            <w:rFonts w:ascii="Verdana" w:hAnsi="Verdana"/>
            <w:color w:val="0079D3"/>
            <w:sz w:val="21"/>
            <w:szCs w:val="21"/>
            <w:u w:val="none"/>
          </w:rPr>
          <w:t>Pad cells with zer0s</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3" w:history="1">
        <w:r w:rsidR="008151EC">
          <w:rPr>
            <w:rStyle w:val="Hyperlink"/>
            <w:rFonts w:ascii="Verdana" w:hAnsi="Verdana"/>
            <w:color w:val="0079D3"/>
            <w:sz w:val="21"/>
            <w:szCs w:val="21"/>
            <w:u w:val="none"/>
          </w:rPr>
          <w:t>Paste Append data into cell</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4" w:history="1">
        <w:r w:rsidR="008151EC">
          <w:rPr>
            <w:rStyle w:val="Hyperlink"/>
            <w:rFonts w:ascii="Verdana" w:hAnsi="Verdana"/>
            <w:color w:val="0079D3"/>
            <w:sz w:val="21"/>
            <w:szCs w:val="21"/>
            <w:u w:val="none"/>
          </w:rPr>
          <w:t>Pasting data to the end of a column or row</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5" w:history="1">
        <w:r w:rsidR="008151EC">
          <w:rPr>
            <w:rStyle w:val="Hyperlink"/>
            <w:rFonts w:ascii="Verdana" w:hAnsi="Verdana"/>
            <w:color w:val="0079D3"/>
            <w:sz w:val="21"/>
            <w:szCs w:val="21"/>
            <w:u w:val="none"/>
          </w:rPr>
          <w:t>Plotter - show the path of a plot in a grid from list of cell addresses</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6" w:history="1">
        <w:r w:rsidR="008151EC">
          <w:rPr>
            <w:rStyle w:val="Hyperlink"/>
            <w:rFonts w:ascii="Verdana" w:hAnsi="Verdana"/>
            <w:color w:val="0079D3"/>
            <w:sz w:val="21"/>
            <w:szCs w:val="21"/>
            <w:u w:val="none"/>
          </w:rPr>
          <w:t>Replace values in cells from list of words</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7" w:history="1">
        <w:r w:rsidR="008151EC">
          <w:rPr>
            <w:rStyle w:val="Hyperlink"/>
            <w:rFonts w:ascii="Verdana" w:hAnsi="Verdana"/>
            <w:color w:val="0079D3"/>
            <w:sz w:val="21"/>
            <w:szCs w:val="21"/>
            <w:u w:val="none"/>
          </w:rPr>
          <w:t>Spell check words in selected list</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8" w:history="1">
        <w:r w:rsidR="008151EC">
          <w:rPr>
            <w:rStyle w:val="Hyperlink"/>
            <w:rFonts w:ascii="Verdana" w:hAnsi="Verdana"/>
            <w:color w:val="0079D3"/>
            <w:sz w:val="21"/>
            <w:szCs w:val="21"/>
            <w:u w:val="none"/>
          </w:rPr>
          <w:t>Update and Refresh all Pivot tables in a workbook.</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79" w:history="1">
        <w:r w:rsidR="008151EC">
          <w:rPr>
            <w:rStyle w:val="Hyperlink"/>
            <w:rFonts w:ascii="Verdana" w:hAnsi="Verdana"/>
            <w:b/>
            <w:bCs/>
            <w:color w:val="0079D3"/>
            <w:sz w:val="21"/>
            <w:szCs w:val="21"/>
            <w:u w:val="none"/>
          </w:rPr>
          <w:t>UNPIVOT Data - multi column headers and/or record groups</w:t>
        </w:r>
      </w:hyperlink>
    </w:p>
    <w:p w:rsidR="008151EC" w:rsidRDefault="00856F53" w:rsidP="008151EC">
      <w:pPr>
        <w:pStyle w:val="NormalWeb"/>
        <w:spacing w:before="0" w:beforeAutospacing="0" w:after="0" w:afterAutospacing="0" w:line="343" w:lineRule="atLeast"/>
        <w:rPr>
          <w:rFonts w:ascii="Verdana" w:hAnsi="Verdana"/>
          <w:color w:val="222222"/>
          <w:sz w:val="21"/>
          <w:szCs w:val="21"/>
        </w:rPr>
      </w:pPr>
      <w:hyperlink r:id="rId180" w:history="1">
        <w:r w:rsidR="008151EC">
          <w:rPr>
            <w:rStyle w:val="Hyperlink"/>
            <w:rFonts w:ascii="Verdana" w:hAnsi="Verdana"/>
            <w:color w:val="0079D3"/>
            <w:sz w:val="21"/>
            <w:szCs w:val="21"/>
            <w:u w:val="none"/>
          </w:rPr>
          <w:t>Write Random numerical values to a range of cells</w:t>
        </w:r>
      </w:hyperlink>
    </w:p>
    <w:p w:rsidR="008151EC" w:rsidRDefault="008151EC" w:rsidP="008151EC">
      <w:pPr>
        <w:rPr>
          <w:vertAlign w:val="superscript"/>
        </w:rPr>
      </w:pPr>
    </w:p>
    <w:p w:rsidR="008151EC" w:rsidRPr="008151EC" w:rsidRDefault="008151EC" w:rsidP="008151EC">
      <w:pPr>
        <w:rPr>
          <w:sz w:val="24"/>
          <w:szCs w:val="24"/>
        </w:rPr>
      </w:pPr>
      <w:r w:rsidRPr="008151EC">
        <w:rPr>
          <w:sz w:val="24"/>
          <w:szCs w:val="24"/>
          <w:vertAlign w:val="superscript"/>
        </w:rPr>
        <w:t>Short</w:t>
      </w:r>
      <w:r w:rsidRPr="008151EC">
        <w:rPr>
          <w:sz w:val="24"/>
          <w:szCs w:val="24"/>
        </w:rPr>
        <w:t> </w:t>
      </w:r>
      <w:r w:rsidRPr="008151EC">
        <w:rPr>
          <w:sz w:val="24"/>
          <w:szCs w:val="24"/>
          <w:vertAlign w:val="superscript"/>
        </w:rPr>
        <w:t>link</w:t>
      </w:r>
      <w:r w:rsidRPr="008151EC">
        <w:rPr>
          <w:sz w:val="24"/>
          <w:szCs w:val="24"/>
        </w:rPr>
        <w:t> </w:t>
      </w:r>
      <w:r w:rsidRPr="008151EC">
        <w:rPr>
          <w:sz w:val="24"/>
          <w:szCs w:val="24"/>
          <w:vertAlign w:val="superscript"/>
        </w:rPr>
        <w:t>to</w:t>
      </w:r>
      <w:r w:rsidRPr="008151EC">
        <w:rPr>
          <w:sz w:val="24"/>
          <w:szCs w:val="24"/>
        </w:rPr>
        <w:t> </w:t>
      </w:r>
      <w:r w:rsidRPr="008151EC">
        <w:rPr>
          <w:sz w:val="24"/>
          <w:szCs w:val="24"/>
          <w:vertAlign w:val="superscript"/>
        </w:rPr>
        <w:t>this</w:t>
      </w:r>
      <w:r w:rsidRPr="008151EC">
        <w:rPr>
          <w:sz w:val="24"/>
          <w:szCs w:val="24"/>
        </w:rPr>
        <w:t> </w:t>
      </w:r>
      <w:r w:rsidRPr="008151EC">
        <w:rPr>
          <w:sz w:val="24"/>
          <w:szCs w:val="24"/>
          <w:vertAlign w:val="superscript"/>
        </w:rPr>
        <w:t>page</w:t>
      </w:r>
      <w:r w:rsidRPr="008151EC">
        <w:rPr>
          <w:sz w:val="24"/>
          <w:szCs w:val="24"/>
        </w:rPr>
        <w:t> </w:t>
      </w:r>
      <w:hyperlink r:id="rId181" w:history="1">
        <w:r w:rsidRPr="008151EC">
          <w:rPr>
            <w:rStyle w:val="Hyperlink"/>
            <w:rFonts w:ascii="Verdana" w:hAnsi="Verdana"/>
            <w:color w:val="0079D3"/>
            <w:sz w:val="24"/>
            <w:szCs w:val="24"/>
            <w:u w:val="none"/>
            <w:vertAlign w:val="superscript"/>
          </w:rPr>
          <w:t>https://bit.ly/2JSM1M1</w:t>
        </w:r>
      </w:hyperlink>
    </w:p>
    <w:p w:rsidR="001A04C8" w:rsidRDefault="001A04C8" w:rsidP="001A04C8">
      <w:pPr>
        <w:pStyle w:val="Heading1"/>
      </w:pPr>
      <w:bookmarkStart w:id="52" w:name="_Toc91483857"/>
      <w:r>
        <w:t xml:space="preserve">Appendix B – </w:t>
      </w:r>
      <w:r w:rsidR="00BB28DA">
        <w:t>Misc.</w:t>
      </w:r>
      <w:r>
        <w:t xml:space="preserve"> Notes that apply to all UDFs</w:t>
      </w:r>
      <w:bookmarkEnd w:id="52"/>
    </w:p>
    <w:p w:rsidR="00AE0247" w:rsidRDefault="00AE0247" w:rsidP="00AE0247">
      <w:pPr>
        <w:pStyle w:val="NormalWeb"/>
        <w:spacing w:before="0" w:beforeAutospacing="0" w:after="86" w:afterAutospacing="0" w:line="343" w:lineRule="atLeast"/>
        <w:rPr>
          <w:rFonts w:asciiTheme="minorHAnsi" w:eastAsiaTheme="minorHAnsi" w:hAnsiTheme="minorHAnsi" w:cstheme="minorBidi"/>
          <w:sz w:val="22"/>
          <w:szCs w:val="22"/>
        </w:rPr>
      </w:pPr>
    </w:p>
    <w:p w:rsidR="001A04C8" w:rsidRDefault="001A04C8" w:rsidP="00AE0247">
      <w:pPr>
        <w:pStyle w:val="NormalWeb"/>
        <w:numPr>
          <w:ilvl w:val="0"/>
          <w:numId w:val="2"/>
        </w:numPr>
        <w:spacing w:before="0" w:beforeAutospacing="0" w:after="86" w:afterAutospacing="0" w:line="343" w:lineRule="atLeast"/>
        <w:rPr>
          <w:rFonts w:ascii="Verdana" w:hAnsi="Verdana"/>
          <w:color w:val="222222"/>
          <w:sz w:val="21"/>
          <w:szCs w:val="21"/>
        </w:rPr>
      </w:pPr>
      <w:r>
        <w:rPr>
          <w:rFonts w:ascii="Verdana" w:hAnsi="Verdana"/>
          <w:color w:val="222222"/>
          <w:sz w:val="21"/>
          <w:szCs w:val="21"/>
        </w:rPr>
        <w:t>Include the following second line of code in your UDF, it makes them volatile, i.e they recalc with every edit made to the worksheet.</w:t>
      </w:r>
    </w:p>
    <w:p w:rsidR="001A04C8" w:rsidRDefault="001A04C8" w:rsidP="001A04C8">
      <w:pPr>
        <w:pStyle w:val="HTMLPreformatted"/>
        <w:pBdr>
          <w:top w:val="single" w:sz="6" w:space="3" w:color="EBEBEB"/>
          <w:left w:val="single" w:sz="6" w:space="7" w:color="EBEBEB"/>
          <w:bottom w:val="single" w:sz="6" w:space="3" w:color="EBEBEB"/>
          <w:right w:val="single" w:sz="6" w:space="7" w:color="EBEBEB"/>
        </w:pBdr>
        <w:shd w:val="clear" w:color="auto" w:fill="FFFFFF"/>
        <w:spacing w:line="343" w:lineRule="atLeast"/>
        <w:ind w:right="30"/>
        <w:rPr>
          <w:rStyle w:val="HTMLCode"/>
          <w:color w:val="222222"/>
          <w:bdr w:val="none" w:sz="0" w:space="0" w:color="auto" w:frame="1"/>
        </w:rPr>
      </w:pPr>
      <w:r>
        <w:rPr>
          <w:rStyle w:val="HTMLCode"/>
          <w:color w:val="222222"/>
          <w:bdr w:val="none" w:sz="0" w:space="0" w:color="auto" w:frame="1"/>
        </w:rPr>
        <w:t xml:space="preserve">Function </w:t>
      </w:r>
      <w:proofErr w:type="gramStart"/>
      <w:r>
        <w:rPr>
          <w:rStyle w:val="HTMLCode"/>
          <w:color w:val="222222"/>
          <w:bdr w:val="none" w:sz="0" w:space="0" w:color="auto" w:frame="1"/>
        </w:rPr>
        <w:t>myfunc(</w:t>
      </w:r>
      <w:proofErr w:type="gramEnd"/>
      <w:r>
        <w:rPr>
          <w:rStyle w:val="HTMLCode"/>
          <w:color w:val="222222"/>
          <w:bdr w:val="none" w:sz="0" w:space="0" w:color="auto" w:frame="1"/>
        </w:rPr>
        <w:t xml:space="preserve">  )</w:t>
      </w:r>
    </w:p>
    <w:p w:rsidR="001A04C8" w:rsidRDefault="001A04C8" w:rsidP="001A04C8">
      <w:pPr>
        <w:pStyle w:val="HTMLPreformatted"/>
        <w:pBdr>
          <w:top w:val="single" w:sz="6" w:space="3" w:color="EBEBEB"/>
          <w:left w:val="single" w:sz="6" w:space="7" w:color="EBEBEB"/>
          <w:bottom w:val="single" w:sz="6" w:space="3" w:color="EBEBEB"/>
          <w:right w:val="single" w:sz="6" w:space="7" w:color="EBEBEB"/>
        </w:pBdr>
        <w:shd w:val="clear" w:color="auto" w:fill="FFFFFF"/>
        <w:rPr>
          <w:color w:val="222222"/>
        </w:rPr>
      </w:pPr>
      <w:r>
        <w:rPr>
          <w:rStyle w:val="HTMLCode"/>
          <w:color w:val="222222"/>
          <w:bdr w:val="none" w:sz="0" w:space="0" w:color="auto" w:frame="1"/>
        </w:rPr>
        <w:t>Application.Volatile</w:t>
      </w:r>
    </w:p>
    <w:p w:rsidR="001A04C8" w:rsidRDefault="00AE0247" w:rsidP="00AE0247">
      <w:pPr>
        <w:pStyle w:val="ListParagraph"/>
        <w:numPr>
          <w:ilvl w:val="0"/>
          <w:numId w:val="1"/>
        </w:numPr>
        <w:rPr>
          <w:rFonts w:ascii="Verdana" w:eastAsia="Times New Roman" w:hAnsi="Verdana" w:cs="Times New Roman"/>
          <w:color w:val="222222"/>
          <w:sz w:val="21"/>
          <w:szCs w:val="21"/>
        </w:rPr>
      </w:pPr>
      <w:r w:rsidRPr="00AE0247">
        <w:rPr>
          <w:rFonts w:ascii="Verdana" w:eastAsia="Times New Roman" w:hAnsi="Verdana" w:cs="Times New Roman"/>
          <w:color w:val="222222"/>
          <w:sz w:val="21"/>
          <w:szCs w:val="21"/>
        </w:rPr>
        <w:t>Put all your </w:t>
      </w:r>
      <w:hyperlink r:id="rId182" w:history="1">
        <w:r w:rsidRPr="00AE0247">
          <w:rPr>
            <w:rFonts w:ascii="Verdana" w:eastAsia="Times New Roman" w:hAnsi="Verdana" w:cs="Times New Roman"/>
            <w:color w:val="0079D3"/>
            <w:sz w:val="21"/>
            <w:szCs w:val="21"/>
          </w:rPr>
          <w:t>favorite UDFs</w:t>
        </w:r>
      </w:hyperlink>
      <w:r w:rsidRPr="00AE0247">
        <w:rPr>
          <w:rFonts w:ascii="Verdana" w:eastAsia="Times New Roman" w:hAnsi="Verdana" w:cs="Times New Roman"/>
          <w:color w:val="222222"/>
          <w:sz w:val="21"/>
          <w:szCs w:val="21"/>
        </w:rPr>
        <w:t> in an </w:t>
      </w:r>
      <w:hyperlink r:id="rId183" w:history="1">
        <w:r w:rsidRPr="00AE0247">
          <w:rPr>
            <w:rFonts w:ascii="Verdana" w:eastAsia="Times New Roman" w:hAnsi="Verdana" w:cs="Times New Roman"/>
            <w:color w:val="0079D3"/>
            <w:sz w:val="21"/>
            <w:szCs w:val="21"/>
          </w:rPr>
          <w:t>add-in for always there use</w:t>
        </w:r>
      </w:hyperlink>
    </w:p>
    <w:p w:rsidR="00AE0247" w:rsidRDefault="00AE0247" w:rsidP="00AE0247">
      <w:pPr>
        <w:pStyle w:val="ListParagraph"/>
        <w:numPr>
          <w:ilvl w:val="0"/>
          <w:numId w:val="1"/>
        </w:numPr>
        <w:rPr>
          <w:rFonts w:ascii="Verdana" w:eastAsia="Times New Roman" w:hAnsi="Verdana" w:cs="Times New Roman"/>
          <w:color w:val="222222"/>
          <w:sz w:val="21"/>
          <w:szCs w:val="21"/>
        </w:rPr>
      </w:pPr>
      <w:r w:rsidRPr="00741F40">
        <w:rPr>
          <w:rFonts w:ascii="Verdana" w:eastAsia="Times New Roman" w:hAnsi="Verdana" w:cs="Times New Roman"/>
          <w:color w:val="222222"/>
          <w:sz w:val="21"/>
          <w:szCs w:val="21"/>
        </w:rPr>
        <w:t>For local PC only, insert a module into your current workbook and paste the UDF into the module. Open VBA editor (Alt+F11) &gt; Insert &gt; Module</w:t>
      </w:r>
    </w:p>
    <w:p w:rsidR="00752F94" w:rsidRDefault="00752F94" w:rsidP="00752F94">
      <w:pPr>
        <w:rPr>
          <w:rFonts w:ascii="Verdana" w:eastAsia="Times New Roman" w:hAnsi="Verdana" w:cs="Times New Roman"/>
          <w:color w:val="222222"/>
          <w:sz w:val="21"/>
          <w:szCs w:val="21"/>
        </w:rPr>
      </w:pPr>
    </w:p>
    <w:p w:rsidR="00752F94" w:rsidRDefault="00752F94" w:rsidP="00752F94">
      <w:pPr>
        <w:pStyle w:val="Heading1"/>
        <w:rPr>
          <w:rFonts w:eastAsia="Times New Roman"/>
        </w:rPr>
      </w:pPr>
      <w:bookmarkStart w:id="53" w:name="_Toc91483858"/>
      <w:r>
        <w:rPr>
          <w:rFonts w:eastAsia="Times New Roman"/>
        </w:rPr>
        <w:t>Appendix C – non-VBA/UDF tips and tricks</w:t>
      </w:r>
      <w:bookmarkEnd w:id="53"/>
    </w:p>
    <w:p w:rsidR="00752F94" w:rsidRDefault="00752F94" w:rsidP="00752F94"/>
    <w:p w:rsidR="00752F94" w:rsidRDefault="00752F94" w:rsidP="00752F94">
      <w:pPr>
        <w:pStyle w:val="Heading2"/>
      </w:pPr>
      <w:bookmarkStart w:id="54" w:name="_Toc91483859"/>
      <w:r w:rsidRPr="00752F94">
        <w:t>Acronyms, initialisms, abbreviations, contractions, and other phrases which expand to something larger:</w:t>
      </w:r>
      <w:bookmarkEnd w:id="54"/>
    </w:p>
    <w:tbl>
      <w:tblPr>
        <w:tblW w:w="0" w:type="auto"/>
        <w:shd w:val="clear" w:color="auto" w:fill="F0F3FC"/>
        <w:tblCellMar>
          <w:left w:w="0" w:type="dxa"/>
          <w:right w:w="0" w:type="dxa"/>
        </w:tblCellMar>
        <w:tblLook w:val="04A0" w:firstRow="1" w:lastRow="0" w:firstColumn="1" w:lastColumn="0" w:noHBand="0" w:noVBand="1"/>
      </w:tblPr>
      <w:tblGrid>
        <w:gridCol w:w="1648"/>
        <w:gridCol w:w="9136"/>
      </w:tblGrid>
      <w:tr w:rsidR="00752F94" w:rsidTr="00752F94">
        <w:trPr>
          <w:tblHeader/>
        </w:trPr>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752F94">
            <w:pPr>
              <w:spacing w:line="343" w:lineRule="atLeast"/>
              <w:rPr>
                <w:rFonts w:ascii="Segoe UI" w:hAnsi="Segoe UI" w:cs="Segoe UI"/>
                <w:b/>
                <w:bCs/>
                <w:color w:val="222222"/>
                <w:sz w:val="21"/>
                <w:szCs w:val="21"/>
              </w:rPr>
            </w:pPr>
            <w:r>
              <w:rPr>
                <w:rFonts w:ascii="Segoe UI" w:hAnsi="Segoe UI" w:cs="Segoe UI"/>
                <w:b/>
                <w:bCs/>
                <w:color w:val="222222"/>
                <w:sz w:val="21"/>
                <w:szCs w:val="21"/>
              </w:rPr>
              <w:t>Fewer Letters</w:t>
            </w:r>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752F94">
            <w:pPr>
              <w:spacing w:line="343" w:lineRule="atLeast"/>
              <w:rPr>
                <w:rFonts w:ascii="Segoe UI" w:hAnsi="Segoe UI" w:cs="Segoe UI"/>
                <w:b/>
                <w:bCs/>
                <w:color w:val="222222"/>
                <w:sz w:val="21"/>
                <w:szCs w:val="21"/>
              </w:rPr>
            </w:pPr>
            <w:r>
              <w:rPr>
                <w:rFonts w:ascii="Segoe UI" w:hAnsi="Segoe UI" w:cs="Segoe UI"/>
                <w:b/>
                <w:bCs/>
                <w:color w:val="222222"/>
                <w:sz w:val="21"/>
                <w:szCs w:val="21"/>
              </w:rPr>
              <w:t>More Letters</w:t>
            </w:r>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84" w:tooltip="Last usage" w:history="1">
              <w:r w:rsidR="00752F94">
                <w:rPr>
                  <w:rStyle w:val="Hyperlink"/>
                  <w:rFonts w:ascii="Segoe UI" w:hAnsi="Segoe UI" w:cs="Segoe UI"/>
                  <w:color w:val="0079D3"/>
                  <w:sz w:val="21"/>
                  <w:szCs w:val="21"/>
                </w:rPr>
                <w:t>AND</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85" w:history="1">
              <w:r w:rsidR="00752F94">
                <w:rPr>
                  <w:rStyle w:val="Hyperlink"/>
                  <w:rFonts w:ascii="Segoe UI" w:hAnsi="Segoe UI" w:cs="Segoe UI"/>
                  <w:color w:val="0079D3"/>
                  <w:sz w:val="21"/>
                  <w:szCs w:val="21"/>
                </w:rPr>
                <w:t>Returns TRUE if all of its arguments are TRUE</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86" w:tooltip="Last usage" w:history="1">
              <w:r w:rsidR="00752F94">
                <w:rPr>
                  <w:rStyle w:val="Hyperlink"/>
                  <w:rFonts w:ascii="Segoe UI" w:hAnsi="Segoe UI" w:cs="Segoe UI"/>
                  <w:color w:val="0079D3"/>
                  <w:sz w:val="21"/>
                  <w:szCs w:val="21"/>
                </w:rPr>
                <w:t>CHOOSE</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87" w:history="1">
              <w:r w:rsidR="00752F94">
                <w:rPr>
                  <w:rStyle w:val="Hyperlink"/>
                  <w:rFonts w:ascii="Segoe UI" w:hAnsi="Segoe UI" w:cs="Segoe UI"/>
                  <w:color w:val="0079D3"/>
                  <w:sz w:val="21"/>
                  <w:szCs w:val="21"/>
                </w:rPr>
                <w:t>Chooses a value from a list of values</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88" w:tooltip="Last usage" w:history="1">
              <w:r w:rsidR="00752F94">
                <w:rPr>
                  <w:rStyle w:val="Hyperlink"/>
                  <w:rFonts w:ascii="Segoe UI" w:hAnsi="Segoe UI" w:cs="Segoe UI"/>
                  <w:color w:val="0079D3"/>
                  <w:sz w:val="21"/>
                  <w:szCs w:val="21"/>
                </w:rPr>
                <w:t>COS</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89" w:history="1">
              <w:r w:rsidR="00752F94">
                <w:rPr>
                  <w:rStyle w:val="Hyperlink"/>
                  <w:rFonts w:ascii="Segoe UI" w:hAnsi="Segoe UI" w:cs="Segoe UI"/>
                  <w:color w:val="0079D3"/>
                  <w:sz w:val="21"/>
                  <w:szCs w:val="21"/>
                </w:rPr>
                <w:t>Returns the cosine of a number</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0" w:tooltip="Last usage" w:history="1">
              <w:r w:rsidR="00752F94">
                <w:rPr>
                  <w:rStyle w:val="Hyperlink"/>
                  <w:rFonts w:ascii="Segoe UI" w:hAnsi="Segoe UI" w:cs="Segoe UI"/>
                  <w:color w:val="0079D3"/>
                  <w:sz w:val="21"/>
                  <w:szCs w:val="21"/>
                </w:rPr>
                <w:t>IFERROR</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1" w:history="1">
              <w:r w:rsidR="00752F94">
                <w:rPr>
                  <w:rStyle w:val="Hyperlink"/>
                  <w:rFonts w:ascii="Segoe UI" w:hAnsi="Segoe UI" w:cs="Segoe UI"/>
                  <w:color w:val="0079D3"/>
                  <w:sz w:val="21"/>
                  <w:szCs w:val="21"/>
                </w:rPr>
                <w:t>Returns a value you specify if a formula evaluates to an error; otherwise, returns the result of the formula</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2" w:tooltip="Last usage" w:history="1">
              <w:r w:rsidR="00752F94">
                <w:rPr>
                  <w:rStyle w:val="Hyperlink"/>
                  <w:rFonts w:ascii="Segoe UI" w:hAnsi="Segoe UI" w:cs="Segoe UI"/>
                  <w:color w:val="0079D3"/>
                  <w:sz w:val="21"/>
                  <w:szCs w:val="21"/>
                </w:rPr>
                <w:t>RADIANS</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3" w:history="1">
              <w:r w:rsidR="00752F94">
                <w:rPr>
                  <w:rStyle w:val="Hyperlink"/>
                  <w:rFonts w:ascii="Segoe UI" w:hAnsi="Segoe UI" w:cs="Segoe UI"/>
                  <w:color w:val="0079D3"/>
                  <w:sz w:val="21"/>
                  <w:szCs w:val="21"/>
                </w:rPr>
                <w:t>Converts degrees to radians</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4" w:tooltip="Last usage" w:history="1">
              <w:r w:rsidR="00752F94">
                <w:rPr>
                  <w:rStyle w:val="Hyperlink"/>
                  <w:rFonts w:ascii="Segoe UI" w:hAnsi="Segoe UI" w:cs="Segoe UI"/>
                  <w:color w:val="0079D3"/>
                  <w:sz w:val="21"/>
                  <w:szCs w:val="21"/>
                </w:rPr>
                <w:t>SIN</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5" w:history="1">
              <w:r w:rsidR="00752F94">
                <w:rPr>
                  <w:rStyle w:val="Hyperlink"/>
                  <w:rFonts w:ascii="Segoe UI" w:hAnsi="Segoe UI" w:cs="Segoe UI"/>
                  <w:color w:val="0079D3"/>
                  <w:sz w:val="21"/>
                  <w:szCs w:val="21"/>
                </w:rPr>
                <w:t>Returns the sine of the given angle</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6" w:tooltip="Last usage" w:history="1">
              <w:r w:rsidR="00752F94">
                <w:rPr>
                  <w:rStyle w:val="Hyperlink"/>
                  <w:rFonts w:ascii="Segoe UI" w:hAnsi="Segoe UI" w:cs="Segoe UI"/>
                  <w:color w:val="0079D3"/>
                  <w:sz w:val="21"/>
                  <w:szCs w:val="21"/>
                </w:rPr>
                <w:t>SUMPRODUCT</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7" w:history="1">
              <w:r w:rsidR="00752F94">
                <w:rPr>
                  <w:rStyle w:val="Hyperlink"/>
                  <w:rFonts w:ascii="Segoe UI" w:hAnsi="Segoe UI" w:cs="Segoe UI"/>
                  <w:color w:val="0079D3"/>
                  <w:sz w:val="21"/>
                  <w:szCs w:val="21"/>
                </w:rPr>
                <w:t>Returns the sum of the products of corresponding array components</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8" w:tooltip="Last usage" w:history="1">
              <w:r w:rsidR="00752F94">
                <w:rPr>
                  <w:rStyle w:val="Hyperlink"/>
                  <w:rFonts w:ascii="Segoe UI" w:hAnsi="Segoe UI" w:cs="Segoe UI"/>
                  <w:color w:val="0079D3"/>
                  <w:sz w:val="21"/>
                  <w:szCs w:val="21"/>
                </w:rPr>
                <w:t>SWITCH</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199" w:history="1">
              <w:r w:rsidR="00752F94">
                <w:rPr>
                  <w:rStyle w:val="Emphasis"/>
                  <w:rFonts w:ascii="Segoe UI" w:hAnsi="Segoe UI" w:cs="Segoe UI"/>
                  <w:color w:val="0079D3"/>
                  <w:sz w:val="21"/>
                  <w:szCs w:val="21"/>
                </w:rPr>
                <w:t>Excel 2016</w:t>
              </w:r>
              <w:r w:rsidR="00752F94">
                <w:rPr>
                  <w:rStyle w:val="Hyperlink"/>
                  <w:rFonts w:ascii="Segoe UI" w:hAnsi="Segoe UI" w:cs="Segoe UI"/>
                  <w:color w:val="0079D3"/>
                  <w:sz w:val="21"/>
                  <w:szCs w:val="21"/>
                </w:rPr>
                <w:t>+: Evaluates an expression against a list of values and returns the result corresponding to the first matching value. If there is no match, an optional default value may be returned.</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0" w:tooltip="Last usage" w:history="1">
              <w:r w:rsidR="00752F94">
                <w:rPr>
                  <w:rStyle w:val="Hyperlink"/>
                  <w:rFonts w:ascii="Segoe UI" w:hAnsi="Segoe UI" w:cs="Segoe UI"/>
                  <w:color w:val="0079D3"/>
                  <w:sz w:val="21"/>
                  <w:szCs w:val="21"/>
                </w:rPr>
                <w:t>UNICHAR</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1" w:history="1">
              <w:r w:rsidR="00752F94">
                <w:rPr>
                  <w:rStyle w:val="Emphasis"/>
                  <w:rFonts w:ascii="Segoe UI" w:hAnsi="Segoe UI" w:cs="Segoe UI"/>
                  <w:color w:val="0079D3"/>
                  <w:sz w:val="21"/>
                  <w:szCs w:val="21"/>
                </w:rPr>
                <w:t>Excel 2013</w:t>
              </w:r>
              <w:r w:rsidR="00752F94">
                <w:rPr>
                  <w:rStyle w:val="Hyperlink"/>
                  <w:rFonts w:ascii="Segoe UI" w:hAnsi="Segoe UI" w:cs="Segoe UI"/>
                  <w:color w:val="0079D3"/>
                  <w:sz w:val="21"/>
                  <w:szCs w:val="21"/>
                </w:rPr>
                <w:t>+: Returns the Unicode character that is references by the given numeric value</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2" w:tooltip="Last usage" w:history="1">
              <w:r w:rsidR="00752F94">
                <w:rPr>
                  <w:rStyle w:val="Hyperlink"/>
                  <w:rFonts w:ascii="Segoe UI" w:hAnsi="Segoe UI" w:cs="Segoe UI"/>
                  <w:color w:val="0079D3"/>
                  <w:sz w:val="21"/>
                  <w:szCs w:val="21"/>
                </w:rPr>
                <w:t>VLOOKUP</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3" w:history="1">
              <w:r w:rsidR="00752F94">
                <w:rPr>
                  <w:rStyle w:val="Hyperlink"/>
                  <w:rFonts w:ascii="Segoe UI" w:hAnsi="Segoe UI" w:cs="Segoe UI"/>
                  <w:color w:val="0079D3"/>
                  <w:sz w:val="21"/>
                  <w:szCs w:val="21"/>
                </w:rPr>
                <w:t>Looks in the first column of an array and moves across the row to return the value of a cell</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4" w:tooltip="Last usage" w:history="1">
              <w:r w:rsidR="00752F94">
                <w:rPr>
                  <w:rStyle w:val="Hyperlink"/>
                  <w:rFonts w:ascii="Segoe UI" w:hAnsi="Segoe UI" w:cs="Segoe UI"/>
                  <w:color w:val="0079D3"/>
                  <w:sz w:val="21"/>
                  <w:szCs w:val="21"/>
                </w:rPr>
                <w:t>WEBSERVICE</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5" w:history="1">
              <w:r w:rsidR="00752F94">
                <w:rPr>
                  <w:rStyle w:val="Emphasis"/>
                  <w:rFonts w:ascii="Segoe UI" w:hAnsi="Segoe UI" w:cs="Segoe UI"/>
                  <w:color w:val="0079D3"/>
                  <w:sz w:val="21"/>
                  <w:szCs w:val="21"/>
                </w:rPr>
                <w:t>Excel 2013</w:t>
              </w:r>
              <w:r w:rsidR="00752F94">
                <w:rPr>
                  <w:rStyle w:val="Hyperlink"/>
                  <w:rFonts w:ascii="Segoe UI" w:hAnsi="Segoe UI" w:cs="Segoe UI"/>
                  <w:color w:val="0079D3"/>
                  <w:sz w:val="21"/>
                  <w:szCs w:val="21"/>
                </w:rPr>
                <w:t>+: Returns data from a web service.</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6" w:tooltip="Last usage" w:history="1">
              <w:r w:rsidR="00752F94">
                <w:rPr>
                  <w:rStyle w:val="Hyperlink"/>
                  <w:rFonts w:ascii="Segoe UI" w:hAnsi="Segoe UI" w:cs="Segoe UI"/>
                  <w:color w:val="0079D3"/>
                  <w:sz w:val="21"/>
                  <w:szCs w:val="21"/>
                </w:rPr>
                <w:t>XLOOKUP</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7" w:history="1">
              <w:r w:rsidR="00752F94">
                <w:rPr>
                  <w:rStyle w:val="Emphasis"/>
                  <w:rFonts w:ascii="Segoe UI" w:hAnsi="Segoe UI" w:cs="Segoe UI"/>
                  <w:color w:val="0079D3"/>
                  <w:sz w:val="21"/>
                  <w:szCs w:val="21"/>
                </w:rPr>
                <w:t>Office 365</w:t>
              </w:r>
              <w:r w:rsidR="00752F94">
                <w:rPr>
                  <w:rStyle w:val="Hyperlink"/>
                  <w:rFonts w:ascii="Segoe UI" w:hAnsi="Segoe UI" w:cs="Segoe UI"/>
                  <w:color w:val="0079D3"/>
                  <w:sz w:val="21"/>
                  <w:szCs w:val="21"/>
                </w:rPr>
                <w:t>+: Searches a range or an array, and returns an item corresponding to the first match it finds. If a match doesn't exist, then XLOOKUP can return the closest (approximate) match. </w:t>
              </w:r>
            </w:hyperlink>
          </w:p>
        </w:tc>
      </w:tr>
      <w:tr w:rsidR="00752F94" w:rsidTr="00752F94">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8" w:tooltip="Last usage" w:history="1">
              <w:r w:rsidR="00752F94">
                <w:rPr>
                  <w:rStyle w:val="Hyperlink"/>
                  <w:rFonts w:ascii="Segoe UI" w:hAnsi="Segoe UI" w:cs="Segoe UI"/>
                  <w:color w:val="0079D3"/>
                  <w:sz w:val="21"/>
                  <w:szCs w:val="21"/>
                </w:rPr>
                <w:t>XMATCH</w:t>
              </w:r>
            </w:hyperlink>
          </w:p>
        </w:tc>
        <w:tc>
          <w:tcPr>
            <w:tcW w:w="0" w:type="auto"/>
            <w:tcBorders>
              <w:top w:val="single" w:sz="6" w:space="0" w:color="E5E3DA"/>
              <w:left w:val="single" w:sz="6" w:space="0" w:color="E5E3DA"/>
              <w:bottom w:val="single" w:sz="6" w:space="0" w:color="E5E3DA"/>
              <w:right w:val="single" w:sz="6" w:space="0" w:color="E5E3DA"/>
            </w:tcBorders>
            <w:shd w:val="clear" w:color="auto" w:fill="F0F3FC"/>
            <w:tcMar>
              <w:top w:w="60" w:type="dxa"/>
              <w:left w:w="135" w:type="dxa"/>
              <w:bottom w:w="60" w:type="dxa"/>
              <w:right w:w="135" w:type="dxa"/>
            </w:tcMar>
            <w:vAlign w:val="center"/>
            <w:hideMark/>
          </w:tcPr>
          <w:p w:rsidR="00752F94" w:rsidRDefault="00856F53">
            <w:pPr>
              <w:spacing w:line="343" w:lineRule="atLeast"/>
              <w:rPr>
                <w:rFonts w:ascii="Segoe UI" w:hAnsi="Segoe UI" w:cs="Segoe UI"/>
                <w:color w:val="222222"/>
                <w:sz w:val="21"/>
                <w:szCs w:val="21"/>
              </w:rPr>
            </w:pPr>
            <w:hyperlink r:id="rId209" w:history="1">
              <w:r w:rsidR="00752F94">
                <w:rPr>
                  <w:rStyle w:val="Emphasis"/>
                  <w:rFonts w:ascii="Segoe UI" w:hAnsi="Segoe UI" w:cs="Segoe UI"/>
                  <w:color w:val="0079D3"/>
                  <w:sz w:val="21"/>
                  <w:szCs w:val="21"/>
                </w:rPr>
                <w:t>Office 365</w:t>
              </w:r>
              <w:r w:rsidR="00752F94">
                <w:rPr>
                  <w:rStyle w:val="Hyperlink"/>
                  <w:rFonts w:ascii="Segoe UI" w:hAnsi="Segoe UI" w:cs="Segoe UI"/>
                  <w:color w:val="0079D3"/>
                  <w:sz w:val="21"/>
                  <w:szCs w:val="21"/>
                </w:rPr>
                <w:t>+: Returns the relative position of an item in an array or range of cells. </w:t>
              </w:r>
            </w:hyperlink>
          </w:p>
        </w:tc>
      </w:tr>
    </w:tbl>
    <w:p w:rsidR="00752F94" w:rsidRDefault="00752F94" w:rsidP="00752F94"/>
    <w:p w:rsidR="00856F53" w:rsidRDefault="00856F53" w:rsidP="00856F53">
      <w:pPr>
        <w:pStyle w:val="Heading2"/>
      </w:pPr>
      <w:bookmarkStart w:id="55" w:name="_Toc91483860"/>
      <w:r>
        <w:t>Formulas for solving interesting problems</w:t>
      </w:r>
      <w:bookmarkEnd w:id="55"/>
    </w:p>
    <w:p w:rsidR="00856F53" w:rsidRDefault="00856F53" w:rsidP="00856F53">
      <w:pPr>
        <w:pStyle w:val="Heading3"/>
      </w:pPr>
      <w:bookmarkStart w:id="56" w:name="_Toc91483861"/>
      <w:r>
        <w:t>Formulas that deal with doing time tricks</w:t>
      </w:r>
      <w:bookmarkEnd w:id="56"/>
    </w:p>
    <w:p w:rsidR="00856F53" w:rsidRDefault="00856F53" w:rsidP="00856F53"/>
    <w:p w:rsidR="00856F53" w:rsidRDefault="00856F53" w:rsidP="00856F53">
      <w:r w:rsidRPr="00856F53">
        <w:t>Is there a way to essentially make a counter so every 50 minutes it adds +1 to a total?</w:t>
      </w:r>
    </w:p>
    <w:p w:rsidR="00856F53" w:rsidRDefault="00856F53" w:rsidP="00856F53">
      <w:pPr>
        <w:pStyle w:val="NormalWeb"/>
        <w:shd w:val="clear" w:color="auto" w:fill="F0F3FC"/>
        <w:spacing w:before="0" w:beforeAutospacing="0" w:after="86" w:afterAutospacing="0" w:line="343" w:lineRule="atLeast"/>
        <w:rPr>
          <w:rFonts w:ascii="Segoe UI" w:hAnsi="Segoe UI" w:cs="Segoe UI"/>
          <w:color w:val="222222"/>
          <w:sz w:val="21"/>
          <w:szCs w:val="21"/>
        </w:rPr>
      </w:pPr>
      <w:r>
        <w:rPr>
          <w:rFonts w:ascii="Segoe UI" w:hAnsi="Segoe UI" w:cs="Segoe UI"/>
          <w:color w:val="222222"/>
          <w:sz w:val="21"/>
          <w:szCs w:val="21"/>
        </w:rPr>
        <w:t xml:space="preserve">The </w:t>
      </w:r>
      <w:proofErr w:type="gramStart"/>
      <w:r>
        <w:rPr>
          <w:rFonts w:ascii="Segoe UI" w:hAnsi="Segoe UI" w:cs="Segoe UI"/>
          <w:color w:val="222222"/>
          <w:sz w:val="21"/>
          <w:szCs w:val="21"/>
        </w:rPr>
        <w:t>NOW(</w:t>
      </w:r>
      <w:proofErr w:type="gramEnd"/>
      <w:r>
        <w:rPr>
          <w:rFonts w:ascii="Segoe UI" w:hAnsi="Segoe UI" w:cs="Segoe UI"/>
          <w:color w:val="222222"/>
          <w:sz w:val="21"/>
          <w:szCs w:val="21"/>
        </w:rPr>
        <w:t>) function returns the current date and time. Dates in Excel treat full days as +1; for example today 26 December 2021 = 44556 and tomorrow's date will be 44557.</w:t>
      </w:r>
    </w:p>
    <w:p w:rsidR="00856F53" w:rsidRDefault="00856F53" w:rsidP="00856F53">
      <w:pPr>
        <w:pStyle w:val="NormalWeb"/>
        <w:shd w:val="clear" w:color="auto" w:fill="F0F3FC"/>
        <w:spacing w:before="0" w:beforeAutospacing="0" w:after="0" w:afterAutospacing="0" w:line="343" w:lineRule="atLeast"/>
        <w:rPr>
          <w:rFonts w:ascii="Segoe UI" w:hAnsi="Segoe UI" w:cs="Segoe UI"/>
          <w:color w:val="222222"/>
          <w:sz w:val="21"/>
          <w:szCs w:val="21"/>
        </w:rPr>
      </w:pPr>
      <w:r>
        <w:rPr>
          <w:rFonts w:ascii="Segoe UI" w:hAnsi="Segoe UI" w:cs="Segoe UI"/>
          <w:color w:val="222222"/>
          <w:sz w:val="21"/>
          <w:szCs w:val="21"/>
        </w:rPr>
        <w:t>That and some division is enough to get this done. EG, </w:t>
      </w:r>
      <w:r>
        <w:rPr>
          <w:rStyle w:val="HTMLCode"/>
          <w:color w:val="222222"/>
          <w:bdr w:val="single" w:sz="6" w:space="0" w:color="E6E6DE" w:frame="1"/>
        </w:rPr>
        <w:t>=</w:t>
      </w:r>
      <w:proofErr w:type="gramStart"/>
      <w:r>
        <w:rPr>
          <w:rStyle w:val="HTMLCode"/>
          <w:color w:val="222222"/>
          <w:bdr w:val="single" w:sz="6" w:space="0" w:color="E6E6DE" w:frame="1"/>
        </w:rPr>
        <w:t>ROUNDDOWN(</w:t>
      </w:r>
      <w:proofErr w:type="gramEnd"/>
      <w:r>
        <w:rPr>
          <w:rStyle w:val="HTMLCode"/>
          <w:color w:val="222222"/>
          <w:bdr w:val="single" w:sz="6" w:space="0" w:color="E6E6DE" w:frame="1"/>
        </w:rPr>
        <w:t>(NOW()-44556)*24*60/50,0)</w:t>
      </w:r>
      <w:r>
        <w:rPr>
          <w:rFonts w:ascii="Segoe UI" w:hAnsi="Segoe UI" w:cs="Segoe UI"/>
          <w:color w:val="222222"/>
          <w:sz w:val="21"/>
          <w:szCs w:val="21"/>
        </w:rPr>
        <w:t> counts the number of 50 minute intervals that have completed since 12/26/2021 12:00 AM.</w:t>
      </w:r>
    </w:p>
    <w:p w:rsidR="00856F53" w:rsidRPr="00856F53" w:rsidRDefault="00856F53" w:rsidP="00856F53"/>
    <w:p w:rsidR="00856F53" w:rsidRPr="00856F53" w:rsidRDefault="00856F53" w:rsidP="00856F53"/>
    <w:sectPr w:rsidR="00856F53" w:rsidRPr="00856F53" w:rsidSect="000F57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34F64"/>
    <w:multiLevelType w:val="multilevel"/>
    <w:tmpl w:val="F7EEF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37702"/>
    <w:multiLevelType w:val="multilevel"/>
    <w:tmpl w:val="935A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26FA6"/>
    <w:multiLevelType w:val="multilevel"/>
    <w:tmpl w:val="FA0C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05CAE"/>
    <w:multiLevelType w:val="multilevel"/>
    <w:tmpl w:val="AF1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44ED2"/>
    <w:multiLevelType w:val="multilevel"/>
    <w:tmpl w:val="0870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05150"/>
    <w:multiLevelType w:val="hybridMultilevel"/>
    <w:tmpl w:val="95520B06"/>
    <w:lvl w:ilvl="0" w:tplc="9536B96A">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D033E"/>
    <w:multiLevelType w:val="multilevel"/>
    <w:tmpl w:val="2D96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B0"/>
    <w:rsid w:val="000338BE"/>
    <w:rsid w:val="0007096B"/>
    <w:rsid w:val="000F577E"/>
    <w:rsid w:val="0013074F"/>
    <w:rsid w:val="001A04C8"/>
    <w:rsid w:val="001D4229"/>
    <w:rsid w:val="00200C42"/>
    <w:rsid w:val="00283277"/>
    <w:rsid w:val="00315FB0"/>
    <w:rsid w:val="00477210"/>
    <w:rsid w:val="005345BA"/>
    <w:rsid w:val="005579A8"/>
    <w:rsid w:val="005E136D"/>
    <w:rsid w:val="00650244"/>
    <w:rsid w:val="00741F40"/>
    <w:rsid w:val="00752F94"/>
    <w:rsid w:val="008151EC"/>
    <w:rsid w:val="00856F53"/>
    <w:rsid w:val="008C4EFE"/>
    <w:rsid w:val="008F01EE"/>
    <w:rsid w:val="00937124"/>
    <w:rsid w:val="00A50841"/>
    <w:rsid w:val="00AE0247"/>
    <w:rsid w:val="00B4391D"/>
    <w:rsid w:val="00B5709B"/>
    <w:rsid w:val="00B905EB"/>
    <w:rsid w:val="00BB28DA"/>
    <w:rsid w:val="00CA31AB"/>
    <w:rsid w:val="00D029A0"/>
    <w:rsid w:val="00DA7E66"/>
    <w:rsid w:val="00E521CF"/>
    <w:rsid w:val="00E57DC3"/>
    <w:rsid w:val="00F2765D"/>
    <w:rsid w:val="00F3600F"/>
    <w:rsid w:val="00F9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9051D-99F7-4BD5-8498-C319F80B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57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77E"/>
    <w:rPr>
      <w:rFonts w:ascii="Times New Roman" w:eastAsia="Times New Roman" w:hAnsi="Times New Roman" w:cs="Times New Roman"/>
      <w:b/>
      <w:bCs/>
      <w:sz w:val="36"/>
      <w:szCs w:val="36"/>
    </w:rPr>
  </w:style>
  <w:style w:type="paragraph" w:styleId="NormalWeb">
    <w:name w:val="Normal (Web)"/>
    <w:basedOn w:val="Normal"/>
    <w:uiPriority w:val="99"/>
    <w:unhideWhenUsed/>
    <w:rsid w:val="000F57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7E"/>
    <w:rPr>
      <w:color w:val="0000FF"/>
      <w:u w:val="single"/>
    </w:rPr>
  </w:style>
  <w:style w:type="character" w:styleId="HTMLCode">
    <w:name w:val="HTML Code"/>
    <w:basedOn w:val="DefaultParagraphFont"/>
    <w:uiPriority w:val="99"/>
    <w:semiHidden/>
    <w:unhideWhenUsed/>
    <w:rsid w:val="000F577E"/>
    <w:rPr>
      <w:rFonts w:ascii="Courier New" w:eastAsia="Times New Roman" w:hAnsi="Courier New" w:cs="Courier New"/>
      <w:sz w:val="20"/>
      <w:szCs w:val="20"/>
    </w:rPr>
  </w:style>
  <w:style w:type="character" w:styleId="Strong">
    <w:name w:val="Strong"/>
    <w:basedOn w:val="DefaultParagraphFont"/>
    <w:uiPriority w:val="22"/>
    <w:qFormat/>
    <w:rsid w:val="000F577E"/>
    <w:rPr>
      <w:b/>
      <w:bCs/>
    </w:rPr>
  </w:style>
  <w:style w:type="paragraph" w:styleId="HTMLPreformatted">
    <w:name w:val="HTML Preformatted"/>
    <w:basedOn w:val="Normal"/>
    <w:link w:val="HTMLPreformattedChar"/>
    <w:uiPriority w:val="99"/>
    <w:unhideWhenUsed/>
    <w:rsid w:val="000F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577E"/>
    <w:rPr>
      <w:rFonts w:ascii="Courier New" w:eastAsia="Times New Roman" w:hAnsi="Courier New" w:cs="Courier New"/>
      <w:sz w:val="20"/>
      <w:szCs w:val="20"/>
    </w:rPr>
  </w:style>
  <w:style w:type="character" w:styleId="Emphasis">
    <w:name w:val="Emphasis"/>
    <w:basedOn w:val="DefaultParagraphFont"/>
    <w:uiPriority w:val="20"/>
    <w:qFormat/>
    <w:rsid w:val="000F577E"/>
    <w:rPr>
      <w:i/>
      <w:iCs/>
    </w:rPr>
  </w:style>
  <w:style w:type="character" w:customStyle="1" w:styleId="Heading1Char">
    <w:name w:val="Heading 1 Char"/>
    <w:basedOn w:val="DefaultParagraphFont"/>
    <w:link w:val="Heading1"/>
    <w:uiPriority w:val="9"/>
    <w:rsid w:val="000F57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1F40"/>
    <w:pPr>
      <w:outlineLvl w:val="9"/>
    </w:pPr>
  </w:style>
  <w:style w:type="paragraph" w:styleId="TOC2">
    <w:name w:val="toc 2"/>
    <w:basedOn w:val="Normal"/>
    <w:next w:val="Normal"/>
    <w:autoRedefine/>
    <w:uiPriority w:val="39"/>
    <w:unhideWhenUsed/>
    <w:rsid w:val="00741F40"/>
    <w:pPr>
      <w:spacing w:after="100"/>
      <w:ind w:left="220"/>
    </w:pPr>
    <w:rPr>
      <w:rFonts w:eastAsiaTheme="minorEastAsia" w:cs="Times New Roman"/>
    </w:rPr>
  </w:style>
  <w:style w:type="paragraph" w:styleId="TOC1">
    <w:name w:val="toc 1"/>
    <w:basedOn w:val="Normal"/>
    <w:next w:val="Normal"/>
    <w:autoRedefine/>
    <w:uiPriority w:val="39"/>
    <w:unhideWhenUsed/>
    <w:rsid w:val="00741F40"/>
    <w:pPr>
      <w:spacing w:after="100"/>
    </w:pPr>
    <w:rPr>
      <w:rFonts w:eastAsiaTheme="minorEastAsia" w:cs="Times New Roman"/>
    </w:rPr>
  </w:style>
  <w:style w:type="paragraph" w:styleId="TOC3">
    <w:name w:val="toc 3"/>
    <w:basedOn w:val="Normal"/>
    <w:next w:val="Normal"/>
    <w:autoRedefine/>
    <w:uiPriority w:val="39"/>
    <w:unhideWhenUsed/>
    <w:rsid w:val="00741F40"/>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8151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04C8"/>
    <w:pPr>
      <w:ind w:left="720"/>
      <w:contextualSpacing/>
    </w:pPr>
  </w:style>
  <w:style w:type="paragraph" w:styleId="NoSpacing">
    <w:name w:val="No Spacing"/>
    <w:uiPriority w:val="1"/>
    <w:qFormat/>
    <w:rsid w:val="00F90212"/>
    <w:pPr>
      <w:spacing w:after="0" w:line="240" w:lineRule="auto"/>
    </w:pPr>
  </w:style>
  <w:style w:type="paragraph" w:customStyle="1" w:styleId="p1">
    <w:name w:val="p1"/>
    <w:basedOn w:val="Normal"/>
    <w:rsid w:val="005E13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00">
      <w:bodyDiv w:val="1"/>
      <w:marLeft w:val="0"/>
      <w:marRight w:val="0"/>
      <w:marTop w:val="0"/>
      <w:marBottom w:val="0"/>
      <w:divBdr>
        <w:top w:val="none" w:sz="0" w:space="0" w:color="auto"/>
        <w:left w:val="none" w:sz="0" w:space="0" w:color="auto"/>
        <w:bottom w:val="none" w:sz="0" w:space="0" w:color="auto"/>
        <w:right w:val="none" w:sz="0" w:space="0" w:color="auto"/>
      </w:divBdr>
    </w:div>
    <w:div w:id="36901688">
      <w:bodyDiv w:val="1"/>
      <w:marLeft w:val="0"/>
      <w:marRight w:val="0"/>
      <w:marTop w:val="0"/>
      <w:marBottom w:val="0"/>
      <w:divBdr>
        <w:top w:val="none" w:sz="0" w:space="0" w:color="auto"/>
        <w:left w:val="none" w:sz="0" w:space="0" w:color="auto"/>
        <w:bottom w:val="none" w:sz="0" w:space="0" w:color="auto"/>
        <w:right w:val="none" w:sz="0" w:space="0" w:color="auto"/>
      </w:divBdr>
    </w:div>
    <w:div w:id="103573082">
      <w:bodyDiv w:val="1"/>
      <w:marLeft w:val="0"/>
      <w:marRight w:val="0"/>
      <w:marTop w:val="0"/>
      <w:marBottom w:val="0"/>
      <w:divBdr>
        <w:top w:val="none" w:sz="0" w:space="0" w:color="auto"/>
        <w:left w:val="none" w:sz="0" w:space="0" w:color="auto"/>
        <w:bottom w:val="none" w:sz="0" w:space="0" w:color="auto"/>
        <w:right w:val="none" w:sz="0" w:space="0" w:color="auto"/>
      </w:divBdr>
    </w:div>
    <w:div w:id="137114708">
      <w:bodyDiv w:val="1"/>
      <w:marLeft w:val="0"/>
      <w:marRight w:val="0"/>
      <w:marTop w:val="0"/>
      <w:marBottom w:val="0"/>
      <w:divBdr>
        <w:top w:val="none" w:sz="0" w:space="0" w:color="auto"/>
        <w:left w:val="none" w:sz="0" w:space="0" w:color="auto"/>
        <w:bottom w:val="none" w:sz="0" w:space="0" w:color="auto"/>
        <w:right w:val="none" w:sz="0" w:space="0" w:color="auto"/>
      </w:divBdr>
    </w:div>
    <w:div w:id="155734852">
      <w:bodyDiv w:val="1"/>
      <w:marLeft w:val="0"/>
      <w:marRight w:val="0"/>
      <w:marTop w:val="0"/>
      <w:marBottom w:val="0"/>
      <w:divBdr>
        <w:top w:val="none" w:sz="0" w:space="0" w:color="auto"/>
        <w:left w:val="none" w:sz="0" w:space="0" w:color="auto"/>
        <w:bottom w:val="none" w:sz="0" w:space="0" w:color="auto"/>
        <w:right w:val="none" w:sz="0" w:space="0" w:color="auto"/>
      </w:divBdr>
    </w:div>
    <w:div w:id="246885600">
      <w:bodyDiv w:val="1"/>
      <w:marLeft w:val="0"/>
      <w:marRight w:val="0"/>
      <w:marTop w:val="0"/>
      <w:marBottom w:val="0"/>
      <w:divBdr>
        <w:top w:val="none" w:sz="0" w:space="0" w:color="auto"/>
        <w:left w:val="none" w:sz="0" w:space="0" w:color="auto"/>
        <w:bottom w:val="none" w:sz="0" w:space="0" w:color="auto"/>
        <w:right w:val="none" w:sz="0" w:space="0" w:color="auto"/>
      </w:divBdr>
    </w:div>
    <w:div w:id="291404348">
      <w:bodyDiv w:val="1"/>
      <w:marLeft w:val="0"/>
      <w:marRight w:val="0"/>
      <w:marTop w:val="0"/>
      <w:marBottom w:val="0"/>
      <w:divBdr>
        <w:top w:val="none" w:sz="0" w:space="0" w:color="auto"/>
        <w:left w:val="none" w:sz="0" w:space="0" w:color="auto"/>
        <w:bottom w:val="none" w:sz="0" w:space="0" w:color="auto"/>
        <w:right w:val="none" w:sz="0" w:space="0" w:color="auto"/>
      </w:divBdr>
    </w:div>
    <w:div w:id="389112519">
      <w:bodyDiv w:val="1"/>
      <w:marLeft w:val="0"/>
      <w:marRight w:val="0"/>
      <w:marTop w:val="0"/>
      <w:marBottom w:val="0"/>
      <w:divBdr>
        <w:top w:val="none" w:sz="0" w:space="0" w:color="auto"/>
        <w:left w:val="none" w:sz="0" w:space="0" w:color="auto"/>
        <w:bottom w:val="none" w:sz="0" w:space="0" w:color="auto"/>
        <w:right w:val="none" w:sz="0" w:space="0" w:color="auto"/>
      </w:divBdr>
    </w:div>
    <w:div w:id="498816167">
      <w:bodyDiv w:val="1"/>
      <w:marLeft w:val="0"/>
      <w:marRight w:val="0"/>
      <w:marTop w:val="0"/>
      <w:marBottom w:val="0"/>
      <w:divBdr>
        <w:top w:val="none" w:sz="0" w:space="0" w:color="auto"/>
        <w:left w:val="none" w:sz="0" w:space="0" w:color="auto"/>
        <w:bottom w:val="none" w:sz="0" w:space="0" w:color="auto"/>
        <w:right w:val="none" w:sz="0" w:space="0" w:color="auto"/>
      </w:divBdr>
    </w:div>
    <w:div w:id="538323505">
      <w:bodyDiv w:val="1"/>
      <w:marLeft w:val="0"/>
      <w:marRight w:val="0"/>
      <w:marTop w:val="0"/>
      <w:marBottom w:val="0"/>
      <w:divBdr>
        <w:top w:val="none" w:sz="0" w:space="0" w:color="auto"/>
        <w:left w:val="none" w:sz="0" w:space="0" w:color="auto"/>
        <w:bottom w:val="none" w:sz="0" w:space="0" w:color="auto"/>
        <w:right w:val="none" w:sz="0" w:space="0" w:color="auto"/>
      </w:divBdr>
    </w:div>
    <w:div w:id="628317435">
      <w:bodyDiv w:val="1"/>
      <w:marLeft w:val="0"/>
      <w:marRight w:val="0"/>
      <w:marTop w:val="0"/>
      <w:marBottom w:val="0"/>
      <w:divBdr>
        <w:top w:val="none" w:sz="0" w:space="0" w:color="auto"/>
        <w:left w:val="none" w:sz="0" w:space="0" w:color="auto"/>
        <w:bottom w:val="none" w:sz="0" w:space="0" w:color="auto"/>
        <w:right w:val="none" w:sz="0" w:space="0" w:color="auto"/>
      </w:divBdr>
    </w:div>
    <w:div w:id="675233197">
      <w:bodyDiv w:val="1"/>
      <w:marLeft w:val="0"/>
      <w:marRight w:val="0"/>
      <w:marTop w:val="0"/>
      <w:marBottom w:val="0"/>
      <w:divBdr>
        <w:top w:val="none" w:sz="0" w:space="0" w:color="auto"/>
        <w:left w:val="none" w:sz="0" w:space="0" w:color="auto"/>
        <w:bottom w:val="none" w:sz="0" w:space="0" w:color="auto"/>
        <w:right w:val="none" w:sz="0" w:space="0" w:color="auto"/>
      </w:divBdr>
    </w:div>
    <w:div w:id="763644649">
      <w:bodyDiv w:val="1"/>
      <w:marLeft w:val="0"/>
      <w:marRight w:val="0"/>
      <w:marTop w:val="0"/>
      <w:marBottom w:val="0"/>
      <w:divBdr>
        <w:top w:val="none" w:sz="0" w:space="0" w:color="auto"/>
        <w:left w:val="none" w:sz="0" w:space="0" w:color="auto"/>
        <w:bottom w:val="none" w:sz="0" w:space="0" w:color="auto"/>
        <w:right w:val="none" w:sz="0" w:space="0" w:color="auto"/>
      </w:divBdr>
    </w:div>
    <w:div w:id="829251065">
      <w:bodyDiv w:val="1"/>
      <w:marLeft w:val="0"/>
      <w:marRight w:val="0"/>
      <w:marTop w:val="0"/>
      <w:marBottom w:val="0"/>
      <w:divBdr>
        <w:top w:val="none" w:sz="0" w:space="0" w:color="auto"/>
        <w:left w:val="none" w:sz="0" w:space="0" w:color="auto"/>
        <w:bottom w:val="none" w:sz="0" w:space="0" w:color="auto"/>
        <w:right w:val="none" w:sz="0" w:space="0" w:color="auto"/>
      </w:divBdr>
    </w:div>
    <w:div w:id="936906618">
      <w:bodyDiv w:val="1"/>
      <w:marLeft w:val="0"/>
      <w:marRight w:val="0"/>
      <w:marTop w:val="0"/>
      <w:marBottom w:val="0"/>
      <w:divBdr>
        <w:top w:val="none" w:sz="0" w:space="0" w:color="auto"/>
        <w:left w:val="none" w:sz="0" w:space="0" w:color="auto"/>
        <w:bottom w:val="none" w:sz="0" w:space="0" w:color="auto"/>
        <w:right w:val="none" w:sz="0" w:space="0" w:color="auto"/>
      </w:divBdr>
    </w:div>
    <w:div w:id="938760473">
      <w:bodyDiv w:val="1"/>
      <w:marLeft w:val="0"/>
      <w:marRight w:val="0"/>
      <w:marTop w:val="0"/>
      <w:marBottom w:val="0"/>
      <w:divBdr>
        <w:top w:val="none" w:sz="0" w:space="0" w:color="auto"/>
        <w:left w:val="none" w:sz="0" w:space="0" w:color="auto"/>
        <w:bottom w:val="none" w:sz="0" w:space="0" w:color="auto"/>
        <w:right w:val="none" w:sz="0" w:space="0" w:color="auto"/>
      </w:divBdr>
    </w:div>
    <w:div w:id="948120115">
      <w:bodyDiv w:val="1"/>
      <w:marLeft w:val="0"/>
      <w:marRight w:val="0"/>
      <w:marTop w:val="0"/>
      <w:marBottom w:val="0"/>
      <w:divBdr>
        <w:top w:val="none" w:sz="0" w:space="0" w:color="auto"/>
        <w:left w:val="none" w:sz="0" w:space="0" w:color="auto"/>
        <w:bottom w:val="none" w:sz="0" w:space="0" w:color="auto"/>
        <w:right w:val="none" w:sz="0" w:space="0" w:color="auto"/>
      </w:divBdr>
    </w:div>
    <w:div w:id="988706518">
      <w:bodyDiv w:val="1"/>
      <w:marLeft w:val="0"/>
      <w:marRight w:val="0"/>
      <w:marTop w:val="0"/>
      <w:marBottom w:val="0"/>
      <w:divBdr>
        <w:top w:val="none" w:sz="0" w:space="0" w:color="auto"/>
        <w:left w:val="none" w:sz="0" w:space="0" w:color="auto"/>
        <w:bottom w:val="none" w:sz="0" w:space="0" w:color="auto"/>
        <w:right w:val="none" w:sz="0" w:space="0" w:color="auto"/>
      </w:divBdr>
    </w:div>
    <w:div w:id="1004357372">
      <w:bodyDiv w:val="1"/>
      <w:marLeft w:val="0"/>
      <w:marRight w:val="0"/>
      <w:marTop w:val="0"/>
      <w:marBottom w:val="0"/>
      <w:divBdr>
        <w:top w:val="none" w:sz="0" w:space="0" w:color="auto"/>
        <w:left w:val="none" w:sz="0" w:space="0" w:color="auto"/>
        <w:bottom w:val="none" w:sz="0" w:space="0" w:color="auto"/>
        <w:right w:val="none" w:sz="0" w:space="0" w:color="auto"/>
      </w:divBdr>
    </w:div>
    <w:div w:id="1049721419">
      <w:bodyDiv w:val="1"/>
      <w:marLeft w:val="0"/>
      <w:marRight w:val="0"/>
      <w:marTop w:val="0"/>
      <w:marBottom w:val="0"/>
      <w:divBdr>
        <w:top w:val="none" w:sz="0" w:space="0" w:color="auto"/>
        <w:left w:val="none" w:sz="0" w:space="0" w:color="auto"/>
        <w:bottom w:val="none" w:sz="0" w:space="0" w:color="auto"/>
        <w:right w:val="none" w:sz="0" w:space="0" w:color="auto"/>
      </w:divBdr>
    </w:div>
    <w:div w:id="1061902229">
      <w:bodyDiv w:val="1"/>
      <w:marLeft w:val="0"/>
      <w:marRight w:val="0"/>
      <w:marTop w:val="0"/>
      <w:marBottom w:val="0"/>
      <w:divBdr>
        <w:top w:val="none" w:sz="0" w:space="0" w:color="auto"/>
        <w:left w:val="none" w:sz="0" w:space="0" w:color="auto"/>
        <w:bottom w:val="none" w:sz="0" w:space="0" w:color="auto"/>
        <w:right w:val="none" w:sz="0" w:space="0" w:color="auto"/>
      </w:divBdr>
    </w:div>
    <w:div w:id="1074283044">
      <w:bodyDiv w:val="1"/>
      <w:marLeft w:val="0"/>
      <w:marRight w:val="0"/>
      <w:marTop w:val="0"/>
      <w:marBottom w:val="0"/>
      <w:divBdr>
        <w:top w:val="none" w:sz="0" w:space="0" w:color="auto"/>
        <w:left w:val="none" w:sz="0" w:space="0" w:color="auto"/>
        <w:bottom w:val="none" w:sz="0" w:space="0" w:color="auto"/>
        <w:right w:val="none" w:sz="0" w:space="0" w:color="auto"/>
      </w:divBdr>
    </w:div>
    <w:div w:id="1076367277">
      <w:bodyDiv w:val="1"/>
      <w:marLeft w:val="0"/>
      <w:marRight w:val="0"/>
      <w:marTop w:val="0"/>
      <w:marBottom w:val="0"/>
      <w:divBdr>
        <w:top w:val="none" w:sz="0" w:space="0" w:color="auto"/>
        <w:left w:val="none" w:sz="0" w:space="0" w:color="auto"/>
        <w:bottom w:val="none" w:sz="0" w:space="0" w:color="auto"/>
        <w:right w:val="none" w:sz="0" w:space="0" w:color="auto"/>
      </w:divBdr>
    </w:div>
    <w:div w:id="1103912698">
      <w:bodyDiv w:val="1"/>
      <w:marLeft w:val="0"/>
      <w:marRight w:val="0"/>
      <w:marTop w:val="0"/>
      <w:marBottom w:val="0"/>
      <w:divBdr>
        <w:top w:val="none" w:sz="0" w:space="0" w:color="auto"/>
        <w:left w:val="none" w:sz="0" w:space="0" w:color="auto"/>
        <w:bottom w:val="none" w:sz="0" w:space="0" w:color="auto"/>
        <w:right w:val="none" w:sz="0" w:space="0" w:color="auto"/>
      </w:divBdr>
    </w:div>
    <w:div w:id="1322541255">
      <w:bodyDiv w:val="1"/>
      <w:marLeft w:val="0"/>
      <w:marRight w:val="0"/>
      <w:marTop w:val="0"/>
      <w:marBottom w:val="0"/>
      <w:divBdr>
        <w:top w:val="none" w:sz="0" w:space="0" w:color="auto"/>
        <w:left w:val="none" w:sz="0" w:space="0" w:color="auto"/>
        <w:bottom w:val="none" w:sz="0" w:space="0" w:color="auto"/>
        <w:right w:val="none" w:sz="0" w:space="0" w:color="auto"/>
      </w:divBdr>
    </w:div>
    <w:div w:id="1334530440">
      <w:bodyDiv w:val="1"/>
      <w:marLeft w:val="0"/>
      <w:marRight w:val="0"/>
      <w:marTop w:val="0"/>
      <w:marBottom w:val="0"/>
      <w:divBdr>
        <w:top w:val="none" w:sz="0" w:space="0" w:color="auto"/>
        <w:left w:val="none" w:sz="0" w:space="0" w:color="auto"/>
        <w:bottom w:val="none" w:sz="0" w:space="0" w:color="auto"/>
        <w:right w:val="none" w:sz="0" w:space="0" w:color="auto"/>
      </w:divBdr>
    </w:div>
    <w:div w:id="1364017822">
      <w:bodyDiv w:val="1"/>
      <w:marLeft w:val="0"/>
      <w:marRight w:val="0"/>
      <w:marTop w:val="0"/>
      <w:marBottom w:val="0"/>
      <w:divBdr>
        <w:top w:val="none" w:sz="0" w:space="0" w:color="auto"/>
        <w:left w:val="none" w:sz="0" w:space="0" w:color="auto"/>
        <w:bottom w:val="none" w:sz="0" w:space="0" w:color="auto"/>
        <w:right w:val="none" w:sz="0" w:space="0" w:color="auto"/>
      </w:divBdr>
    </w:div>
    <w:div w:id="1408763870">
      <w:bodyDiv w:val="1"/>
      <w:marLeft w:val="0"/>
      <w:marRight w:val="0"/>
      <w:marTop w:val="0"/>
      <w:marBottom w:val="0"/>
      <w:divBdr>
        <w:top w:val="none" w:sz="0" w:space="0" w:color="auto"/>
        <w:left w:val="none" w:sz="0" w:space="0" w:color="auto"/>
        <w:bottom w:val="none" w:sz="0" w:space="0" w:color="auto"/>
        <w:right w:val="none" w:sz="0" w:space="0" w:color="auto"/>
      </w:divBdr>
    </w:div>
    <w:div w:id="1408843831">
      <w:bodyDiv w:val="1"/>
      <w:marLeft w:val="0"/>
      <w:marRight w:val="0"/>
      <w:marTop w:val="0"/>
      <w:marBottom w:val="0"/>
      <w:divBdr>
        <w:top w:val="none" w:sz="0" w:space="0" w:color="auto"/>
        <w:left w:val="none" w:sz="0" w:space="0" w:color="auto"/>
        <w:bottom w:val="none" w:sz="0" w:space="0" w:color="auto"/>
        <w:right w:val="none" w:sz="0" w:space="0" w:color="auto"/>
      </w:divBdr>
    </w:div>
    <w:div w:id="1414351648">
      <w:bodyDiv w:val="1"/>
      <w:marLeft w:val="0"/>
      <w:marRight w:val="0"/>
      <w:marTop w:val="0"/>
      <w:marBottom w:val="0"/>
      <w:divBdr>
        <w:top w:val="none" w:sz="0" w:space="0" w:color="auto"/>
        <w:left w:val="none" w:sz="0" w:space="0" w:color="auto"/>
        <w:bottom w:val="none" w:sz="0" w:space="0" w:color="auto"/>
        <w:right w:val="none" w:sz="0" w:space="0" w:color="auto"/>
      </w:divBdr>
    </w:div>
    <w:div w:id="1698234425">
      <w:bodyDiv w:val="1"/>
      <w:marLeft w:val="0"/>
      <w:marRight w:val="0"/>
      <w:marTop w:val="0"/>
      <w:marBottom w:val="0"/>
      <w:divBdr>
        <w:top w:val="none" w:sz="0" w:space="0" w:color="auto"/>
        <w:left w:val="none" w:sz="0" w:space="0" w:color="auto"/>
        <w:bottom w:val="none" w:sz="0" w:space="0" w:color="auto"/>
        <w:right w:val="none" w:sz="0" w:space="0" w:color="auto"/>
      </w:divBdr>
    </w:div>
    <w:div w:id="1809664228">
      <w:bodyDiv w:val="1"/>
      <w:marLeft w:val="0"/>
      <w:marRight w:val="0"/>
      <w:marTop w:val="0"/>
      <w:marBottom w:val="0"/>
      <w:divBdr>
        <w:top w:val="none" w:sz="0" w:space="0" w:color="auto"/>
        <w:left w:val="none" w:sz="0" w:space="0" w:color="auto"/>
        <w:bottom w:val="none" w:sz="0" w:space="0" w:color="auto"/>
        <w:right w:val="none" w:sz="0" w:space="0" w:color="auto"/>
      </w:divBdr>
    </w:div>
    <w:div w:id="1853496550">
      <w:bodyDiv w:val="1"/>
      <w:marLeft w:val="0"/>
      <w:marRight w:val="0"/>
      <w:marTop w:val="0"/>
      <w:marBottom w:val="0"/>
      <w:divBdr>
        <w:top w:val="none" w:sz="0" w:space="0" w:color="auto"/>
        <w:left w:val="none" w:sz="0" w:space="0" w:color="auto"/>
        <w:bottom w:val="none" w:sz="0" w:space="0" w:color="auto"/>
        <w:right w:val="none" w:sz="0" w:space="0" w:color="auto"/>
      </w:divBdr>
    </w:div>
    <w:div w:id="1898541742">
      <w:bodyDiv w:val="1"/>
      <w:marLeft w:val="0"/>
      <w:marRight w:val="0"/>
      <w:marTop w:val="0"/>
      <w:marBottom w:val="0"/>
      <w:divBdr>
        <w:top w:val="none" w:sz="0" w:space="0" w:color="auto"/>
        <w:left w:val="none" w:sz="0" w:space="0" w:color="auto"/>
        <w:bottom w:val="none" w:sz="0" w:space="0" w:color="auto"/>
        <w:right w:val="none" w:sz="0" w:space="0" w:color="auto"/>
      </w:divBdr>
    </w:div>
    <w:div w:id="1903758093">
      <w:bodyDiv w:val="1"/>
      <w:marLeft w:val="0"/>
      <w:marRight w:val="0"/>
      <w:marTop w:val="0"/>
      <w:marBottom w:val="0"/>
      <w:divBdr>
        <w:top w:val="none" w:sz="0" w:space="0" w:color="auto"/>
        <w:left w:val="none" w:sz="0" w:space="0" w:color="auto"/>
        <w:bottom w:val="none" w:sz="0" w:space="0" w:color="auto"/>
        <w:right w:val="none" w:sz="0" w:space="0" w:color="auto"/>
      </w:divBdr>
    </w:div>
    <w:div w:id="1915165633">
      <w:bodyDiv w:val="1"/>
      <w:marLeft w:val="0"/>
      <w:marRight w:val="0"/>
      <w:marTop w:val="0"/>
      <w:marBottom w:val="0"/>
      <w:divBdr>
        <w:top w:val="none" w:sz="0" w:space="0" w:color="auto"/>
        <w:left w:val="none" w:sz="0" w:space="0" w:color="auto"/>
        <w:bottom w:val="none" w:sz="0" w:space="0" w:color="auto"/>
        <w:right w:val="none" w:sz="0" w:space="0" w:color="auto"/>
      </w:divBdr>
    </w:div>
    <w:div w:id="1953897342">
      <w:bodyDiv w:val="1"/>
      <w:marLeft w:val="0"/>
      <w:marRight w:val="0"/>
      <w:marTop w:val="0"/>
      <w:marBottom w:val="0"/>
      <w:divBdr>
        <w:top w:val="none" w:sz="0" w:space="0" w:color="auto"/>
        <w:left w:val="none" w:sz="0" w:space="0" w:color="auto"/>
        <w:bottom w:val="none" w:sz="0" w:space="0" w:color="auto"/>
        <w:right w:val="none" w:sz="0" w:space="0" w:color="auto"/>
      </w:divBdr>
    </w:div>
    <w:div w:id="2012293935">
      <w:bodyDiv w:val="1"/>
      <w:marLeft w:val="0"/>
      <w:marRight w:val="0"/>
      <w:marTop w:val="0"/>
      <w:marBottom w:val="0"/>
      <w:divBdr>
        <w:top w:val="none" w:sz="0" w:space="0" w:color="auto"/>
        <w:left w:val="none" w:sz="0" w:space="0" w:color="auto"/>
        <w:bottom w:val="none" w:sz="0" w:space="0" w:color="auto"/>
        <w:right w:val="none" w:sz="0" w:space="0" w:color="auto"/>
      </w:divBdr>
    </w:div>
    <w:div w:id="2021003775">
      <w:bodyDiv w:val="1"/>
      <w:marLeft w:val="0"/>
      <w:marRight w:val="0"/>
      <w:marTop w:val="0"/>
      <w:marBottom w:val="0"/>
      <w:divBdr>
        <w:top w:val="none" w:sz="0" w:space="0" w:color="auto"/>
        <w:left w:val="none" w:sz="0" w:space="0" w:color="auto"/>
        <w:bottom w:val="none" w:sz="0" w:space="0" w:color="auto"/>
        <w:right w:val="none" w:sz="0" w:space="0" w:color="auto"/>
      </w:divBdr>
    </w:div>
    <w:div w:id="2035379607">
      <w:bodyDiv w:val="1"/>
      <w:marLeft w:val="0"/>
      <w:marRight w:val="0"/>
      <w:marTop w:val="0"/>
      <w:marBottom w:val="0"/>
      <w:divBdr>
        <w:top w:val="none" w:sz="0" w:space="0" w:color="auto"/>
        <w:left w:val="none" w:sz="0" w:space="0" w:color="auto"/>
        <w:bottom w:val="none" w:sz="0" w:space="0" w:color="auto"/>
        <w:right w:val="none" w:sz="0" w:space="0" w:color="auto"/>
      </w:divBdr>
    </w:div>
    <w:div w:id="2079865200">
      <w:bodyDiv w:val="1"/>
      <w:marLeft w:val="0"/>
      <w:marRight w:val="0"/>
      <w:marTop w:val="0"/>
      <w:marBottom w:val="0"/>
      <w:divBdr>
        <w:top w:val="none" w:sz="0" w:space="0" w:color="auto"/>
        <w:left w:val="none" w:sz="0" w:space="0" w:color="auto"/>
        <w:bottom w:val="none" w:sz="0" w:space="0" w:color="auto"/>
        <w:right w:val="none" w:sz="0" w:space="0" w:color="auto"/>
      </w:divBdr>
    </w:div>
    <w:div w:id="214210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ld.reddit.com/r/excelevator/comments/5j6j9d/udf_splitit_value_delimiter_element_optional_txt/" TargetMode="External"/><Relationship Id="rId21" Type="http://schemas.openxmlformats.org/officeDocument/2006/relationships/hyperlink" Target="https://old.reddit.com/r/excelevator/comments/8xblyy/arrays_and_excel_and_sumproduct/" TargetMode="External"/><Relationship Id="rId42" Type="http://schemas.openxmlformats.org/officeDocument/2006/relationships/hyperlink" Target="https://www.mrexcel.com/excel-tips/the-vlookup-slayer-xlookup-debuts-excel/" TargetMode="External"/><Relationship Id="rId63" Type="http://schemas.openxmlformats.org/officeDocument/2006/relationships/hyperlink" Target="https://www.reddit.com/r/excelevator/comments/2wtdvz/udf_locations_instructions_module_and_addins/" TargetMode="External"/><Relationship Id="rId84" Type="http://schemas.openxmlformats.org/officeDocument/2006/relationships/hyperlink" Target="https://old.reddit.com/r/excelevator/comments/4vlflt/find_first_and_last_day_of_week/" TargetMode="External"/><Relationship Id="rId138" Type="http://schemas.openxmlformats.org/officeDocument/2006/relationships/hyperlink" Target="https://old.reddit.com/r/excelevator/comments/erttz1/udf_getdate_range_mask_optional_century_extract/" TargetMode="External"/><Relationship Id="rId159" Type="http://schemas.openxmlformats.org/officeDocument/2006/relationships/hyperlink" Target="https://old.reddit.com/r/excelevator/comments/5b7whz/vba_macro_addsubtract_cell_value_from_entry_in/" TargetMode="External"/><Relationship Id="rId170" Type="http://schemas.openxmlformats.org/officeDocument/2006/relationships/hyperlink" Target="https://old.reddit.com/r/excelevator/comments/a0f82h/vba_how_to_run_a_sub_routine_in_excel/" TargetMode="External"/><Relationship Id="rId191" Type="http://schemas.openxmlformats.org/officeDocument/2006/relationships/hyperlink" Target="https://support.microsoft.com/en-us/office/iferror-function-c526fd07-caeb-47b8-8bb6-63f3e417f611" TargetMode="External"/><Relationship Id="rId205" Type="http://schemas.openxmlformats.org/officeDocument/2006/relationships/hyperlink" Target="https://support.microsoft.com/en-us/office/webservice-function-0546a35a-ecc6-4739-aed7-c0b7ce1562c4" TargetMode="External"/><Relationship Id="rId107" Type="http://schemas.openxmlformats.org/officeDocument/2006/relationships/hyperlink" Target="https://old.reddit.com/r/excelevator/comments/d1rv2b/udf_xlookup_value_lookup_range_return_range_match/" TargetMode="External"/><Relationship Id="rId11" Type="http://schemas.openxmlformats.org/officeDocument/2006/relationships/hyperlink" Target="https://support.google.com/docs/answer/3093405" TargetMode="External"/><Relationship Id="rId32" Type="http://schemas.openxmlformats.org/officeDocument/2006/relationships/image" Target="media/image2.png"/><Relationship Id="rId37" Type="http://schemas.openxmlformats.org/officeDocument/2006/relationships/hyperlink" Target="https://support.office.com/en-us/article/unique-function-c5ab87fd-30a3-4ce9-9d1a-40204fb85e1e" TargetMode="External"/><Relationship Id="rId53" Type="http://schemas.openxmlformats.org/officeDocument/2006/relationships/hyperlink" Target="https://www.reddit.com/r/excelevator/comments/5rfriw/udf_textifs_return_range_delimiter_ignore_blanks/" TargetMode="External"/><Relationship Id="rId58" Type="http://schemas.openxmlformats.org/officeDocument/2006/relationships/hyperlink" Target="https://old.reddit.com/r/excelevator/comments/91d9nn/udf_returnelements_text_delimiter_return_elements/" TargetMode="External"/><Relationship Id="rId74" Type="http://schemas.openxmlformats.org/officeDocument/2006/relationships/hyperlink" Target="https://old.reddit.com/r/excel/comments/6jww95/whats_a_good_way_to_parse_this_i_have_300_rows_of/" TargetMode="External"/><Relationship Id="rId79" Type="http://schemas.openxmlformats.org/officeDocument/2006/relationships/hyperlink" Target="https://www.reddit.com/r/excelevator/comments/2wtdvz/udf_locations_instructions_module_and_addins/" TargetMode="External"/><Relationship Id="rId102" Type="http://schemas.openxmlformats.org/officeDocument/2006/relationships/hyperlink" Target="https://old.reddit.com/r/excelevator/comments/8vfncs/udf_minifs_min_range_criteria_range1_criteria1/" TargetMode="External"/><Relationship Id="rId123" Type="http://schemas.openxmlformats.org/officeDocument/2006/relationships/hyperlink" Target="https://old.reddit.com/r/excelevator/comments/8mxxar/udf_ifxreturn_value_match1_rtn1_matchx_rtnx/" TargetMode="External"/><Relationship Id="rId128" Type="http://schemas.openxmlformats.org/officeDocument/2006/relationships/hyperlink" Target="https://old.reddit.com/r/excelevator/comments/9dia6c/udf_subtotalifs_function_function_range_criteria/" TargetMode="External"/><Relationship Id="rId144" Type="http://schemas.openxmlformats.org/officeDocument/2006/relationships/hyperlink" Target="https://old.reddit.com/r/excelevator/comments/8th17o/udf_midstringx_string_start_end_instance_optional/" TargetMode="External"/><Relationship Id="rId149" Type="http://schemas.openxmlformats.org/officeDocument/2006/relationships/hyperlink" Target="https://old.reddit.com/r/excelevator/comments/92mfuh/udf_textmask_range_mask_showchar_hidechar/" TargetMode="External"/><Relationship Id="rId5" Type="http://schemas.openxmlformats.org/officeDocument/2006/relationships/webSettings" Target="webSettings.xml"/><Relationship Id="rId90" Type="http://schemas.openxmlformats.org/officeDocument/2006/relationships/hyperlink" Target="https://old.reddit.com/r/excelevator/comments/34563c/using_command_prompt_and_excel_to_get_files/" TargetMode="External"/><Relationship Id="rId95" Type="http://schemas.openxmlformats.org/officeDocument/2006/relationships/hyperlink" Target="https://old.reddit.com/r/excelevator/comments/2vd9ed/excel_days_funtion_for_pre_2013_excel/" TargetMode="External"/><Relationship Id="rId160" Type="http://schemas.openxmlformats.org/officeDocument/2006/relationships/hyperlink" Target="https://old.reddit.com/r/excelevator/comments/534d1b/vba_macro_complete_missing_values_in_list/" TargetMode="External"/><Relationship Id="rId165" Type="http://schemas.openxmlformats.org/officeDocument/2006/relationships/hyperlink" Target="https://old.reddit.com/r/excelevator/comments/35fxnl/excel_audit_timestamp/" TargetMode="External"/><Relationship Id="rId181" Type="http://schemas.openxmlformats.org/officeDocument/2006/relationships/hyperlink" Target="https://bit.ly/2JSM1M1" TargetMode="External"/><Relationship Id="rId186" Type="http://schemas.openxmlformats.org/officeDocument/2006/relationships/hyperlink" Target="https://old.reddit.com/r/Excel/comments/r9ux4a/stub/hnejpjg" TargetMode="External"/><Relationship Id="rId211" Type="http://schemas.openxmlformats.org/officeDocument/2006/relationships/theme" Target="theme/theme1.xml"/><Relationship Id="rId22" Type="http://schemas.openxmlformats.org/officeDocument/2006/relationships/hyperlink" Target="https://www.reddit.com/r/excelevator/comments/2wtdvz/udf_locations_instructions_module_and_addins/" TargetMode="External"/><Relationship Id="rId27" Type="http://schemas.openxmlformats.org/officeDocument/2006/relationships/hyperlink" Target="https://support.office.com/en-us/article/switch-function-47ab33c0-28ce-4530-8a45-d532ec4aa25e" TargetMode="External"/><Relationship Id="rId43" Type="http://schemas.openxmlformats.org/officeDocument/2006/relationships/hyperlink" Target="https://www.youtube.com/watch?v=E5JxX_3Qb7A" TargetMode="External"/><Relationship Id="rId48" Type="http://schemas.openxmlformats.org/officeDocument/2006/relationships/hyperlink" Target="https://old.reddit.com/r/excelevator/comments/awhi9v/udf_returncolumns_row_limit_range_col1_col2/" TargetMode="External"/><Relationship Id="rId64" Type="http://schemas.openxmlformats.org/officeDocument/2006/relationships/hyperlink" Target="https://techcommunity.microsoft.com/t5/Excel-Blog/Preview-of-Dynamic-Arrays-in-Excel/ba-p/252944" TargetMode="External"/><Relationship Id="rId69" Type="http://schemas.openxmlformats.org/officeDocument/2006/relationships/hyperlink" Target="https://www.reddit.com/r/excelevator/comments/2wtdvz/udf_locations_instructions_module_and_addins/" TargetMode="External"/><Relationship Id="rId113" Type="http://schemas.openxmlformats.org/officeDocument/2006/relationships/hyperlink" Target="https://old.reddit.com/r/excelevator/comments/awhi9v/udf_returncolumns_row_limit_range_col1_col2/" TargetMode="External"/><Relationship Id="rId118" Type="http://schemas.openxmlformats.org/officeDocument/2006/relationships/hyperlink" Target="https://old.reddit.com/r/excelevator/comments/b01vxx/udf_stackcolumns_column_stack_width_range1_range2/" TargetMode="External"/><Relationship Id="rId134" Type="http://schemas.openxmlformats.org/officeDocument/2006/relationships/hyperlink" Target="https://old.reddit.com/r/excelevator/comments/as5wt0/udf_nvlookupifs_lookup_value_range_return_col_rtn/" TargetMode="External"/><Relationship Id="rId139" Type="http://schemas.openxmlformats.org/officeDocument/2006/relationships/hyperlink" Target="https://old.reddit.com/r/excelevator/comments/dfw656/udf_getstrings_source_range_optional_offset/" TargetMode="External"/><Relationship Id="rId80" Type="http://schemas.openxmlformats.org/officeDocument/2006/relationships/hyperlink" Target="https://www.reddit.com/r/excelevator/comments/2wtdvz/udf_locations_instructions_module_and_addins/" TargetMode="External"/><Relationship Id="rId85" Type="http://schemas.openxmlformats.org/officeDocument/2006/relationships/hyperlink" Target="https://old.reddit.com/r/excelevator/comments/3p6bdk/index_match_how_to/" TargetMode="External"/><Relationship Id="rId150" Type="http://schemas.openxmlformats.org/officeDocument/2006/relationships/hyperlink" Target="https://old.reddit.com/r/excelevator/comments/65bcj3/udf_and_macro_yyymmdd_to_ddmmyyyy_iso8601_date/" TargetMode="External"/><Relationship Id="rId155" Type="http://schemas.openxmlformats.org/officeDocument/2006/relationships/hyperlink" Target="https://old.reddit.com/r/excelevator/comments/5v0g1p/udf_sumbycolour_rng_colour_sum_range/" TargetMode="External"/><Relationship Id="rId171" Type="http://schemas.openxmlformats.org/officeDocument/2006/relationships/hyperlink" Target="https://old.reddit.com/r/excelevator/comments/5ncbz1/vba_macro_import_csv_and_specify_column_data_types/" TargetMode="External"/><Relationship Id="rId176" Type="http://schemas.openxmlformats.org/officeDocument/2006/relationships/hyperlink" Target="https://old.reddit.com/r/excelevator/comments/5ftnha/vba_macro_replace_values_in_cells_from_list_of/" TargetMode="External"/><Relationship Id="rId192" Type="http://schemas.openxmlformats.org/officeDocument/2006/relationships/hyperlink" Target="https://old.reddit.com/r/Excel/comments/r9ux4a/stub/hnffhk1" TargetMode="External"/><Relationship Id="rId197" Type="http://schemas.openxmlformats.org/officeDocument/2006/relationships/hyperlink" Target="https://support.microsoft.com/en-us/office/sumproduct-function-16753e75-9f68-4874-94ac-4d2145a2fd2e" TargetMode="External"/><Relationship Id="rId206" Type="http://schemas.openxmlformats.org/officeDocument/2006/relationships/hyperlink" Target="https://old.reddit.com/r/Excel/comments/r9ux4a/stub/hnejpjg" TargetMode="External"/><Relationship Id="rId201" Type="http://schemas.openxmlformats.org/officeDocument/2006/relationships/hyperlink" Target="https://support.microsoft.com/en-us/office/unichar-function-ffeb64f5-f131-44c6-b332-5cd72f0659b8" TargetMode="External"/><Relationship Id="rId12" Type="http://schemas.openxmlformats.org/officeDocument/2006/relationships/hyperlink" Target="https://www.reddit.com/r/excelevator/comments/2wtdvz/udf_locations_instructions_module_and_addins/" TargetMode="External"/><Relationship Id="rId17" Type="http://schemas.openxmlformats.org/officeDocument/2006/relationships/hyperlink" Target="https://www.reddit.com/r/excelevator/comments/5et7o1/udf_ifequal_formula_expected_result_optional_else/" TargetMode="External"/><Relationship Id="rId33" Type="http://schemas.openxmlformats.org/officeDocument/2006/relationships/hyperlink" Target="https://support.office.com/en-us/article/TEXTJOIN-function-357b449a-ec91-49d0-80c3-0e8fc845691c" TargetMode="External"/><Relationship Id="rId38" Type="http://schemas.openxmlformats.org/officeDocument/2006/relationships/hyperlink" Target="https://www.reddit.com/r/excelevator/comments/2wtdvz/udf_locations_instructions_module_and_addins/" TargetMode="External"/><Relationship Id="rId59" Type="http://schemas.openxmlformats.org/officeDocument/2006/relationships/hyperlink" Target="https://old.reddit.com/r/excelevator/comments/91d77j/udf_stripelements_text_delimiter_remove_elements/" TargetMode="External"/><Relationship Id="rId103" Type="http://schemas.openxmlformats.org/officeDocument/2006/relationships/hyperlink" Target="https://old.reddit.com/r/excelevator/comments/8mwxp2/udf_switch_value_match1_return1_matchx_returnx/" TargetMode="External"/><Relationship Id="rId108" Type="http://schemas.openxmlformats.org/officeDocument/2006/relationships/hyperlink" Target="https://old.reddit.com/r/excelevator/comments/batgfm/udf_arrayifs_function_data_column_array_col1_arg1/" TargetMode="External"/><Relationship Id="rId124" Type="http://schemas.openxmlformats.org/officeDocument/2006/relationships/hyperlink" Target="https://old.reddit.com/r/excelevator/comments/c2eprz/udf_largeifs_range_large_index_criteria_range1/" TargetMode="External"/><Relationship Id="rId129" Type="http://schemas.openxmlformats.org/officeDocument/2006/relationships/hyperlink" Target="https://old.reddit.com/r/excelevator/comments/5rfriw/udf_textifs_return_range_delimiter_ignore_blanks/" TargetMode="External"/><Relationship Id="rId54" Type="http://schemas.openxmlformats.org/officeDocument/2006/relationships/hyperlink" Target="https://old.reddit.com/r/excelevator/comments/2wtdvz/udf_locations_instructions_module_and_addins/" TargetMode="External"/><Relationship Id="rId70" Type="http://schemas.openxmlformats.org/officeDocument/2006/relationships/hyperlink" Target="https://i.imgur.com/yWXAEqx.gif" TargetMode="External"/><Relationship Id="rId75" Type="http://schemas.openxmlformats.org/officeDocument/2006/relationships/hyperlink" Target="https://techcommunity.microsoft.com/t5/Excel-Blog/Preview-of-Dynamic-Arrays-in-Excel/ba-p/252944" TargetMode="External"/><Relationship Id="rId91" Type="http://schemas.openxmlformats.org/officeDocument/2006/relationships/hyperlink" Target="https://old.reddit.com/r/excelevator/comments/35ammc/udf_volatile_functions/" TargetMode="External"/><Relationship Id="rId96" Type="http://schemas.openxmlformats.org/officeDocument/2006/relationships/hyperlink" Target="https://old.reddit.com/r/excelevator/comments/as5rj2/udf_formulatext_range_return_the_absolute_value/" TargetMode="External"/><Relationship Id="rId140" Type="http://schemas.openxmlformats.org/officeDocument/2006/relationships/hyperlink" Target="https://old.reddit.com/r/excelevator/comments/hsw5mp/udf_insertstr_values_positions1_text1_positionsx/?" TargetMode="External"/><Relationship Id="rId145" Type="http://schemas.openxmlformats.org/officeDocument/2006/relationships/hyperlink" Target="https://old.reddit.com/r/excelevator/comments/iska2o/udf_multifind_find_range_words_range_case_match/" TargetMode="External"/><Relationship Id="rId161" Type="http://schemas.openxmlformats.org/officeDocument/2006/relationships/hyperlink" Target="https://old.reddit.com/r/excelevator/comments/36v7ap/vba_create_dynamically_named_worksheet/" TargetMode="External"/><Relationship Id="rId166" Type="http://schemas.openxmlformats.org/officeDocument/2006/relationships/hyperlink" Target="https://old.reddit.com/r/excelevator/comments/2vtzkm/excel_list_validation_from_cell_selection/" TargetMode="External"/><Relationship Id="rId182" Type="http://schemas.openxmlformats.org/officeDocument/2006/relationships/hyperlink" Target="https://old.reddit.com/r/excelevator/" TargetMode="External"/><Relationship Id="rId187" Type="http://schemas.openxmlformats.org/officeDocument/2006/relationships/hyperlink" Target="https://support.microsoft.com/en-us/office/choose-function-fc5c184f-cb62-4ec7-a46e-38653b98f5bc" TargetMode="External"/><Relationship Id="rId1" Type="http://schemas.openxmlformats.org/officeDocument/2006/relationships/customXml" Target="../customXml/item1.xml"/><Relationship Id="rId6" Type="http://schemas.openxmlformats.org/officeDocument/2006/relationships/hyperlink" Target="https://old.reddit.com/r/excelevator/comments/aniwgu/an_index_of_excelevator_solutions/" TargetMode="External"/><Relationship Id="rId23" Type="http://schemas.openxmlformats.org/officeDocument/2006/relationships/hyperlink" Target="https://support.office.com/en-us/article/maxifs-function-dfd611e6-da2c-488a-919b-9b6376b28883" TargetMode="External"/><Relationship Id="rId28" Type="http://schemas.openxmlformats.org/officeDocument/2006/relationships/hyperlink" Target="https://www.reddit.com/r/excelevator/comments/2wtdvz/udf_locations_instructions_module_and_addins/" TargetMode="External"/><Relationship Id="rId49" Type="http://schemas.openxmlformats.org/officeDocument/2006/relationships/hyperlink" Target="https://old.reddit.com/r/excelevator/comments/b0n4v0/udf_unpivotcolumns_range_column_name_col1range1/" TargetMode="External"/><Relationship Id="rId114" Type="http://schemas.openxmlformats.org/officeDocument/2006/relationships/hyperlink" Target="https://old.reddit.com/r/excelevator/comments/iwzjy3/udf_reptx_text_rangearray_repeat_rangearray/" TargetMode="External"/><Relationship Id="rId119" Type="http://schemas.openxmlformats.org/officeDocument/2006/relationships/hyperlink" Target="https://old.reddit.com/r/excelevator/comments/b0n4v0/udf_unpivotcolumns_range_column_name_col1range1/" TargetMode="External"/><Relationship Id="rId44" Type="http://schemas.openxmlformats.org/officeDocument/2006/relationships/hyperlink" Target="https://www.youtube.com/watch?v=8dwmvTka3gs" TargetMode="External"/><Relationship Id="rId60" Type="http://schemas.openxmlformats.org/officeDocument/2006/relationships/hyperlink" Target="https://old.reddit.com/r/excelevator/comments/8vf01o/udf_substitutes_value_find1_replace1_find2/" TargetMode="External"/><Relationship Id="rId65" Type="http://schemas.openxmlformats.org/officeDocument/2006/relationships/hyperlink" Target="https://www.reddit.com/r/excelevator/comments/2wtdvz/udf_locations_instructions_module_and_addins/" TargetMode="External"/><Relationship Id="rId81" Type="http://schemas.openxmlformats.org/officeDocument/2006/relationships/hyperlink" Target="https://www.reddit.com/r/excelevator/comments/2wtdvz/udf_locations_instructions_module_and_addins/" TargetMode="External"/><Relationship Id="rId86" Type="http://schemas.openxmlformats.org/officeDocument/2006/relationships/hyperlink" Target="https://old.reddit.com/r/excelevator/comments/4pmf7f/move_cursor_around_data_super_fast_without_a_mouse/" TargetMode="External"/><Relationship Id="rId130" Type="http://schemas.openxmlformats.org/officeDocument/2006/relationships/hyperlink" Target="https://old.reddit.com/r/excelevator/comments/g70nne/udf_ilookup_lookup_value_parentcol_childcol/" TargetMode="External"/><Relationship Id="rId135" Type="http://schemas.openxmlformats.org/officeDocument/2006/relationships/hyperlink" Target="https://old.reddit.com/r/excelevator/comments/8oplle/udf_comparetext_value1_value2_optional_case/" TargetMode="External"/><Relationship Id="rId151" Type="http://schemas.openxmlformats.org/officeDocument/2006/relationships/hyperlink" Target="https://old.reddit.com/r/excelevator/comments/caygkf/udf_timecard_start_time_end_time_start_time_end/" TargetMode="External"/><Relationship Id="rId156" Type="http://schemas.openxmlformats.org/officeDocument/2006/relationships/hyperlink" Target="https://old.reddit.com/r/excelevator/comments/5e17j0/udf_superlookup_get_information_on_search_result/" TargetMode="External"/><Relationship Id="rId177" Type="http://schemas.openxmlformats.org/officeDocument/2006/relationships/hyperlink" Target="https://old.reddit.com/r/excelevator/comments/3all41/vba_spell_check_words_in_selected_list/" TargetMode="External"/><Relationship Id="rId198" Type="http://schemas.openxmlformats.org/officeDocument/2006/relationships/hyperlink" Target="https://old.reddit.com/r/Excel/comments/r9ux4a/stub/hnfp9cw" TargetMode="External"/><Relationship Id="rId172" Type="http://schemas.openxmlformats.org/officeDocument/2006/relationships/hyperlink" Target="https://old.reddit.com/r/excelevator/comments/5avyuu/vba_macro_pad_cells_with_zer0s/" TargetMode="External"/><Relationship Id="rId193" Type="http://schemas.openxmlformats.org/officeDocument/2006/relationships/hyperlink" Target="https://support.microsoft.com/en-us/office/radians-function-ac409508-3d48-45f5-ac02-1497c92de5bf" TargetMode="External"/><Relationship Id="rId202" Type="http://schemas.openxmlformats.org/officeDocument/2006/relationships/hyperlink" Target="https://old.reddit.com/r/Excel/comments/r9ux4a/stub/hnfikel" TargetMode="External"/><Relationship Id="rId207" Type="http://schemas.openxmlformats.org/officeDocument/2006/relationships/hyperlink" Target="https://support.microsoft.com/en-us/office/xlookup-function-b7fd680e-6d10-43e6-84f9-88eae8bf5929" TargetMode="External"/><Relationship Id="rId13" Type="http://schemas.openxmlformats.org/officeDocument/2006/relationships/hyperlink" Target="https://support.office.com/en-us/article/formulatext-function-0a786771-54fd-4ae2-96ee-09cda35439c8" TargetMode="External"/><Relationship Id="rId18" Type="http://schemas.openxmlformats.org/officeDocument/2006/relationships/hyperlink" Target="https://www.reddit.com/r/excelevator/comments/2wtdvz/udf_locations_instructions_module_and_addins/" TargetMode="External"/><Relationship Id="rId39" Type="http://schemas.openxmlformats.org/officeDocument/2006/relationships/hyperlink" Target="https://techcommunity.microsoft.com/t5/Excel-Blog/Announcing-XLOOKUP/ba-p/811376" TargetMode="External"/><Relationship Id="rId109" Type="http://schemas.openxmlformats.org/officeDocument/2006/relationships/hyperlink" Target="https://old.reddit.com/r/excelevator/comments/ai9hq8/udf_asg_startnum_endnum_optional_step_array/" TargetMode="External"/><Relationship Id="rId34" Type="http://schemas.openxmlformats.org/officeDocument/2006/relationships/hyperlink" Target="https://old.reddit.com/r/excel/comments/8m426v/concatenate_all_cells_with_matching_number_in/dzm8hlp/" TargetMode="External"/><Relationship Id="rId50" Type="http://schemas.openxmlformats.org/officeDocument/2006/relationships/hyperlink" Target="https://old.reddit.com/r/excelevator/comments/b01vxx/udf_stackcolumns_column_stack_width_range1_range2/" TargetMode="External"/><Relationship Id="rId55" Type="http://schemas.openxmlformats.org/officeDocument/2006/relationships/hyperlink" Target="https://old.reddit.com/r/excelevator/comments/5j6j9d/udf_splitit_value_delimiter_element_optional_txt/" TargetMode="External"/><Relationship Id="rId76" Type="http://schemas.openxmlformats.org/officeDocument/2006/relationships/hyperlink" Target="https://old.reddit.com/r/excelevator/comments/awhi9v/udf_returncolumns_row_limit_range_col1_col2/" TargetMode="External"/><Relationship Id="rId97" Type="http://schemas.openxmlformats.org/officeDocument/2006/relationships/hyperlink" Target="https://old.reddit.com/r/excelevator/comments/5ero0h/udf_ifs_for_pre_3652016_excel/" TargetMode="External"/><Relationship Id="rId104" Type="http://schemas.openxmlformats.org/officeDocument/2006/relationships/hyperlink" Target="https://old.reddit.com/r/excelevator/comments/5movbv/udf_textjoin_delimeter_ignore_blanks_valuerange/" TargetMode="External"/><Relationship Id="rId120" Type="http://schemas.openxmlformats.org/officeDocument/2006/relationships/hyperlink" Target="https://old.reddit.com/r/excelevator/comments/aa5u3m/udf_vrng_rng1_rng2_rng3_return_array_of_columns/" TargetMode="External"/><Relationship Id="rId125" Type="http://schemas.openxmlformats.org/officeDocument/2006/relationships/hyperlink" Target="https://old.reddit.com/r/excelevator/comments/8uiubn/udf_percentageifs_criteria_range1_criteria1/" TargetMode="External"/><Relationship Id="rId141" Type="http://schemas.openxmlformats.org/officeDocument/2006/relationships/hyperlink" Target="https://old.reddit.com/r/excelevator/comments/av6ssu/udf_intxt_rngvalue1_rngvalue2_optional_position/" TargetMode="External"/><Relationship Id="rId146" Type="http://schemas.openxmlformats.org/officeDocument/2006/relationships/hyperlink" Target="https://old.reddit.com/r/excelevator/comments/91d9nn/udf_returnelements_text_delimiter_return_elements/" TargetMode="External"/><Relationship Id="rId167" Type="http://schemas.openxmlformats.org/officeDocument/2006/relationships/hyperlink" Target="https://old.reddit.com/r/excelevator/comments/3eibng/macro_fill_column_with_countif_from_previous/" TargetMode="External"/><Relationship Id="rId188" Type="http://schemas.openxmlformats.org/officeDocument/2006/relationships/hyperlink" Target="https://old.reddit.com/r/Excel/comments/r9ux4a/stub/hnffhk1" TargetMode="External"/><Relationship Id="rId7" Type="http://schemas.openxmlformats.org/officeDocument/2006/relationships/hyperlink" Target="https://bettersolutions.com/excel/functions/index.htm" TargetMode="External"/><Relationship Id="rId71" Type="http://schemas.openxmlformats.org/officeDocument/2006/relationships/hyperlink" Target="https://www.reddit.com/r/excelevator/comments/2wtdvz/udf_locations_instructions_module_and_addins/" TargetMode="External"/><Relationship Id="rId92" Type="http://schemas.openxmlformats.org/officeDocument/2006/relationships/hyperlink" Target="https://old.reddit.com/r/excelevator/comments/5fna1z/self_note_for_code_posts/" TargetMode="External"/><Relationship Id="rId162" Type="http://schemas.openxmlformats.org/officeDocument/2006/relationships/hyperlink" Target="https://old.reddit.com/r/excelevator/comments/2zse3c/do_something_on_cell_selection_within_a_range/" TargetMode="External"/><Relationship Id="rId183" Type="http://schemas.openxmlformats.org/officeDocument/2006/relationships/hyperlink" Target="https://support.office.com/en-us/article/add-or-remove-add-ins-in-excel-0af570c4-5cf3-4fa9-9b88-403625a0b460" TargetMode="External"/><Relationship Id="rId2" Type="http://schemas.openxmlformats.org/officeDocument/2006/relationships/numbering" Target="numbering.xml"/><Relationship Id="rId29" Type="http://schemas.openxmlformats.org/officeDocument/2006/relationships/hyperlink" Target="https://bettersolutions.com/excel/functions/function-spellnumberreverse.htm" TargetMode="External"/><Relationship Id="rId24" Type="http://schemas.openxmlformats.org/officeDocument/2006/relationships/hyperlink" Target="https://www.reddit.com/r/excelevator/comments/2wtdvz/udf_locations_instructions_module_and_addins/" TargetMode="External"/><Relationship Id="rId40" Type="http://schemas.openxmlformats.org/officeDocument/2006/relationships/hyperlink" Target="https://support.office.com/en-us/article/xlookup-function-b7fd680e-6d10-43e6-84f9-88eae8bf5929" TargetMode="External"/><Relationship Id="rId45" Type="http://schemas.openxmlformats.org/officeDocument/2006/relationships/hyperlink" Target="https://www.reddit.com/r/excelevator/comments/2wtdvz/udf_locations_instructions_module_and_addins/" TargetMode="External"/><Relationship Id="rId66" Type="http://schemas.openxmlformats.org/officeDocument/2006/relationships/hyperlink" Target="https://old.reddit.com/r/excelevator/comments/2wtdvz/udf_locations_instructions_module_and_addins/" TargetMode="External"/><Relationship Id="rId87" Type="http://schemas.openxmlformats.org/officeDocument/2006/relationships/hyperlink" Target="https://old.reddit.com/r/excelevator/comments/30nb9o/multiple_range_use_for_single_range_function/" TargetMode="External"/><Relationship Id="rId110" Type="http://schemas.openxmlformats.org/officeDocument/2006/relationships/hyperlink" Target="https://old.reddit.com/r/excelevator/comments/6f0p2x/udf_cellarray_text_or_range_delimeter_optional/" TargetMode="External"/><Relationship Id="rId115" Type="http://schemas.openxmlformats.org/officeDocument/2006/relationships/hyperlink" Target="https://old.reddit.com/r/excelevator/comments/ao2ip4/udf_sequence_rows_column_start_step_generate_a/" TargetMode="External"/><Relationship Id="rId131" Type="http://schemas.openxmlformats.org/officeDocument/2006/relationships/hyperlink" Target="https://old.reddit.com/r/excelevator/comments/arxwh4/udf_nmatch_value_range_instance_optional/" TargetMode="External"/><Relationship Id="rId136" Type="http://schemas.openxmlformats.org/officeDocument/2006/relationships/hyperlink" Target="https://old.reddit.com/r/excelevator/comments/acpezs/udf_delimstr_value_delimiter_interval_delimit_a/" TargetMode="External"/><Relationship Id="rId157" Type="http://schemas.openxmlformats.org/officeDocument/2006/relationships/hyperlink" Target="https://old.reddit.com/r/excelevator/comments/2wn513/return_top_nth_result_across_a_range_of_cells/" TargetMode="External"/><Relationship Id="rId178" Type="http://schemas.openxmlformats.org/officeDocument/2006/relationships/hyperlink" Target="https://old.reddit.com/r/excelevator/comments/2x26sr/update_and_refresh_all_pivot_tables_in_a_workbook/" TargetMode="External"/><Relationship Id="rId61" Type="http://schemas.openxmlformats.org/officeDocument/2006/relationships/hyperlink" Target="https://old.reddit.com/r/excel/comments/5ixg93/i_want_to_add_multiple_values_ie_36_29_52_from_a/" TargetMode="External"/><Relationship Id="rId82" Type="http://schemas.openxmlformats.org/officeDocument/2006/relationships/hyperlink" Target="https://www.reddit.com/r/excelevator/comments/2wtdvz/udf_locations_instructions_module_and_addins/" TargetMode="External"/><Relationship Id="rId152" Type="http://schemas.openxmlformats.org/officeDocument/2006/relationships/hyperlink" Target="https://old.reddit.com/r/excelevator/comments/cf7d1p/udf_worktime_datetimestart_datetimeend_work_start/" TargetMode="External"/><Relationship Id="rId173" Type="http://schemas.openxmlformats.org/officeDocument/2006/relationships/hyperlink" Target="https://old.reddit.com/r/excelevator/comments/2wqf3w/paste_append_data_into_cell/" TargetMode="External"/><Relationship Id="rId194" Type="http://schemas.openxmlformats.org/officeDocument/2006/relationships/hyperlink" Target="https://old.reddit.com/r/Excel/comments/r9ux4a/stub/hnffhk1" TargetMode="External"/><Relationship Id="rId199" Type="http://schemas.openxmlformats.org/officeDocument/2006/relationships/hyperlink" Target="https://support.microsoft.com/en-us/office/switch-function-47ab33c0-28ce-4530-8a45-d532ec4aa25e" TargetMode="External"/><Relationship Id="rId203" Type="http://schemas.openxmlformats.org/officeDocument/2006/relationships/hyperlink" Target="https://support.microsoft.com/en-us/office/vlookup-function-0bbc8083-26fe-4963-8ab8-93a18ad188a1" TargetMode="External"/><Relationship Id="rId208" Type="http://schemas.openxmlformats.org/officeDocument/2006/relationships/hyperlink" Target="https://old.reddit.com/r/Excel/comments/r9ux4a/stub/hnejpjg" TargetMode="External"/><Relationship Id="rId19" Type="http://schemas.openxmlformats.org/officeDocument/2006/relationships/hyperlink" Target="https://old.reddit.com/r/excelevator/comments/8mwxp2/udf_switch_value_match1_return1_matchx_returnx/" TargetMode="External"/><Relationship Id="rId14" Type="http://schemas.openxmlformats.org/officeDocument/2006/relationships/hyperlink" Target="https://www.reddit.com/r/excelevator/comments/2wtdvz/udf_locations_instructions_module_and_addins/" TargetMode="External"/><Relationship Id="rId30" Type="http://schemas.openxmlformats.org/officeDocument/2006/relationships/image" Target="media/image1.png"/><Relationship Id="rId35" Type="http://schemas.openxmlformats.org/officeDocument/2006/relationships/hyperlink" Target="https://www.reddit.com/r/excelevator/comments/2wtdvz/udf_locations_instructions_module_and_addins/" TargetMode="External"/><Relationship Id="rId56" Type="http://schemas.openxmlformats.org/officeDocument/2006/relationships/hyperlink" Target="https://old.reddit.com/r/excelevator/comments/5izshm/udf_cellarray_range_delimeter_optional_horizontal" TargetMode="External"/><Relationship Id="rId77" Type="http://schemas.openxmlformats.org/officeDocument/2006/relationships/hyperlink" Target="https://www.reddit.com/r/excelevator/comments/2wtdvz/udf_locations_instructions_module_and_addins/" TargetMode="External"/><Relationship Id="rId100" Type="http://schemas.openxmlformats.org/officeDocument/2006/relationships/hyperlink" Target="https://old.reddit.com/r/excelevator/comments/amxiyd/udf_isvisible_range_optional_hidden_a_visible_or/" TargetMode="External"/><Relationship Id="rId105" Type="http://schemas.openxmlformats.org/officeDocument/2006/relationships/hyperlink" Target="https://old.reddit.com/r/excelevator/comments/dbd7n9/udf_txlookup_value_table_lookup_col_return_cols/" TargetMode="External"/><Relationship Id="rId126" Type="http://schemas.openxmlformats.org/officeDocument/2006/relationships/hyperlink" Target="https://old.reddit.com/r/excelevator/comments/c2epct/udf_smallifs_range_small_index_criteria_range1/" TargetMode="External"/><Relationship Id="rId147" Type="http://schemas.openxmlformats.org/officeDocument/2006/relationships/hyperlink" Target="https://old.reddit.com/r/excelevator/comments/91d77j/udf_stripelements_text_delimiter_remove_elements/" TargetMode="External"/><Relationship Id="rId168" Type="http://schemas.openxmlformats.org/officeDocument/2006/relationships/hyperlink" Target="https://old.reddit.com/r/excelevator/comments/5fm5io/vba_macro_format_characterword_in_a_cell/" TargetMode="External"/><Relationship Id="rId8" Type="http://schemas.openxmlformats.org/officeDocument/2006/relationships/hyperlink" Target="https://support.office.com/en-us/article/concat-function-9b1a9a3f-94ff-41af-9736-694cbd6b4ca2" TargetMode="External"/><Relationship Id="rId51" Type="http://schemas.openxmlformats.org/officeDocument/2006/relationships/hyperlink" Target="https://www.reddit.com/r/excelevator/comments/2wtdvz/udf_locations_instructions_module_and_addins/" TargetMode="External"/><Relationship Id="rId72" Type="http://schemas.openxmlformats.org/officeDocument/2006/relationships/hyperlink" Target="https://www.reddit.com/r/excelevator/comments/2wtdvz/udf_locations_instructions_module_and_addins/" TargetMode="External"/><Relationship Id="rId93" Type="http://schemas.openxmlformats.org/officeDocument/2006/relationships/hyperlink" Target="https://old.reddit.com/r/excelevator/comments/8w7b5p/udf_concat_textrange1_textrange2_concatenate/" TargetMode="External"/><Relationship Id="rId98" Type="http://schemas.openxmlformats.org/officeDocument/2006/relationships/hyperlink" Target="https://old.reddit.com/r/excelevator/comments/5gm50v/udf_ifvalues_arg_if_value_this_value_if_value/" TargetMode="External"/><Relationship Id="rId121" Type="http://schemas.openxmlformats.org/officeDocument/2006/relationships/hyperlink" Target="https://old.reddit.com/r/excelevator/comments/6eaxgj/udf_funcifs_function_function_range_criteria/" TargetMode="External"/><Relationship Id="rId142" Type="http://schemas.openxmlformats.org/officeDocument/2006/relationships/hyperlink" Target="https://old.reddit.com/r/excelevator/comments/c90wdo/udf_isvaluemask_value_mask_test_for_a_value/" TargetMode="External"/><Relationship Id="rId163" Type="http://schemas.openxmlformats.org/officeDocument/2006/relationships/hyperlink" Target="https://old.reddit.com/r/excelevator/comments/3a48r0/do_something_on_cell_value_change_within_a_range/" TargetMode="External"/><Relationship Id="rId184" Type="http://schemas.openxmlformats.org/officeDocument/2006/relationships/hyperlink" Target="https://old.reddit.com/r/Excel/comments/r9ux4a/stub/hnfb3li" TargetMode="External"/><Relationship Id="rId189" Type="http://schemas.openxmlformats.org/officeDocument/2006/relationships/hyperlink" Target="https://support.microsoft.com/en-us/office/cos-function-0fb808a5-95d6-4553-8148-22aebdce5f05" TargetMode="External"/><Relationship Id="rId3" Type="http://schemas.openxmlformats.org/officeDocument/2006/relationships/styles" Target="styles.xml"/><Relationship Id="rId25" Type="http://schemas.openxmlformats.org/officeDocument/2006/relationships/hyperlink" Target="https://support.office.com/en-us/article/minifs-function-6ca1ddaa-079b-4e74-80cc-72eef32e6599" TargetMode="External"/><Relationship Id="rId46" Type="http://schemas.openxmlformats.org/officeDocument/2006/relationships/hyperlink" Target="https://support.office.com/en-us/article/xlookup-function-b7fd680e-6d10-43e6-84f9-88eae8bf5929" TargetMode="External"/><Relationship Id="rId67" Type="http://schemas.openxmlformats.org/officeDocument/2006/relationships/hyperlink" Target="https://support.office.com/en-us/article/sequence-function-57467a98-57e0-4817-9f14-2eb78519ca90" TargetMode="External"/><Relationship Id="rId116" Type="http://schemas.openxmlformats.org/officeDocument/2006/relationships/hyperlink" Target="https://old.reddit.com/r/excelevator/comments/ao2knk/udf_sequencer_rangecolumns_optional_rows_start/" TargetMode="External"/><Relationship Id="rId137" Type="http://schemas.openxmlformats.org/officeDocument/2006/relationships/hyperlink" Target="https://old.reddit.com/r/excelevator/comments/e1qmow/udf_getcfinfo_range_hascf_0/" TargetMode="External"/><Relationship Id="rId158" Type="http://schemas.openxmlformats.org/officeDocument/2006/relationships/hyperlink" Target="https://old.reddit.com/r/excelevator/comments/2wn455/return_average_of_x_results_in_a_range/" TargetMode="External"/><Relationship Id="rId20" Type="http://schemas.openxmlformats.org/officeDocument/2006/relationships/hyperlink" Target="https://old.reddit.com/r/excelevator/comments/2wtdvz/udf_locations_instructions_module_and_addins/" TargetMode="External"/><Relationship Id="rId41" Type="http://schemas.openxmlformats.org/officeDocument/2006/relationships/hyperlink" Target="https://techcommunity.microsoft.com/t5/Excel-Blog/Announcing-XLOOKUP/ba-p/811376" TargetMode="External"/><Relationship Id="rId62" Type="http://schemas.openxmlformats.org/officeDocument/2006/relationships/hyperlink" Target="https://www.reddit.com/r/excelevator/comments/2wtdvz/udf_locations_instructions_module_and_addins/" TargetMode="External"/><Relationship Id="rId83" Type="http://schemas.openxmlformats.org/officeDocument/2006/relationships/hyperlink" Target="https://old.reddit.com/r/excelevator/comments/8xblyy/arrays_and_excel_and_sumproduct/" TargetMode="External"/><Relationship Id="rId88" Type="http://schemas.openxmlformats.org/officeDocument/2006/relationships/hyperlink" Target="https://old.reddit.com/r/excelevator/comments/8l65rd/text_formatted_date_to_columns_to_date/" TargetMode="External"/><Relationship Id="rId111" Type="http://schemas.openxmlformats.org/officeDocument/2006/relationships/hyperlink" Target="https://old.reddit.com/r/excelevator/comments/9eyz27/udf_crng_rng1_rng2_rng3_return_noncontiguous/" TargetMode="External"/><Relationship Id="rId132" Type="http://schemas.openxmlformats.org/officeDocument/2006/relationships/hyperlink" Target="https://old.reddit.com/r/excelevator/comments/as5ws8/udf_nmatchifs_range_instance_closest_match/" TargetMode="External"/><Relationship Id="rId153" Type="http://schemas.openxmlformats.org/officeDocument/2006/relationships/hyperlink" Target="https://old.reddit.com/r/excelevator/comments/351cma/udf_sum_of_cells_on_multiple_sheets_but_only_if/" TargetMode="External"/><Relationship Id="rId174" Type="http://schemas.openxmlformats.org/officeDocument/2006/relationships/hyperlink" Target="https://old.reddit.com/r/excelevator/comments/2x1mp8/vba_pasting_data_to_the_end_of_a_column_or_row/" TargetMode="External"/><Relationship Id="rId179" Type="http://schemas.openxmlformats.org/officeDocument/2006/relationships/hyperlink" Target="https://old.reddit.com/r/excelevator/comments/af8f8l/vba_macro_unpivot_data_multi_column_headers_andor/" TargetMode="External"/><Relationship Id="rId195" Type="http://schemas.openxmlformats.org/officeDocument/2006/relationships/hyperlink" Target="https://support.microsoft.com/en-us/office/sin-function-cf0e3432-8b9e-483c-bc55-a76651c95602" TargetMode="External"/><Relationship Id="rId209" Type="http://schemas.openxmlformats.org/officeDocument/2006/relationships/hyperlink" Target="https://support.microsoft.com/en-us/office/xmatch-function-d966da31-7a6b-4a13-a1c6-5a33ed6a0312" TargetMode="External"/><Relationship Id="rId190" Type="http://schemas.openxmlformats.org/officeDocument/2006/relationships/hyperlink" Target="https://old.reddit.com/r/Excel/comments/r9ux4a/stub/hnfikel" TargetMode="External"/><Relationship Id="rId204" Type="http://schemas.openxmlformats.org/officeDocument/2006/relationships/hyperlink" Target="https://old.reddit.com/r/Excel/comments/r9ux4a/stub/hnfom22" TargetMode="External"/><Relationship Id="rId15" Type="http://schemas.openxmlformats.org/officeDocument/2006/relationships/hyperlink" Target="https://support.office.com/en-us/article/IFS-function-36329a26-37b2-467c-972b-4a39bd951d45" TargetMode="External"/><Relationship Id="rId36" Type="http://schemas.openxmlformats.org/officeDocument/2006/relationships/hyperlink" Target="https://www.reddit.com/r/excelevator/comments/2wtdvz/udf_locations_instructions_module_and_addins/" TargetMode="External"/><Relationship Id="rId57" Type="http://schemas.openxmlformats.org/officeDocument/2006/relationships/hyperlink" Target="https://old.reddit.com/r/excel/comments/6jww95/whats_a_good_way_to_parse_this_i_have_300_rows_of/" TargetMode="External"/><Relationship Id="rId106" Type="http://schemas.openxmlformats.org/officeDocument/2006/relationships/hyperlink" Target="https://old.reddit.com/r/excelevator/comments/8w1ko7/udf_unique_range_optional_count_return_an_array/" TargetMode="External"/><Relationship Id="rId127" Type="http://schemas.openxmlformats.org/officeDocument/2006/relationships/hyperlink" Target="https://old.reddit.com/r/excelevator/comments/659iwl/udf_stdevifs_stdev_range_criteria_range1/" TargetMode="External"/><Relationship Id="rId10" Type="http://schemas.openxmlformats.org/officeDocument/2006/relationships/hyperlink" Target="https://www.reddit.com/r/excelevator/comments/2wtdvz/udf_locations_instructions_module_and_addins/" TargetMode="External"/><Relationship Id="rId31" Type="http://schemas.openxmlformats.org/officeDocument/2006/relationships/hyperlink" Target="https://bettersolutions.com/excel/functions/function-spellnumber.htm" TargetMode="External"/><Relationship Id="rId52" Type="http://schemas.openxmlformats.org/officeDocument/2006/relationships/hyperlink" Target="https://www.reddit.com/r/excelevator/comments/2wtdvz/udf_locations_instructions_module_and_addins/" TargetMode="External"/><Relationship Id="rId73" Type="http://schemas.openxmlformats.org/officeDocument/2006/relationships/hyperlink" Target="https://old.reddit.com/r/excelevator/comments/6f0p2x/udf_cellarray_text_or_range_delimeter_optional/" TargetMode="External"/><Relationship Id="rId78" Type="http://schemas.openxmlformats.org/officeDocument/2006/relationships/hyperlink" Target="https://old.reddit.com/r/excelevator/comments/awhi9v/udf_returncolumns_row_limit_range_col1_col2/" TargetMode="External"/><Relationship Id="rId94" Type="http://schemas.openxmlformats.org/officeDocument/2006/relationships/hyperlink" Target="https://old.reddit.com/r/excelevator/comments/efuykv/udf_countunique_value1_value2_get_the_count_of/" TargetMode="External"/><Relationship Id="rId99" Type="http://schemas.openxmlformats.org/officeDocument/2006/relationships/hyperlink" Target="https://old.reddit.com/r/excelevator/comments/3accoc/udf_test_cell_for_hyperlink_ishyperlink/" TargetMode="External"/><Relationship Id="rId101" Type="http://schemas.openxmlformats.org/officeDocument/2006/relationships/hyperlink" Target="https://old.reddit.com/r/excelevator/comments/8vfoag/udf_maxifs_min_range_criteria_range1_criteria1/" TargetMode="External"/><Relationship Id="rId122" Type="http://schemas.openxmlformats.org/officeDocument/2006/relationships/hyperlink" Target="https://old.reddit.com/r/excelevator/comments/5et7o1/udf_ifequal_formula_expected_result_optional_else/" TargetMode="External"/><Relationship Id="rId143" Type="http://schemas.openxmlformats.org/officeDocument/2006/relationships/hyperlink" Target="https://old.reddit.com/r/excelevator/comments/i3gbxx/udf_ldate_date_values_delimiter_quickly_convert_a/" TargetMode="External"/><Relationship Id="rId148" Type="http://schemas.openxmlformats.org/officeDocument/2006/relationships/hyperlink" Target="https://old.reddit.com/r/excelevator/comments/8vf01o/udf_substitutes_value_find1_replace1_find2/" TargetMode="External"/><Relationship Id="rId164" Type="http://schemas.openxmlformats.org/officeDocument/2006/relationships/hyperlink" Target="https://old.reddit.com/r/excelevator/comments/2wdri4/dynamic_list_drop_down_validation_from_range/" TargetMode="External"/><Relationship Id="rId169" Type="http://schemas.openxmlformats.org/officeDocument/2006/relationships/hyperlink" Target="https://old.reddit.com/r/excelevator/comments/a0fczs/vba_generate_reddit_table_markup_from_selected/" TargetMode="External"/><Relationship Id="rId185" Type="http://schemas.openxmlformats.org/officeDocument/2006/relationships/hyperlink" Target="https://support.microsoft.com/en-us/office/and-function-5f19b2e8-e1df-4408-897a-ce285a19e9d9" TargetMode="External"/><Relationship Id="rId4" Type="http://schemas.openxmlformats.org/officeDocument/2006/relationships/settings" Target="settings.xml"/><Relationship Id="rId9" Type="http://schemas.openxmlformats.org/officeDocument/2006/relationships/hyperlink" Target="https://old.reddit.com/r/excel/comments/9njjz1/formula_to_just_show_numbers/e7mqug6/" TargetMode="External"/><Relationship Id="rId180" Type="http://schemas.openxmlformats.org/officeDocument/2006/relationships/hyperlink" Target="https://old.reddit.com/r/excelevator/comments/5gbhny/vba_macro_write_random_numerical_values_to_a/" TargetMode="External"/><Relationship Id="rId210" Type="http://schemas.openxmlformats.org/officeDocument/2006/relationships/fontTable" Target="fontTable.xml"/><Relationship Id="rId26" Type="http://schemas.openxmlformats.org/officeDocument/2006/relationships/hyperlink" Target="https://www.reddit.com/r/excelevator/comments/2wtdvz/udf_locations_instructions_module_and_addins/" TargetMode="External"/><Relationship Id="rId47" Type="http://schemas.openxmlformats.org/officeDocument/2006/relationships/hyperlink" Target="https://old.reddit.com/r/excelevator/comments/b01vxx/udf_stackcolumns_column_stack_width_range1_range2/" TargetMode="External"/><Relationship Id="rId68" Type="http://schemas.openxmlformats.org/officeDocument/2006/relationships/hyperlink" Target="https://old.reddit.com/r/excelevator/comments/ao2knk/udf_sequencer_rangecolumns_optional_rows_start/" TargetMode="External"/><Relationship Id="rId89" Type="http://schemas.openxmlformats.org/officeDocument/2006/relationships/hyperlink" Target="https://old.reddit.com/r/excelevator/comments/2wtdvz/udf_locations_instructions_module_and_addins/" TargetMode="External"/><Relationship Id="rId112" Type="http://schemas.openxmlformats.org/officeDocument/2006/relationships/hyperlink" Target="https://old.reddit.com/r/excelevator/comments/a15vhg/udf_frng_total_rng_criteria_rng1_criteria1/" TargetMode="External"/><Relationship Id="rId133" Type="http://schemas.openxmlformats.org/officeDocument/2006/relationships/hyperlink" Target="https://old.reddit.com/r/excelevator/comments/arxwja/udf_nvlookup_value_range_column_instance_optional/" TargetMode="External"/><Relationship Id="rId154" Type="http://schemas.openxmlformats.org/officeDocument/2006/relationships/hyperlink" Target="https://old.reddit.com/r/excelevator/comments/4wetxp/udf_3d_averageif/" TargetMode="External"/><Relationship Id="rId175" Type="http://schemas.openxmlformats.org/officeDocument/2006/relationships/hyperlink" Target="https://old.reddit.com/r/excelevator/comments/3a939d/plotter_show_the_path_of_a_plot_in_a_grid_from/" TargetMode="External"/><Relationship Id="rId196" Type="http://schemas.openxmlformats.org/officeDocument/2006/relationships/hyperlink" Target="https://old.reddit.com/r/Excel/comments/r9ux4a/stub/hnffh44" TargetMode="External"/><Relationship Id="rId200" Type="http://schemas.openxmlformats.org/officeDocument/2006/relationships/hyperlink" Target="https://old.reddit.com/r/Excel/comments/r9ux4a/stub/hngkvic" TargetMode="External"/><Relationship Id="rId16" Type="http://schemas.openxmlformats.org/officeDocument/2006/relationships/hyperlink" Target="https://support.office.com/en-us/article/IFS-function-36329a26-37b2-467c-972b-4a39bd951d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4EF29-CC9F-420C-8637-54A0D83A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80</Pages>
  <Words>20738</Words>
  <Characters>118207</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FCG</Company>
  <LinksUpToDate>false</LinksUpToDate>
  <CharactersWithSpaces>138668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Gates</dc:creator>
  <cp:keywords/>
  <dc:description/>
  <cp:lastModifiedBy>Will Gates</cp:lastModifiedBy>
  <cp:revision>26</cp:revision>
  <dcterms:created xsi:type="dcterms:W3CDTF">2021-12-03T16:36:00Z</dcterms:created>
  <dcterms:modified xsi:type="dcterms:W3CDTF">2021-12-27T13:08:00Z</dcterms:modified>
</cp:coreProperties>
</file>